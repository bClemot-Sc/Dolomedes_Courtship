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5486E" w14:textId="222941D6" w:rsidR="00822EC1" w:rsidRPr="008048FD" w:rsidRDefault="00337CCE" w:rsidP="00337CCE">
      <w:pPr>
        <w:pStyle w:val="NoSpacing"/>
        <w:jc w:val="both"/>
        <w:rPr>
          <w:rFonts w:ascii="Times New Roman" w:hAnsi="Times New Roman" w:cs="Times New Roman"/>
          <w:b/>
          <w:bCs/>
          <w:sz w:val="28"/>
          <w:szCs w:val="28"/>
          <w:lang w:val="en-US"/>
        </w:rPr>
      </w:pPr>
      <w:r w:rsidRPr="008048FD">
        <w:rPr>
          <w:rFonts w:ascii="Times New Roman" w:hAnsi="Times New Roman" w:cs="Times New Roman"/>
          <w:b/>
          <w:bCs/>
          <w:sz w:val="28"/>
          <w:szCs w:val="28"/>
          <w:lang w:val="en-US"/>
        </w:rPr>
        <w:t xml:space="preserve">Detailed and provisional plan of </w:t>
      </w:r>
      <w:r w:rsidR="008048FD" w:rsidRPr="008048FD">
        <w:rPr>
          <w:rFonts w:ascii="Times New Roman" w:hAnsi="Times New Roman" w:cs="Times New Roman"/>
          <w:b/>
          <w:bCs/>
          <w:sz w:val="28"/>
          <w:szCs w:val="28"/>
          <w:lang w:val="en-US"/>
        </w:rPr>
        <w:t>my</w:t>
      </w:r>
      <w:r w:rsidRPr="008048FD">
        <w:rPr>
          <w:rFonts w:ascii="Times New Roman" w:hAnsi="Times New Roman" w:cs="Times New Roman"/>
          <w:b/>
          <w:bCs/>
          <w:sz w:val="28"/>
          <w:szCs w:val="28"/>
          <w:lang w:val="en-US"/>
        </w:rPr>
        <w:t xml:space="preserve"> report</w:t>
      </w:r>
    </w:p>
    <w:p w14:paraId="6A9AFA9A" w14:textId="77777777" w:rsidR="008048FD" w:rsidRDefault="008048FD" w:rsidP="00337CCE">
      <w:pPr>
        <w:pStyle w:val="NoSpacing"/>
        <w:jc w:val="both"/>
        <w:rPr>
          <w:rFonts w:ascii="Times New Roman" w:hAnsi="Times New Roman" w:cs="Times New Roman"/>
          <w:b/>
          <w:bCs/>
          <w:sz w:val="32"/>
          <w:szCs w:val="32"/>
          <w:lang w:val="en-US"/>
        </w:rPr>
      </w:pPr>
    </w:p>
    <w:p w14:paraId="743B4A6F" w14:textId="6212D0E8" w:rsidR="008048FD" w:rsidRPr="008048FD" w:rsidRDefault="008048FD" w:rsidP="00337CCE">
      <w:pPr>
        <w:pStyle w:val="NoSpacing"/>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Adaptative </w:t>
      </w:r>
      <w:ins w:id="0" w:author="Chrissie Painting" w:date="2023-04-26T14:33:00Z">
        <w:r w:rsidR="00D4241A">
          <w:rPr>
            <w:rFonts w:ascii="Times New Roman" w:hAnsi="Times New Roman" w:cs="Times New Roman"/>
            <w:b/>
            <w:bCs/>
            <w:sz w:val="32"/>
            <w:szCs w:val="32"/>
            <w:lang w:val="en-US"/>
          </w:rPr>
          <w:t xml:space="preserve">male </w:t>
        </w:r>
      </w:ins>
      <w:r>
        <w:rPr>
          <w:rFonts w:ascii="Times New Roman" w:hAnsi="Times New Roman" w:cs="Times New Roman"/>
          <w:b/>
          <w:bCs/>
          <w:sz w:val="32"/>
          <w:szCs w:val="32"/>
          <w:lang w:val="en-US"/>
        </w:rPr>
        <w:t xml:space="preserve">courtship behavior </w:t>
      </w:r>
      <w:del w:id="1" w:author="Chrissie Painting" w:date="2023-04-26T14:33:00Z">
        <w:r w:rsidDel="00D4241A">
          <w:rPr>
            <w:rFonts w:ascii="Times New Roman" w:hAnsi="Times New Roman" w:cs="Times New Roman"/>
            <w:b/>
            <w:bCs/>
            <w:sz w:val="32"/>
            <w:szCs w:val="32"/>
            <w:lang w:val="en-US"/>
          </w:rPr>
          <w:delText xml:space="preserve">of </w:delText>
        </w:r>
        <w:r w:rsidR="00E3784E" w:rsidDel="00D4241A">
          <w:rPr>
            <w:rFonts w:ascii="Times New Roman" w:hAnsi="Times New Roman" w:cs="Times New Roman"/>
            <w:b/>
            <w:bCs/>
            <w:sz w:val="32"/>
            <w:szCs w:val="32"/>
            <w:lang w:val="en-US"/>
          </w:rPr>
          <w:delText xml:space="preserve">males </w:delText>
        </w:r>
      </w:del>
      <w:r>
        <w:rPr>
          <w:rFonts w:ascii="Times New Roman" w:hAnsi="Times New Roman" w:cs="Times New Roman"/>
          <w:b/>
          <w:bCs/>
          <w:sz w:val="32"/>
          <w:szCs w:val="32"/>
          <w:lang w:val="en-US"/>
        </w:rPr>
        <w:t xml:space="preserve">in the New Zealand fishing spider </w:t>
      </w:r>
      <w:proofErr w:type="spellStart"/>
      <w:r>
        <w:rPr>
          <w:rFonts w:ascii="Times New Roman" w:hAnsi="Times New Roman" w:cs="Times New Roman"/>
          <w:b/>
          <w:bCs/>
          <w:i/>
          <w:iCs/>
          <w:sz w:val="32"/>
          <w:szCs w:val="32"/>
          <w:lang w:val="en-US"/>
        </w:rPr>
        <w:t>Dolomedes</w:t>
      </w:r>
      <w:proofErr w:type="spellEnd"/>
      <w:r>
        <w:rPr>
          <w:rFonts w:ascii="Times New Roman" w:hAnsi="Times New Roman" w:cs="Times New Roman"/>
          <w:b/>
          <w:bCs/>
          <w:i/>
          <w:iCs/>
          <w:sz w:val="32"/>
          <w:szCs w:val="32"/>
          <w:lang w:val="en-US"/>
        </w:rPr>
        <w:t xml:space="preserve"> minor </w:t>
      </w:r>
      <w:r>
        <w:rPr>
          <w:rFonts w:ascii="Times New Roman" w:hAnsi="Times New Roman" w:cs="Times New Roman"/>
          <w:b/>
          <w:bCs/>
          <w:sz w:val="32"/>
          <w:szCs w:val="32"/>
          <w:lang w:val="en-US"/>
        </w:rPr>
        <w:t>(</w:t>
      </w:r>
      <w:del w:id="2" w:author="Chrissie Painting" w:date="2023-04-26T14:33:00Z">
        <w:r w:rsidDel="00D4241A">
          <w:rPr>
            <w:rFonts w:ascii="Times New Roman" w:hAnsi="Times New Roman" w:cs="Times New Roman"/>
            <w:b/>
            <w:bCs/>
            <w:sz w:val="32"/>
            <w:szCs w:val="32"/>
            <w:lang w:val="en-US"/>
          </w:rPr>
          <w:delText xml:space="preserve">F. </w:delText>
        </w:r>
      </w:del>
      <w:r w:rsidRPr="00D4241A">
        <w:rPr>
          <w:rFonts w:ascii="Times New Roman" w:hAnsi="Times New Roman" w:cs="Times New Roman"/>
          <w:b/>
          <w:bCs/>
          <w:sz w:val="32"/>
          <w:szCs w:val="32"/>
          <w:lang w:val="en-US"/>
          <w:rPrChange w:id="3" w:author="Chrissie Painting" w:date="2023-04-26T14:33:00Z">
            <w:rPr>
              <w:rFonts w:ascii="Times New Roman" w:hAnsi="Times New Roman" w:cs="Times New Roman"/>
              <w:b/>
              <w:bCs/>
              <w:i/>
              <w:iCs/>
              <w:sz w:val="32"/>
              <w:szCs w:val="32"/>
              <w:lang w:val="en-US"/>
            </w:rPr>
          </w:rPrChange>
        </w:rPr>
        <w:t>Pisauridae</w:t>
      </w:r>
      <w:r>
        <w:rPr>
          <w:rFonts w:ascii="Times New Roman" w:hAnsi="Times New Roman" w:cs="Times New Roman"/>
          <w:b/>
          <w:bCs/>
          <w:sz w:val="32"/>
          <w:szCs w:val="32"/>
          <w:lang w:val="en-US"/>
        </w:rPr>
        <w:t>)</w:t>
      </w:r>
    </w:p>
    <w:p w14:paraId="739A5F42" w14:textId="77777777" w:rsidR="00337CCE" w:rsidRDefault="00337CCE" w:rsidP="00337CCE">
      <w:pPr>
        <w:pStyle w:val="NoSpacing"/>
        <w:jc w:val="both"/>
        <w:rPr>
          <w:rFonts w:ascii="Times New Roman" w:hAnsi="Times New Roman" w:cs="Times New Roman"/>
          <w:b/>
          <w:bCs/>
          <w:sz w:val="32"/>
          <w:szCs w:val="32"/>
          <w:lang w:val="en-US"/>
        </w:rPr>
      </w:pPr>
    </w:p>
    <w:p w14:paraId="76859697" w14:textId="47DE939A" w:rsidR="00337CCE" w:rsidRDefault="00337CCE" w:rsidP="00337CCE">
      <w:pPr>
        <w:pStyle w:val="NoSpacing"/>
        <w:jc w:val="both"/>
        <w:rPr>
          <w:rFonts w:ascii="Times New Roman" w:hAnsi="Times New Roman" w:cs="Times New Roman"/>
          <w:sz w:val="24"/>
          <w:szCs w:val="24"/>
          <w:lang w:val="en-US"/>
        </w:rPr>
      </w:pPr>
      <w:r>
        <w:rPr>
          <w:rFonts w:ascii="Times New Roman" w:hAnsi="Times New Roman" w:cs="Times New Roman"/>
          <w:b/>
          <w:bCs/>
          <w:sz w:val="24"/>
          <w:szCs w:val="24"/>
          <w:lang w:val="en-US"/>
        </w:rPr>
        <w:t>Introduction – General context</w:t>
      </w:r>
    </w:p>
    <w:p w14:paraId="267690E9" w14:textId="184F3649" w:rsidR="00337CCE" w:rsidRDefault="00337CCE" w:rsidP="00337CCE">
      <w:pPr>
        <w:pStyle w:val="NoSpacing"/>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Context on life history traits within reproductive behaviors, their inheritability and the way they are driven by sexual selection through fitness optimization theory</w:t>
      </w:r>
      <w:r w:rsidR="00BD38C6">
        <w:rPr>
          <w:rFonts w:ascii="Times New Roman" w:hAnsi="Times New Roman" w:cs="Times New Roman"/>
          <w:sz w:val="24"/>
          <w:szCs w:val="24"/>
          <w:lang w:val="en-US"/>
        </w:rPr>
        <w:t xml:space="preserve"> </w:t>
      </w:r>
      <w:r w:rsidR="00BD38C6">
        <w:rPr>
          <w:rFonts w:ascii="Times New Roman" w:hAnsi="Times New Roman" w:cs="Times New Roman"/>
          <w:sz w:val="24"/>
          <w:szCs w:val="24"/>
          <w:lang w:val="en-US"/>
        </w:rPr>
        <w:fldChar w:fldCharType="begin"/>
      </w:r>
      <w:r w:rsidR="00A86951">
        <w:rPr>
          <w:rFonts w:ascii="Times New Roman" w:hAnsi="Times New Roman" w:cs="Times New Roman"/>
          <w:sz w:val="24"/>
          <w:szCs w:val="24"/>
          <w:lang w:val="en-US"/>
        </w:rPr>
        <w:instrText xml:space="preserve"> ADDIN ZOTERO_ITEM CSL_CITATION {"citationID":"VKjzdsOa","properties":{"formattedCitation":"[1]","plainCitation":"[1]","noteIndex":0},"citationItems":[{"id":1056,"uris":["http://zotero.org/users/10694576/items/4K2WUK7I"],"itemData":{"id":1056,"type":"chapter","container-title":"Encyclopedia of Animal Behavior","ISBN":"978-0-12-813252-4","language":"en","note":"DOI: 10.1016/B978-0-12-809633-8.20838-8","page":"103-108","publisher":"Elsevier","source":"DOI.org (Crossref)","title":"Behavioral Ecology and Sociobiology","URL":"https://linkinghub.elsevier.com/retrieve/pii/B9780128096338208388","author":[{"family":"Brown","given":"Jerram L."},{"family":"Choe","given":"Jae C."}],"accessed":{"date-parts":[["2023",4,14]]},"issued":{"date-parts":[["2019"]]}}}],"schema":"https://github.com/citation-style-language/schema/raw/master/csl-citation.json"} </w:instrText>
      </w:r>
      <w:r w:rsidR="00BD38C6">
        <w:rPr>
          <w:rFonts w:ascii="Times New Roman" w:hAnsi="Times New Roman" w:cs="Times New Roman"/>
          <w:sz w:val="24"/>
          <w:szCs w:val="24"/>
          <w:lang w:val="en-US"/>
        </w:rPr>
        <w:fldChar w:fldCharType="separate"/>
      </w:r>
      <w:r w:rsidR="00A86951" w:rsidRPr="00A86951">
        <w:rPr>
          <w:rFonts w:ascii="Times New Roman" w:hAnsi="Times New Roman" w:cs="Times New Roman"/>
          <w:sz w:val="24"/>
          <w:lang w:val="en-US"/>
        </w:rPr>
        <w:t>[1]</w:t>
      </w:r>
      <w:r w:rsidR="00BD38C6">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14:paraId="550FDD40" w14:textId="4F954BA6" w:rsidR="00337CCE" w:rsidRPr="00E3784E" w:rsidRDefault="00337CCE" w:rsidP="00337CCE">
      <w:pPr>
        <w:pStyle w:val="NoSpacing"/>
        <w:numPr>
          <w:ilvl w:val="0"/>
          <w:numId w:val="1"/>
        </w:numPr>
        <w:jc w:val="both"/>
        <w:rPr>
          <w:rFonts w:ascii="Times New Roman" w:hAnsi="Times New Roman" w:cs="Times New Roman"/>
          <w:sz w:val="24"/>
          <w:szCs w:val="24"/>
          <w:lang w:val="en-US"/>
        </w:rPr>
      </w:pPr>
      <w:r w:rsidRPr="00E3784E">
        <w:rPr>
          <w:rFonts w:ascii="Times New Roman" w:hAnsi="Times New Roman" w:cs="Times New Roman"/>
          <w:sz w:val="24"/>
          <w:szCs w:val="24"/>
          <w:lang w:val="en-US"/>
        </w:rPr>
        <w:t xml:space="preserve">Definition of courtship, </w:t>
      </w:r>
      <w:r w:rsidR="00E3784E" w:rsidRPr="00E3784E">
        <w:rPr>
          <w:rFonts w:ascii="Times New Roman" w:hAnsi="Times New Roman" w:cs="Times New Roman"/>
          <w:sz w:val="24"/>
          <w:szCs w:val="24"/>
          <w:lang w:val="en-US"/>
        </w:rPr>
        <w:t>the morphological and behavioral traits it includes and how they are affected by mate and sexual selection</w:t>
      </w:r>
      <w:r w:rsidR="00BD38C6" w:rsidRPr="00E3784E">
        <w:rPr>
          <w:rFonts w:ascii="Times New Roman" w:hAnsi="Times New Roman" w:cs="Times New Roman"/>
          <w:sz w:val="24"/>
          <w:szCs w:val="24"/>
          <w:lang w:val="en-US"/>
        </w:rPr>
        <w:t xml:space="preserve"> </w:t>
      </w:r>
      <w:r w:rsidR="00BD38C6" w:rsidRPr="00E3784E">
        <w:rPr>
          <w:rFonts w:ascii="Times New Roman" w:hAnsi="Times New Roman" w:cs="Times New Roman"/>
          <w:sz w:val="24"/>
          <w:szCs w:val="24"/>
          <w:lang w:val="en-US"/>
        </w:rPr>
        <w:fldChar w:fldCharType="begin"/>
      </w:r>
      <w:r w:rsidR="00A86951">
        <w:rPr>
          <w:rFonts w:ascii="Times New Roman" w:hAnsi="Times New Roman" w:cs="Times New Roman"/>
          <w:sz w:val="24"/>
          <w:szCs w:val="24"/>
          <w:lang w:val="en-US"/>
        </w:rPr>
        <w:instrText xml:space="preserve"> ADDIN ZOTERO_ITEM CSL_CITATION {"citationID":"YP1m9Xlu","properties":{"formattedCitation":"[2]","plainCitation":"[2]","noteIndex":0},"citationItems":[{"id":1316,"uris":["http://zotero.org/users/10694576/items/U2USMTNS"],"itemData":{"id":1316,"type":"article-journal","container-title":"Biological Reviews","DOI":"10.1111/j.1469-185X.1995.tb01439.x","ISSN":"14647931","issue":"1","language":"en","page":"1-65","source":"DOI.org (Crossref)","title":"SEXUAL SELECTION, HONEST ADVERTISEMENT AND THE HANDICAP PRINCIPLE: REVIEWING THE EVIDENCE","title-short":"SEXUAL SELECTION, HONEST ADVERTISEMENT AND THE HANDICAP PRINCIPLE","volume":"70","author":[{"family":"Johnstone","given":"Rufus A."}],"issued":{"date-parts":[["1995",2]]}}}],"schema":"https://github.com/citation-style-language/schema/raw/master/csl-citation.json"} </w:instrText>
      </w:r>
      <w:r w:rsidR="00BD38C6" w:rsidRPr="00E3784E">
        <w:rPr>
          <w:rFonts w:ascii="Times New Roman" w:hAnsi="Times New Roman" w:cs="Times New Roman"/>
          <w:sz w:val="24"/>
          <w:szCs w:val="24"/>
          <w:lang w:val="en-US"/>
        </w:rPr>
        <w:fldChar w:fldCharType="separate"/>
      </w:r>
      <w:r w:rsidR="00A86951" w:rsidRPr="00A86951">
        <w:rPr>
          <w:rFonts w:ascii="Times New Roman" w:hAnsi="Times New Roman" w:cs="Times New Roman"/>
          <w:sz w:val="24"/>
          <w:lang w:val="en-US"/>
        </w:rPr>
        <w:t>[2]</w:t>
      </w:r>
      <w:r w:rsidR="00BD38C6" w:rsidRPr="00E3784E">
        <w:rPr>
          <w:rFonts w:ascii="Times New Roman" w:hAnsi="Times New Roman" w:cs="Times New Roman"/>
          <w:sz w:val="24"/>
          <w:szCs w:val="24"/>
          <w:lang w:val="en-US"/>
        </w:rPr>
        <w:fldChar w:fldCharType="end"/>
      </w:r>
      <w:r w:rsidR="00BD38C6" w:rsidRPr="00E3784E">
        <w:rPr>
          <w:rFonts w:ascii="Times New Roman" w:hAnsi="Times New Roman" w:cs="Times New Roman"/>
          <w:sz w:val="24"/>
          <w:szCs w:val="24"/>
          <w:lang w:val="en-US"/>
        </w:rPr>
        <w:t>.</w:t>
      </w:r>
    </w:p>
    <w:p w14:paraId="3A769251" w14:textId="4DBC464C" w:rsidR="00337CCE" w:rsidRDefault="00F22629" w:rsidP="00337CCE">
      <w:pPr>
        <w:pStyle w:val="NoSpacing"/>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State that mate selection mechanism is widely described from the female perspective, as a consequence of an asymmetry between sexes in the </w:t>
      </w:r>
      <w:r w:rsidR="00E3784E">
        <w:rPr>
          <w:rFonts w:ascii="Times New Roman" w:hAnsi="Times New Roman" w:cs="Times New Roman"/>
          <w:sz w:val="24"/>
          <w:szCs w:val="24"/>
          <w:lang w:val="en-US"/>
        </w:rPr>
        <w:t>energy they invest</w:t>
      </w:r>
      <w:r>
        <w:rPr>
          <w:rFonts w:ascii="Times New Roman" w:hAnsi="Times New Roman" w:cs="Times New Roman"/>
          <w:sz w:val="24"/>
          <w:szCs w:val="24"/>
          <w:lang w:val="en-US"/>
        </w:rPr>
        <w:t xml:space="preserve"> during reproduction</w:t>
      </w:r>
      <w:r w:rsidR="0057656E">
        <w:rPr>
          <w:rFonts w:ascii="Times New Roman" w:hAnsi="Times New Roman" w:cs="Times New Roman"/>
          <w:sz w:val="24"/>
          <w:szCs w:val="24"/>
          <w:lang w:val="en-US"/>
        </w:rPr>
        <w:t xml:space="preserve">. </w:t>
      </w:r>
      <w:r w:rsidR="00E3784E" w:rsidRPr="0057656E">
        <w:rPr>
          <w:rFonts w:ascii="Times New Roman" w:hAnsi="Times New Roman" w:cs="Times New Roman"/>
          <w:i/>
          <w:iCs/>
          <w:sz w:val="24"/>
          <w:szCs w:val="24"/>
          <w:lang w:val="en-US"/>
        </w:rPr>
        <w:t>e.g.</w:t>
      </w:r>
      <w:r w:rsidR="00E3784E">
        <w:rPr>
          <w:rFonts w:ascii="Times New Roman" w:hAnsi="Times New Roman" w:cs="Times New Roman"/>
          <w:sz w:val="24"/>
          <w:szCs w:val="24"/>
          <w:lang w:val="en-US"/>
        </w:rPr>
        <w:t xml:space="preserve"> gametes limitation, parental care, </w:t>
      </w:r>
      <w:r w:rsidR="00E3784E" w:rsidRPr="00E3784E">
        <w:rPr>
          <w:rFonts w:ascii="Times New Roman" w:hAnsi="Times New Roman" w:cs="Times New Roman"/>
          <w:i/>
          <w:iCs/>
          <w:sz w:val="24"/>
          <w:szCs w:val="24"/>
          <w:lang w:val="en-US"/>
        </w:rPr>
        <w:t>etc</w:t>
      </w:r>
      <w:r w:rsidR="00E3784E">
        <w:rPr>
          <w:rFonts w:ascii="Times New Roman" w:hAnsi="Times New Roman" w:cs="Times New Roman"/>
          <w:sz w:val="24"/>
          <w:szCs w:val="24"/>
          <w:lang w:val="en-US"/>
        </w:rPr>
        <w:t>.</w:t>
      </w:r>
      <w:r w:rsidR="00BD38C6">
        <w:rPr>
          <w:rFonts w:ascii="Times New Roman" w:hAnsi="Times New Roman" w:cs="Times New Roman"/>
          <w:sz w:val="24"/>
          <w:szCs w:val="24"/>
          <w:lang w:val="en-US"/>
        </w:rPr>
        <w:t xml:space="preserve"> </w:t>
      </w:r>
      <w:r w:rsidR="009B31E8">
        <w:rPr>
          <w:rFonts w:ascii="Times New Roman" w:hAnsi="Times New Roman" w:cs="Times New Roman"/>
          <w:sz w:val="24"/>
          <w:szCs w:val="24"/>
          <w:lang w:val="en-US"/>
        </w:rPr>
        <w:fldChar w:fldCharType="begin"/>
      </w:r>
      <w:r w:rsidR="00A86951">
        <w:rPr>
          <w:rFonts w:ascii="Times New Roman" w:hAnsi="Times New Roman" w:cs="Times New Roman"/>
          <w:sz w:val="24"/>
          <w:szCs w:val="24"/>
          <w:lang w:val="en-US"/>
        </w:rPr>
        <w:instrText xml:space="preserve"> ADDIN ZOTERO_ITEM CSL_CITATION {"citationID":"oSlYJ2zk","properties":{"formattedCitation":"[3]","plainCitation":"[3]","noteIndex":0},"citationItems":[{"id":1062,"uris":["http://zotero.org/users/10694576/items/WBDGS9C5"],"itemData":{"id":1062,"type":"article-journal","container-title":"Trends in Ecology &amp; Evolution","DOI":"10.1016/0169-5347(96)81042-1","ISSN":"01695347","issue":"2","journalAbbreviation":"Trends in Ecology &amp; Evolution","language":"en","page":"53-58","source":"DOI.org (Crossref)","title":"Sexual selection","volume":"11","author":[{"family":"Andersson","given":"Malte"},{"family":"Iwasa","given":"Yoh"}],"issued":{"date-parts":[["1996",2]]}}}],"schema":"https://github.com/citation-style-language/schema/raw/master/csl-citation.json"} </w:instrText>
      </w:r>
      <w:r w:rsidR="009B31E8">
        <w:rPr>
          <w:rFonts w:ascii="Times New Roman" w:hAnsi="Times New Roman" w:cs="Times New Roman"/>
          <w:sz w:val="24"/>
          <w:szCs w:val="24"/>
          <w:lang w:val="en-US"/>
        </w:rPr>
        <w:fldChar w:fldCharType="separate"/>
      </w:r>
      <w:r w:rsidR="00A86951" w:rsidRPr="00A86951">
        <w:rPr>
          <w:rFonts w:ascii="Times New Roman" w:hAnsi="Times New Roman" w:cs="Times New Roman"/>
          <w:sz w:val="24"/>
        </w:rPr>
        <w:t>[3]</w:t>
      </w:r>
      <w:r w:rsidR="009B31E8">
        <w:rPr>
          <w:rFonts w:ascii="Times New Roman" w:hAnsi="Times New Roman" w:cs="Times New Roman"/>
          <w:sz w:val="24"/>
          <w:szCs w:val="24"/>
          <w:lang w:val="en-US"/>
        </w:rPr>
        <w:fldChar w:fldCharType="end"/>
      </w:r>
      <w:r w:rsidR="009B31E8">
        <w:rPr>
          <w:rFonts w:ascii="Times New Roman" w:hAnsi="Times New Roman" w:cs="Times New Roman"/>
          <w:sz w:val="24"/>
          <w:szCs w:val="24"/>
          <w:lang w:val="en-US"/>
        </w:rPr>
        <w:t>.</w:t>
      </w:r>
    </w:p>
    <w:p w14:paraId="50FE5C0C" w14:textId="10186C33" w:rsidR="00F22629" w:rsidRDefault="008274DD" w:rsidP="00337CCE">
      <w:pPr>
        <w:pStyle w:val="NoSpacing"/>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Contrast this</w:t>
      </w:r>
      <w:r w:rsidR="00A86951">
        <w:rPr>
          <w:rFonts w:ascii="Times New Roman" w:hAnsi="Times New Roman" w:cs="Times New Roman"/>
          <w:sz w:val="24"/>
          <w:szCs w:val="24"/>
          <w:lang w:val="en-US"/>
        </w:rPr>
        <w:t xml:space="preserve"> last</w:t>
      </w:r>
      <w:r>
        <w:rPr>
          <w:rFonts w:ascii="Times New Roman" w:hAnsi="Times New Roman" w:cs="Times New Roman"/>
          <w:sz w:val="24"/>
          <w:szCs w:val="24"/>
          <w:lang w:val="en-US"/>
        </w:rPr>
        <w:t xml:space="preserve"> statement</w:t>
      </w:r>
      <w:r w:rsidR="004C659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studies have shown the ability of males to adjust their </w:t>
      </w:r>
      <w:r w:rsidR="00E3784E">
        <w:rPr>
          <w:rFonts w:ascii="Times New Roman" w:hAnsi="Times New Roman" w:cs="Times New Roman"/>
          <w:sz w:val="24"/>
          <w:szCs w:val="24"/>
          <w:lang w:val="en-US"/>
        </w:rPr>
        <w:t>investment</w:t>
      </w:r>
      <w:r>
        <w:rPr>
          <w:rFonts w:ascii="Times New Roman" w:hAnsi="Times New Roman" w:cs="Times New Roman"/>
          <w:sz w:val="24"/>
          <w:szCs w:val="24"/>
          <w:lang w:val="en-US"/>
        </w:rPr>
        <w:t xml:space="preserve"> in courtship and reproduction</w:t>
      </w:r>
      <w:r w:rsidR="00E3784E">
        <w:rPr>
          <w:rFonts w:ascii="Times New Roman" w:hAnsi="Times New Roman" w:cs="Times New Roman"/>
          <w:sz w:val="24"/>
          <w:szCs w:val="24"/>
          <w:lang w:val="en-US"/>
        </w:rPr>
        <w:t>,</w:t>
      </w:r>
      <w:r>
        <w:rPr>
          <w:rFonts w:ascii="Times New Roman" w:hAnsi="Times New Roman" w:cs="Times New Roman"/>
          <w:sz w:val="24"/>
          <w:szCs w:val="24"/>
          <w:lang w:val="en-US"/>
        </w:rPr>
        <w:t xml:space="preserve"> depending on the female’s </w:t>
      </w:r>
      <w:r w:rsidR="0057656E">
        <w:rPr>
          <w:rFonts w:ascii="Times New Roman" w:hAnsi="Times New Roman" w:cs="Times New Roman"/>
          <w:sz w:val="24"/>
          <w:szCs w:val="24"/>
          <w:lang w:val="en-US"/>
        </w:rPr>
        <w:t>quality</w:t>
      </w:r>
      <w:r w:rsidR="00E3784E">
        <w:rPr>
          <w:rFonts w:ascii="Times New Roman" w:hAnsi="Times New Roman" w:cs="Times New Roman"/>
          <w:sz w:val="24"/>
          <w:szCs w:val="24"/>
          <w:lang w:val="en-US"/>
        </w:rPr>
        <w:t xml:space="preserve">. Notably, males could assess the </w:t>
      </w:r>
      <w:commentRangeStart w:id="4"/>
      <w:r w:rsidR="00E3784E">
        <w:rPr>
          <w:rFonts w:ascii="Times New Roman" w:hAnsi="Times New Roman" w:cs="Times New Roman"/>
          <w:sz w:val="24"/>
          <w:szCs w:val="24"/>
          <w:lang w:val="en-US"/>
        </w:rPr>
        <w:t xml:space="preserve">fertility of a female </w:t>
      </w:r>
      <w:commentRangeEnd w:id="4"/>
      <w:r w:rsidR="00D4241A">
        <w:rPr>
          <w:rStyle w:val="CommentReference"/>
        </w:rPr>
        <w:commentReference w:id="4"/>
      </w:r>
      <w:r w:rsidR="00E3784E">
        <w:rPr>
          <w:rFonts w:ascii="Times New Roman" w:hAnsi="Times New Roman" w:cs="Times New Roman"/>
          <w:sz w:val="24"/>
          <w:szCs w:val="24"/>
          <w:lang w:val="en-US"/>
        </w:rPr>
        <w:t>and thus adapt their ejaculation accordingly</w:t>
      </w:r>
      <w:r w:rsidR="00A86951">
        <w:rPr>
          <w:rFonts w:ascii="Times New Roman" w:hAnsi="Times New Roman" w:cs="Times New Roman"/>
          <w:sz w:val="24"/>
          <w:szCs w:val="24"/>
          <w:lang w:val="en-US"/>
        </w:rPr>
        <w:t> </w:t>
      </w:r>
      <w:r>
        <w:rPr>
          <w:rFonts w:ascii="Times New Roman" w:hAnsi="Times New Roman" w:cs="Times New Roman"/>
          <w:sz w:val="24"/>
          <w:szCs w:val="24"/>
          <w:lang w:val="en-US"/>
        </w:rPr>
        <w:fldChar w:fldCharType="begin"/>
      </w:r>
      <w:r w:rsidR="00A86951">
        <w:rPr>
          <w:rFonts w:ascii="Times New Roman" w:hAnsi="Times New Roman" w:cs="Times New Roman"/>
          <w:sz w:val="24"/>
          <w:szCs w:val="24"/>
          <w:lang w:val="en-US"/>
        </w:rPr>
        <w:instrText xml:space="preserve"> ADDIN ZOTERO_ITEM CSL_CITATION {"citationID":"n5PWJyzO","properties":{"formattedCitation":"[4]","plainCitation":"[4]","noteIndex":0},"citationItems":[{"id":1323,"uris":["http://zotero.org/users/10694576/items/9IT7VA3U"],"itemData":{"id":1323,"type":"article-journal","language":"en","source":"Zotero","title":"Sperm competition, male prudence and sperm-limited females","author":[{"family":"Wedell","given":"Nina"},{"family":"Gage","given":"Matthew J G"},{"family":"Parker","given":"Geoffrey A"}],"issued":{"date-parts":[["2002"]]}}}],"schema":"https://github.com/citation-style-language/schema/raw/master/csl-citation.json"} </w:instrText>
      </w:r>
      <w:r>
        <w:rPr>
          <w:rFonts w:ascii="Times New Roman" w:hAnsi="Times New Roman" w:cs="Times New Roman"/>
          <w:sz w:val="24"/>
          <w:szCs w:val="24"/>
          <w:lang w:val="en-US"/>
        </w:rPr>
        <w:fldChar w:fldCharType="separate"/>
      </w:r>
      <w:r w:rsidR="00A86951" w:rsidRPr="00A86951">
        <w:rPr>
          <w:rFonts w:ascii="Times New Roman" w:hAnsi="Times New Roman" w:cs="Times New Roman"/>
          <w:sz w:val="24"/>
          <w:lang w:val="en-US"/>
        </w:rPr>
        <w:t>[4]</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14:paraId="466F788A" w14:textId="499F6038" w:rsidR="00B22648" w:rsidRDefault="00B22648" w:rsidP="00337CCE">
      <w:pPr>
        <w:pStyle w:val="NoSpacing"/>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Come to the fact that in this context, spider males need to also take into account that they are often cannibalized by the female and that they need to adjust their courtship to avoid </w:t>
      </w:r>
      <w:r w:rsidR="00E3784E">
        <w:rPr>
          <w:rFonts w:ascii="Times New Roman" w:hAnsi="Times New Roman" w:cs="Times New Roman"/>
          <w:sz w:val="24"/>
          <w:szCs w:val="24"/>
          <w:lang w:val="en-US"/>
        </w:rPr>
        <w:t>such outcome</w:t>
      </w:r>
      <w:r>
        <w:rPr>
          <w:rFonts w:ascii="Times New Roman" w:hAnsi="Times New Roman" w:cs="Times New Roman"/>
          <w:sz w:val="24"/>
          <w:szCs w:val="24"/>
          <w:lang w:val="en-US"/>
        </w:rPr>
        <w:t xml:space="preserve">. Thus, spider males might need to adapt their behavior </w:t>
      </w:r>
      <w:r w:rsidR="00446031">
        <w:rPr>
          <w:rFonts w:ascii="Times New Roman" w:hAnsi="Times New Roman" w:cs="Times New Roman"/>
          <w:sz w:val="24"/>
          <w:szCs w:val="24"/>
          <w:lang w:val="en-US"/>
        </w:rPr>
        <w:t xml:space="preserve">and make trade-offs </w:t>
      </w:r>
      <w:r>
        <w:rPr>
          <w:rFonts w:ascii="Times New Roman" w:hAnsi="Times New Roman" w:cs="Times New Roman"/>
          <w:sz w:val="24"/>
          <w:szCs w:val="24"/>
          <w:lang w:val="en-US"/>
        </w:rPr>
        <w:t>to waste less energy in a “bad female” but also to have less risk of being killed, especially before even being able to copulate</w:t>
      </w:r>
      <w:r w:rsidR="007D4852">
        <w:rPr>
          <w:rFonts w:ascii="Times New Roman" w:hAnsi="Times New Roman" w:cs="Times New Roman"/>
          <w:sz w:val="24"/>
          <w:szCs w:val="24"/>
          <w:lang w:val="en-US"/>
        </w:rPr>
        <w:t xml:space="preserve"> in some cases.</w:t>
      </w:r>
    </w:p>
    <w:p w14:paraId="07AFE3A1" w14:textId="26CC904A" w:rsidR="00B22648" w:rsidRDefault="007D4852" w:rsidP="00337CCE">
      <w:pPr>
        <w:pStyle w:val="NoSpacing"/>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Add</w:t>
      </w:r>
      <w:r w:rsidR="00B22648">
        <w:rPr>
          <w:rFonts w:ascii="Times New Roman" w:hAnsi="Times New Roman" w:cs="Times New Roman"/>
          <w:sz w:val="24"/>
          <w:szCs w:val="24"/>
          <w:lang w:val="en-US"/>
        </w:rPr>
        <w:t xml:space="preserve"> context on the fact that many studies have</w:t>
      </w:r>
      <w:r>
        <w:rPr>
          <w:rFonts w:ascii="Times New Roman" w:hAnsi="Times New Roman" w:cs="Times New Roman"/>
          <w:sz w:val="24"/>
          <w:szCs w:val="24"/>
          <w:lang w:val="en-US"/>
        </w:rPr>
        <w:t xml:space="preserve"> well</w:t>
      </w:r>
      <w:r w:rsidR="00B22648">
        <w:rPr>
          <w:rFonts w:ascii="Times New Roman" w:hAnsi="Times New Roman" w:cs="Times New Roman"/>
          <w:sz w:val="24"/>
          <w:szCs w:val="24"/>
          <w:lang w:val="en-US"/>
        </w:rPr>
        <w:t xml:space="preserve"> described the courtship</w:t>
      </w:r>
      <w:r>
        <w:rPr>
          <w:rFonts w:ascii="Times New Roman" w:hAnsi="Times New Roman" w:cs="Times New Roman"/>
          <w:sz w:val="24"/>
          <w:szCs w:val="24"/>
          <w:lang w:val="en-US"/>
        </w:rPr>
        <w:t xml:space="preserve"> and reproduction</w:t>
      </w:r>
      <w:r w:rsidR="00B22648">
        <w:rPr>
          <w:rFonts w:ascii="Times New Roman" w:hAnsi="Times New Roman" w:cs="Times New Roman"/>
          <w:sz w:val="24"/>
          <w:szCs w:val="24"/>
          <w:lang w:val="en-US"/>
        </w:rPr>
        <w:t xml:space="preserve"> behavior in spider taxa such as the </w:t>
      </w:r>
      <w:r w:rsidR="00B22648">
        <w:rPr>
          <w:rFonts w:ascii="Times New Roman" w:hAnsi="Times New Roman" w:cs="Times New Roman"/>
          <w:i/>
          <w:iCs/>
          <w:sz w:val="24"/>
          <w:szCs w:val="24"/>
          <w:lang w:val="en-US"/>
        </w:rPr>
        <w:t xml:space="preserve">Lycosidae </w:t>
      </w:r>
      <w:r w:rsidR="00B22648">
        <w:rPr>
          <w:rFonts w:ascii="Times New Roman" w:hAnsi="Times New Roman" w:cs="Times New Roman"/>
          <w:sz w:val="24"/>
          <w:szCs w:val="24"/>
          <w:lang w:val="en-US"/>
        </w:rPr>
        <w:t xml:space="preserve">or the </w:t>
      </w:r>
      <w:r w:rsidR="00B22648">
        <w:rPr>
          <w:rFonts w:ascii="Times New Roman" w:hAnsi="Times New Roman" w:cs="Times New Roman"/>
          <w:i/>
          <w:iCs/>
          <w:sz w:val="24"/>
          <w:szCs w:val="24"/>
          <w:lang w:val="en-US"/>
        </w:rPr>
        <w:t>Salticidae</w:t>
      </w:r>
      <w:r w:rsidR="00B22648">
        <w:rPr>
          <w:rFonts w:ascii="Times New Roman" w:hAnsi="Times New Roman" w:cs="Times New Roman"/>
          <w:sz w:val="24"/>
          <w:szCs w:val="24"/>
          <w:lang w:val="en-US"/>
        </w:rPr>
        <w:t xml:space="preserve">, but that little is known in the </w:t>
      </w:r>
      <w:r w:rsidR="00B22648">
        <w:rPr>
          <w:rFonts w:ascii="Times New Roman" w:hAnsi="Times New Roman" w:cs="Times New Roman"/>
          <w:i/>
          <w:iCs/>
          <w:sz w:val="24"/>
          <w:szCs w:val="24"/>
          <w:lang w:val="en-US"/>
        </w:rPr>
        <w:t xml:space="preserve">Pisauridae </w:t>
      </w:r>
      <w:r w:rsidR="00B22648">
        <w:rPr>
          <w:rFonts w:ascii="Times New Roman" w:hAnsi="Times New Roman" w:cs="Times New Roman"/>
          <w:sz w:val="24"/>
          <w:szCs w:val="24"/>
          <w:lang w:val="en-US"/>
        </w:rPr>
        <w:t>family</w:t>
      </w:r>
      <w:r w:rsidR="0057656E">
        <w:rPr>
          <w:rFonts w:ascii="Times New Roman" w:hAnsi="Times New Roman" w:cs="Times New Roman"/>
          <w:sz w:val="24"/>
          <w:szCs w:val="24"/>
          <w:lang w:val="en-US"/>
        </w:rPr>
        <w:t>. Also, that in spiders, courtship is often used by males to reduce females aggressiveness and risks of being cannibalized</w:t>
      </w:r>
      <w:r w:rsidR="00B22648">
        <w:rPr>
          <w:rFonts w:ascii="Times New Roman" w:hAnsi="Times New Roman" w:cs="Times New Roman"/>
          <w:sz w:val="24"/>
          <w:szCs w:val="24"/>
          <w:lang w:val="en-US"/>
        </w:rPr>
        <w:t xml:space="preserve"> </w:t>
      </w:r>
      <w:r w:rsidR="00274D43">
        <w:rPr>
          <w:rFonts w:ascii="Times New Roman" w:hAnsi="Times New Roman" w:cs="Times New Roman"/>
          <w:sz w:val="24"/>
          <w:szCs w:val="24"/>
          <w:lang w:val="en-US"/>
        </w:rPr>
        <w:fldChar w:fldCharType="begin"/>
      </w:r>
      <w:r w:rsidR="00A86951">
        <w:rPr>
          <w:rFonts w:ascii="Times New Roman" w:hAnsi="Times New Roman" w:cs="Times New Roman"/>
          <w:sz w:val="24"/>
          <w:szCs w:val="24"/>
          <w:lang w:val="en-US"/>
        </w:rPr>
        <w:instrText xml:space="preserve"> ADDIN ZOTERO_ITEM CSL_CITATION {"citationID":"SpNVfqhQ","properties":{"formattedCitation":"[5], [6]","plainCitation":"[5], [6]","noteIndex":0},"citationItems":[{"id":1219,"uris":["http://zotero.org/users/10694576/items/U8JDL49K"],"itemData":{"id":1219,"type":"article-journal","abstract":"This is the first description of male-female courtship and male-male agonistic interactions of Orsima ichneumon (Simon, 1901) jumping spiders. Orsima ichneumon inhabit low shrubs and grasses along sunny forest edges across South East Asia, including Malaysia and Singapore. They are small-medium sized jumping spiders ranging from 5–8 mm in body length, with no obvious sexual size dimorphism. However, there is sexual dimorphism in body shape, most obviously due to a distinct constriction in the male’s abdomen that is less defined in females, and different colouration of the pedipalps. Twenty-eight major behavioural elements were described during intraspecific interactions. Courtship interactions were significantly longer in duration than agonistic interactions, but agonistic interactions were made up of a higher number of behavioural elements. Like most jumping spiders, male O. ichneumon had a more complex behavioural repertoire than females, and displayed their colourful body appendages during courtship and contests. This suggests that females are the choosier sex and there is selection on male ornamentation and signalling behaviour. Our behavioural study will form a useful framework from which to base future work on this colourful species.","container-title":"RAFFLES BULLETIN OF ZOOLOGY","language":"en","source":"Zotero","title":"Courtship and male-male interaction behaviour of Orsima ichneumon (Simon, 1901), an ant-mimicking jumper spider (Arachnida: Salticidae)","author":[{"family":"Wee","given":"Renee H X"},{"family":"Norma-Rashid","given":"Y"},{"family":"Li","given":"Daiqin"},{"family":"Painting","given":"Christina J"}],"issued":{"date-parts":[["2017"]]}}},{"id":1348,"uris":["http://zotero.org/users/10694576/items/53SCBD8U"],"itemData":{"id":1348,"type":"article-journal","abstract":"Of all the wolf spiders (Araneae: Lycosidae), the genus Schizocosa Chamberlin 1904 is probably the most widely studied, and has become an established model in studies of behavior, sexual selection, and speciation. Much of the work to date involves the complex, often multimodal courtship behaviors and secondary sexual traits used by males to elicit receptivity from potential mates. Schizocosa bilineata (Emerton 1885) is one of those species where males possess decorative tufts of bristles on the forelegs that likely play a role in sexual selection, but little is known of male courtship behavior or its role in mate choice. In the present study, we provide the first description of visual and seismic behaviors performed by males in response to female silk and chemical cues, and examine male-female behavioral interactions in live mating trials. Males clearly recognized and responded to female chemical cues by displaying several species-specific visual signaling behaviors accompanied by seismic signals from stridulation. As these behaviors rarely occurred in the absence of female cues, we suggest they function primarily in a courtship context. In live mating trials, females typically responded to male courtship with visual receptivity behaviors, which were seen prior to mounting and copulation. While both visual and seismic signals of males are clearly implicated in courtship and mate choice, future work will be necessary to fully understand the interaction between modalities in this species. The description of behavior provided here should help resolve the relationship between male ornamentation and courtship behavior in the genus Schizocosa.","container-title":"Journal of Arachnology","DOI":"10.1636/Hi09-115.1","ISSN":"0161-8202, 1937-2396","issue":"3","journalAbbreviation":"Journal of Arachnology","language":"en","page":"452-459","source":"DOI.org (Crossref)","title":"Courtship and mating behavior of the wolf spider Schizocosa bilineata (Araneae: Lycosidae)","title-short":"Courtship and mating behavior of the wolf spider Schizocosa bilineata (Araneae","volume":"38","author":[{"family":"Vaccaro","given":"Rosanna"},{"family":"Uetz","given":"George W."},{"family":"Roberts","given":"J. Andrew"}],"issued":{"date-parts":[["2010",12]]}}}],"schema":"https://github.com/citation-style-language/schema/raw/master/csl-citation.json"} </w:instrText>
      </w:r>
      <w:r w:rsidR="00274D43">
        <w:rPr>
          <w:rFonts w:ascii="Times New Roman" w:hAnsi="Times New Roman" w:cs="Times New Roman"/>
          <w:sz w:val="24"/>
          <w:szCs w:val="24"/>
          <w:lang w:val="en-US"/>
        </w:rPr>
        <w:fldChar w:fldCharType="separate"/>
      </w:r>
      <w:r w:rsidR="00A86951" w:rsidRPr="00A86951">
        <w:rPr>
          <w:rFonts w:ascii="Times New Roman" w:hAnsi="Times New Roman" w:cs="Times New Roman"/>
          <w:sz w:val="24"/>
        </w:rPr>
        <w:t>[5], [6]</w:t>
      </w:r>
      <w:r w:rsidR="00274D43">
        <w:rPr>
          <w:rFonts w:ascii="Times New Roman" w:hAnsi="Times New Roman" w:cs="Times New Roman"/>
          <w:sz w:val="24"/>
          <w:szCs w:val="24"/>
          <w:lang w:val="en-US"/>
        </w:rPr>
        <w:fldChar w:fldCharType="end"/>
      </w:r>
      <w:r w:rsidR="00274D43">
        <w:rPr>
          <w:rFonts w:ascii="Times New Roman" w:hAnsi="Times New Roman" w:cs="Times New Roman"/>
          <w:sz w:val="24"/>
          <w:szCs w:val="24"/>
          <w:lang w:val="en-US"/>
        </w:rPr>
        <w:t xml:space="preserve">. </w:t>
      </w:r>
      <w:r w:rsidR="00B22648">
        <w:rPr>
          <w:rFonts w:ascii="Times New Roman" w:hAnsi="Times New Roman" w:cs="Times New Roman"/>
          <w:sz w:val="24"/>
          <w:szCs w:val="24"/>
          <w:lang w:val="en-US"/>
        </w:rPr>
        <w:t xml:space="preserve"> </w:t>
      </w:r>
    </w:p>
    <w:p w14:paraId="47E94C5F" w14:textId="3931F328" w:rsidR="008274DD" w:rsidRDefault="00B22648" w:rsidP="00337CCE">
      <w:pPr>
        <w:pStyle w:val="NoSpacing"/>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Add context on the </w:t>
      </w:r>
      <w:r>
        <w:rPr>
          <w:rFonts w:ascii="Times New Roman" w:hAnsi="Times New Roman" w:cs="Times New Roman"/>
          <w:i/>
          <w:iCs/>
          <w:sz w:val="24"/>
          <w:szCs w:val="24"/>
          <w:lang w:val="en-US"/>
        </w:rPr>
        <w:t xml:space="preserve">Dolomedes </w:t>
      </w:r>
      <w:r>
        <w:rPr>
          <w:rFonts w:ascii="Times New Roman" w:hAnsi="Times New Roman" w:cs="Times New Roman"/>
          <w:sz w:val="24"/>
          <w:szCs w:val="24"/>
          <w:lang w:val="en-US"/>
        </w:rPr>
        <w:t>genus</w:t>
      </w:r>
      <w:r w:rsidR="00652C29">
        <w:rPr>
          <w:rFonts w:ascii="Times New Roman" w:hAnsi="Times New Roman" w:cs="Times New Roman"/>
          <w:sz w:val="24"/>
          <w:szCs w:val="24"/>
          <w:lang w:val="en-US"/>
        </w:rPr>
        <w:t>,</w:t>
      </w:r>
      <w:r>
        <w:rPr>
          <w:rFonts w:ascii="Times New Roman" w:hAnsi="Times New Roman" w:cs="Times New Roman"/>
          <w:sz w:val="24"/>
          <w:szCs w:val="24"/>
          <w:lang w:val="en-US"/>
        </w:rPr>
        <w:t xml:space="preserve"> were females are known to be extremely aggressive toward males </w:t>
      </w:r>
      <w:r>
        <w:rPr>
          <w:rFonts w:ascii="Times New Roman" w:hAnsi="Times New Roman" w:cs="Times New Roman"/>
          <w:sz w:val="24"/>
          <w:szCs w:val="24"/>
          <w:lang w:val="en-US"/>
        </w:rPr>
        <w:fldChar w:fldCharType="begin"/>
      </w:r>
      <w:r w:rsidR="00A86951">
        <w:rPr>
          <w:rFonts w:ascii="Times New Roman" w:hAnsi="Times New Roman" w:cs="Times New Roman"/>
          <w:sz w:val="24"/>
          <w:szCs w:val="24"/>
          <w:lang w:val="en-US"/>
        </w:rPr>
        <w:instrText xml:space="preserve"> ADDIN ZOTERO_ITEM CSL_CITATION {"citationID":"YQcIPKT2","properties":{"formattedCitation":"[7]","plainCitation":"[7]","noteIndex":0},"citationItems":[{"id":1235,"uris":["http://zotero.org/users/10694576/items/E7HGIGAR"],"itemData":{"id":1235,"type":"article-journal","abstract":"Prey of feeding juvenile and adult Dolomedes triton (Walckenaer 1837) were sampled over two seasons on three small ponds in central Alberta, Canada. Prey were mainly insects active at the water surface with truly aquatic species making up about 14% of the diet. Throughout the season aquatic and semi-aquatic Heteroptera represented about 30% of the prey. Diptera and adult Odonata were also important prey items but their abundance in the diet was more variable seasonally. Of the 625 prey items recorded nearly 50% were represented by taxa taken no more than once by spiders in one of the five size classes (adult females, adult males, large, intermediate and small juveniles). Large spiders did not take the smallest prey available, although small and intermediate-sized spiders fed on nearly the full size range taken by larger spiders. Cannibalism was common, accounting for 5% of the observations, with females and large juveniles as the most frequently observed cannibals. We hypothesize that intraguild predation (including cannibalism) could be an important coevolutionary force structuring phenology, population dynamics and microhabitat use of the predatory guild of the neuston community.","container-title":"Oecologia","DOI":"10.1007/BF00380149","ISSN":"0029-8549, 1432-1939","issue":"2","journalAbbreviation":"Oecologia","language":"en","page":"187-194","source":"DOI.org (Crossref)","title":"Prey use of the fishing spider Dolomedes triton (Pisauridae, Araneae): an important predator of the neuston community","title-short":"Prey use of the fishing spider Dolomedes triton (Pisauridae, Araneae)","volume":"80","author":[{"family":"Zimmermann","given":"Manfred"},{"family":"Spence","given":"John R."}],"issued":{"date-parts":[["1989",8]]}}}],"schema":"https://github.com/citation-style-language/schema/raw/master/csl-citation.json"} </w:instrText>
      </w:r>
      <w:r>
        <w:rPr>
          <w:rFonts w:ascii="Times New Roman" w:hAnsi="Times New Roman" w:cs="Times New Roman"/>
          <w:sz w:val="24"/>
          <w:szCs w:val="24"/>
          <w:lang w:val="en-US"/>
        </w:rPr>
        <w:fldChar w:fldCharType="separate"/>
      </w:r>
      <w:r w:rsidR="00A86951" w:rsidRPr="00A86951">
        <w:rPr>
          <w:rFonts w:ascii="Times New Roman" w:hAnsi="Times New Roman" w:cs="Times New Roman"/>
          <w:sz w:val="24"/>
          <w:lang w:val="en-US"/>
        </w:rPr>
        <w:t>[7]</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001E320B">
        <w:rPr>
          <w:rFonts w:ascii="Times New Roman" w:hAnsi="Times New Roman" w:cs="Times New Roman"/>
          <w:sz w:val="24"/>
          <w:szCs w:val="24"/>
          <w:lang w:val="en-US"/>
        </w:rPr>
        <w:t xml:space="preserve">finally </w:t>
      </w:r>
      <w:r>
        <w:rPr>
          <w:rFonts w:ascii="Times New Roman" w:hAnsi="Times New Roman" w:cs="Times New Roman"/>
          <w:sz w:val="24"/>
          <w:szCs w:val="24"/>
          <w:lang w:val="en-US"/>
        </w:rPr>
        <w:t>lead to</w:t>
      </w:r>
      <w:r w:rsidR="007D4852">
        <w:rPr>
          <w:rFonts w:ascii="Times New Roman" w:hAnsi="Times New Roman" w:cs="Times New Roman"/>
          <w:sz w:val="24"/>
          <w:szCs w:val="24"/>
          <w:lang w:val="en-US"/>
        </w:rPr>
        <w:t xml:space="preserve"> the New Zealand</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D. minor</w:t>
      </w:r>
      <w:r>
        <w:rPr>
          <w:rFonts w:ascii="Times New Roman" w:hAnsi="Times New Roman" w:cs="Times New Roman"/>
          <w:sz w:val="24"/>
          <w:szCs w:val="24"/>
          <w:lang w:val="en-US"/>
        </w:rPr>
        <w:t xml:space="preserve"> species, on which little is known</w:t>
      </w:r>
      <w:r w:rsidR="00274D43">
        <w:rPr>
          <w:rFonts w:ascii="Times New Roman" w:hAnsi="Times New Roman" w:cs="Times New Roman"/>
          <w:sz w:val="24"/>
          <w:szCs w:val="24"/>
          <w:lang w:val="en-US"/>
        </w:rPr>
        <w:t xml:space="preserve"> </w:t>
      </w:r>
      <w:r w:rsidR="00274D43">
        <w:rPr>
          <w:rFonts w:ascii="Times New Roman" w:hAnsi="Times New Roman" w:cs="Times New Roman"/>
          <w:sz w:val="24"/>
          <w:szCs w:val="24"/>
          <w:lang w:val="en-US"/>
        </w:rPr>
        <w:fldChar w:fldCharType="begin"/>
      </w:r>
      <w:r w:rsidR="00A86951">
        <w:rPr>
          <w:rFonts w:ascii="Times New Roman" w:hAnsi="Times New Roman" w:cs="Times New Roman"/>
          <w:sz w:val="24"/>
          <w:szCs w:val="24"/>
          <w:lang w:val="en-US"/>
        </w:rPr>
        <w:instrText xml:space="preserve"> ADDIN ZOTERO_ITEM CSL_CITATION {"citationID":"L96jTbG4","properties":{"formattedCitation":"[8]","plainCitation":"[8]","noteIndex":0},"citationItems":[{"id":994,"uris":["http://zotero.org/users/10694576/items/2LHABEPF"],"itemData":{"id":994,"type":"book","collection-number":"no. 64","collection-title":"Fauna of New Zealand","event-place":"Lincoln","ISBN":"978-0-478-34722-7","language":"en","number-of-pages":"60","publisher":"Manaaki Whenua Press","publisher-place":"Lincoln","source":"K10plus ISBN","title":"Pisauridae: Arachnida: Araneae","title-short":"Pisauridae","author":[{"family":"Vink","given":"Cornelis J."},{"family":"Dupérré","given":"Nadine"}],"issued":{"date-parts":[["2010"]]}}}],"schema":"https://github.com/citation-style-language/schema/raw/master/csl-citation.json"} </w:instrText>
      </w:r>
      <w:r w:rsidR="00274D43">
        <w:rPr>
          <w:rFonts w:ascii="Times New Roman" w:hAnsi="Times New Roman" w:cs="Times New Roman"/>
          <w:sz w:val="24"/>
          <w:szCs w:val="24"/>
          <w:lang w:val="en-US"/>
        </w:rPr>
        <w:fldChar w:fldCharType="separate"/>
      </w:r>
      <w:r w:rsidR="00A86951" w:rsidRPr="00A86951">
        <w:rPr>
          <w:rFonts w:ascii="Times New Roman" w:hAnsi="Times New Roman" w:cs="Times New Roman"/>
          <w:sz w:val="24"/>
          <w:lang w:val="en-US"/>
        </w:rPr>
        <w:t>[8]</w:t>
      </w:r>
      <w:r w:rsidR="00274D43">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p>
    <w:p w14:paraId="60A631FB" w14:textId="77777777" w:rsidR="00274D43" w:rsidRDefault="00274D43" w:rsidP="00274D43">
      <w:pPr>
        <w:pStyle w:val="NoSpacing"/>
        <w:jc w:val="both"/>
        <w:rPr>
          <w:rFonts w:ascii="Times New Roman" w:hAnsi="Times New Roman" w:cs="Times New Roman"/>
          <w:sz w:val="24"/>
          <w:szCs w:val="24"/>
          <w:lang w:val="en-US"/>
        </w:rPr>
      </w:pPr>
    </w:p>
    <w:p w14:paraId="2145A2DC" w14:textId="7E7D2BCD" w:rsidR="00274D43" w:rsidRDefault="00274D43" w:rsidP="00274D43">
      <w:pPr>
        <w:pStyle w:val="NoSpacing"/>
        <w:jc w:val="both"/>
        <w:rPr>
          <w:rFonts w:ascii="Times New Roman" w:hAnsi="Times New Roman" w:cs="Times New Roman"/>
          <w:sz w:val="24"/>
          <w:szCs w:val="24"/>
          <w:lang w:val="en-US"/>
        </w:rPr>
      </w:pPr>
      <w:r>
        <w:rPr>
          <w:rFonts w:ascii="Times New Roman" w:hAnsi="Times New Roman" w:cs="Times New Roman"/>
          <w:b/>
          <w:bCs/>
          <w:sz w:val="24"/>
          <w:szCs w:val="24"/>
          <w:lang w:val="en-US"/>
        </w:rPr>
        <w:t>Scientific question and hypothesis</w:t>
      </w:r>
    </w:p>
    <w:p w14:paraId="45BA5575" w14:textId="45A57AC9" w:rsidR="00274D43" w:rsidRDefault="00274D43" w:rsidP="00274D43">
      <w:pPr>
        <w:pStyle w:val="NoSpacing"/>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purpose of this study is to assess if males of </w:t>
      </w:r>
      <w:r>
        <w:rPr>
          <w:rFonts w:ascii="Times New Roman" w:hAnsi="Times New Roman" w:cs="Times New Roman"/>
          <w:i/>
          <w:iCs/>
          <w:sz w:val="24"/>
          <w:szCs w:val="24"/>
          <w:lang w:val="en-US"/>
        </w:rPr>
        <w:t>D. minor</w:t>
      </w:r>
      <w:r>
        <w:rPr>
          <w:rFonts w:ascii="Times New Roman" w:hAnsi="Times New Roman" w:cs="Times New Roman"/>
          <w:sz w:val="24"/>
          <w:szCs w:val="24"/>
          <w:lang w:val="en-US"/>
        </w:rPr>
        <w:t xml:space="preserve"> </w:t>
      </w:r>
      <w:commentRangeStart w:id="5"/>
      <w:r>
        <w:rPr>
          <w:rFonts w:ascii="Times New Roman" w:hAnsi="Times New Roman" w:cs="Times New Roman"/>
          <w:sz w:val="24"/>
          <w:szCs w:val="24"/>
          <w:lang w:val="en-US"/>
        </w:rPr>
        <w:t>can evaluate the mating state of a female</w:t>
      </w:r>
      <w:commentRangeEnd w:id="5"/>
      <w:r w:rsidR="00D4241A">
        <w:rPr>
          <w:rStyle w:val="CommentReference"/>
        </w:rPr>
        <w:commentReference w:id="5"/>
      </w:r>
      <w:r>
        <w:rPr>
          <w:rFonts w:ascii="Times New Roman" w:hAnsi="Times New Roman" w:cs="Times New Roman"/>
          <w:sz w:val="24"/>
          <w:szCs w:val="24"/>
          <w:lang w:val="en-US"/>
        </w:rPr>
        <w:t xml:space="preserve"> (virgin or already mated) and adjust their courtship behavior </w:t>
      </w:r>
      <w:r w:rsidR="004C6595">
        <w:rPr>
          <w:rFonts w:ascii="Times New Roman" w:hAnsi="Times New Roman" w:cs="Times New Roman"/>
          <w:sz w:val="24"/>
          <w:szCs w:val="24"/>
          <w:lang w:val="en-US"/>
        </w:rPr>
        <w:t>accordingly</w:t>
      </w:r>
      <w:r w:rsidR="0057656E">
        <w:rPr>
          <w:rFonts w:ascii="Times New Roman" w:hAnsi="Times New Roman" w:cs="Times New Roman"/>
          <w:sz w:val="24"/>
          <w:szCs w:val="24"/>
          <w:lang w:val="en-US"/>
        </w:rPr>
        <w:t xml:space="preserve">. This, </w:t>
      </w:r>
      <w:r w:rsidR="007D4852">
        <w:rPr>
          <w:rFonts w:ascii="Times New Roman" w:hAnsi="Times New Roman" w:cs="Times New Roman"/>
          <w:sz w:val="24"/>
          <w:szCs w:val="24"/>
          <w:lang w:val="en-US"/>
        </w:rPr>
        <w:t xml:space="preserve">as a trade-off between investing less in a </w:t>
      </w:r>
      <w:commentRangeStart w:id="6"/>
      <w:r w:rsidR="007D4852">
        <w:rPr>
          <w:rFonts w:ascii="Times New Roman" w:hAnsi="Times New Roman" w:cs="Times New Roman"/>
          <w:sz w:val="24"/>
          <w:szCs w:val="24"/>
          <w:lang w:val="en-US"/>
        </w:rPr>
        <w:t xml:space="preserve">less fertile </w:t>
      </w:r>
      <w:commentRangeEnd w:id="6"/>
      <w:r w:rsidR="00D4241A">
        <w:rPr>
          <w:rStyle w:val="CommentReference"/>
        </w:rPr>
        <w:commentReference w:id="6"/>
      </w:r>
      <w:r w:rsidR="007D4852">
        <w:rPr>
          <w:rFonts w:ascii="Times New Roman" w:hAnsi="Times New Roman" w:cs="Times New Roman"/>
          <w:sz w:val="24"/>
          <w:szCs w:val="24"/>
          <w:lang w:val="en-US"/>
        </w:rPr>
        <w:t>female, and avoid being cannibalized, which would prevent them from finding other and more fertile mates.</w:t>
      </w:r>
    </w:p>
    <w:p w14:paraId="3D08AA50" w14:textId="526DCEF7" w:rsidR="00274D43" w:rsidRDefault="00274D43" w:rsidP="00274D43">
      <w:pPr>
        <w:pStyle w:val="NoSpacing"/>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is expected that males </w:t>
      </w:r>
      <w:r w:rsidR="00BA31FF">
        <w:rPr>
          <w:rFonts w:ascii="Times New Roman" w:hAnsi="Times New Roman" w:cs="Times New Roman"/>
          <w:sz w:val="24"/>
          <w:szCs w:val="24"/>
          <w:lang w:val="en-US"/>
        </w:rPr>
        <w:t>will spend less time in courtship with an already mated female</w:t>
      </w:r>
      <w:r w:rsidR="0057656E">
        <w:rPr>
          <w:rFonts w:ascii="Times New Roman" w:hAnsi="Times New Roman" w:cs="Times New Roman"/>
          <w:sz w:val="24"/>
          <w:szCs w:val="24"/>
          <w:lang w:val="en-US"/>
        </w:rPr>
        <w:t>,</w:t>
      </w:r>
      <w:r w:rsidR="007D4852">
        <w:rPr>
          <w:rFonts w:ascii="Times New Roman" w:hAnsi="Times New Roman" w:cs="Times New Roman"/>
          <w:sz w:val="24"/>
          <w:szCs w:val="24"/>
          <w:lang w:val="en-US"/>
        </w:rPr>
        <w:t xml:space="preserve"> in order to spend less </w:t>
      </w:r>
      <w:r w:rsidR="0057656E">
        <w:rPr>
          <w:rFonts w:ascii="Times New Roman" w:hAnsi="Times New Roman" w:cs="Times New Roman"/>
          <w:sz w:val="24"/>
          <w:szCs w:val="24"/>
          <w:lang w:val="en-US"/>
        </w:rPr>
        <w:t>time and energy. But also, they might be more often cannibalized</w:t>
      </w:r>
      <w:r w:rsidR="001E320B">
        <w:rPr>
          <w:rFonts w:ascii="Times New Roman" w:hAnsi="Times New Roman" w:cs="Times New Roman"/>
          <w:sz w:val="24"/>
          <w:szCs w:val="24"/>
          <w:lang w:val="en-US"/>
        </w:rPr>
        <w:t xml:space="preserve"> in those trials</w:t>
      </w:r>
      <w:r w:rsidR="0057656E">
        <w:rPr>
          <w:rFonts w:ascii="Times New Roman" w:hAnsi="Times New Roman" w:cs="Times New Roman"/>
          <w:sz w:val="24"/>
          <w:szCs w:val="24"/>
          <w:lang w:val="en-US"/>
        </w:rPr>
        <w:t>, as a result of less involvement in courtship</w:t>
      </w:r>
      <w:r w:rsidR="001E320B">
        <w:rPr>
          <w:rFonts w:ascii="Times New Roman" w:hAnsi="Times New Roman" w:cs="Times New Roman"/>
          <w:sz w:val="24"/>
          <w:szCs w:val="24"/>
          <w:lang w:val="en-US"/>
        </w:rPr>
        <w:t>,</w:t>
      </w:r>
      <w:r w:rsidR="0057656E">
        <w:rPr>
          <w:rFonts w:ascii="Times New Roman" w:hAnsi="Times New Roman" w:cs="Times New Roman"/>
          <w:sz w:val="24"/>
          <w:szCs w:val="24"/>
          <w:lang w:val="en-US"/>
        </w:rPr>
        <w:t xml:space="preserve"> which would not be sufficient to overcome the benefice of eating the male, from the female perspective.</w:t>
      </w:r>
    </w:p>
    <w:p w14:paraId="2601EABB" w14:textId="1C936970" w:rsidR="00F31801" w:rsidRDefault="004C6595" w:rsidP="0057656E">
      <w:pPr>
        <w:pStyle w:val="NoSpacing"/>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Also, t</w:t>
      </w:r>
      <w:r w:rsidR="00BA31FF">
        <w:rPr>
          <w:rFonts w:ascii="Times New Roman" w:hAnsi="Times New Roman" w:cs="Times New Roman"/>
          <w:sz w:val="24"/>
          <w:szCs w:val="24"/>
          <w:lang w:val="en-US"/>
        </w:rPr>
        <w:t xml:space="preserve">hat they might exhibit some specific behavioral </w:t>
      </w:r>
      <w:r w:rsidR="0057656E">
        <w:rPr>
          <w:rFonts w:ascii="Times New Roman" w:hAnsi="Times New Roman" w:cs="Times New Roman"/>
          <w:sz w:val="24"/>
          <w:szCs w:val="24"/>
          <w:lang w:val="en-US"/>
        </w:rPr>
        <w:t>sub-</w:t>
      </w:r>
      <w:r w:rsidR="00BA31FF">
        <w:rPr>
          <w:rFonts w:ascii="Times New Roman" w:hAnsi="Times New Roman" w:cs="Times New Roman"/>
          <w:sz w:val="24"/>
          <w:szCs w:val="24"/>
          <w:lang w:val="en-US"/>
        </w:rPr>
        <w:t>sequences</w:t>
      </w:r>
      <w:r w:rsidR="0057656E">
        <w:rPr>
          <w:rFonts w:ascii="Times New Roman" w:hAnsi="Times New Roman" w:cs="Times New Roman"/>
          <w:sz w:val="24"/>
          <w:szCs w:val="24"/>
          <w:lang w:val="en-US"/>
        </w:rPr>
        <w:t>,</w:t>
      </w:r>
      <w:r w:rsidR="007D4852">
        <w:rPr>
          <w:rFonts w:ascii="Times New Roman" w:hAnsi="Times New Roman" w:cs="Times New Roman"/>
          <w:sz w:val="24"/>
          <w:szCs w:val="24"/>
          <w:lang w:val="en-US"/>
        </w:rPr>
        <w:t xml:space="preserve"> </w:t>
      </w:r>
      <w:r w:rsidR="0057656E">
        <w:rPr>
          <w:rFonts w:ascii="Times New Roman" w:hAnsi="Times New Roman" w:cs="Times New Roman"/>
          <w:sz w:val="24"/>
          <w:szCs w:val="24"/>
          <w:lang w:val="en-US"/>
        </w:rPr>
        <w:t>that could lead to a quicker reproduction but also to a higher risk of being cannibalized</w:t>
      </w:r>
      <w:r w:rsidR="001E320B">
        <w:rPr>
          <w:rFonts w:ascii="Times New Roman" w:hAnsi="Times New Roman" w:cs="Times New Roman"/>
          <w:sz w:val="24"/>
          <w:szCs w:val="24"/>
          <w:lang w:val="en-US"/>
        </w:rPr>
        <w:t xml:space="preserve"> (still in trials with already mated females)</w:t>
      </w:r>
      <w:r w:rsidR="0057656E">
        <w:rPr>
          <w:rFonts w:ascii="Times New Roman" w:hAnsi="Times New Roman" w:cs="Times New Roman"/>
          <w:sz w:val="24"/>
          <w:szCs w:val="24"/>
          <w:lang w:val="en-US"/>
        </w:rPr>
        <w:t>.</w:t>
      </w:r>
    </w:p>
    <w:p w14:paraId="2837D332" w14:textId="77777777" w:rsidR="0057656E" w:rsidRDefault="0057656E" w:rsidP="0057656E">
      <w:pPr>
        <w:pStyle w:val="NoSpacing"/>
        <w:ind w:left="720"/>
        <w:jc w:val="both"/>
        <w:rPr>
          <w:rFonts w:ascii="Times New Roman" w:hAnsi="Times New Roman" w:cs="Times New Roman"/>
          <w:sz w:val="24"/>
          <w:szCs w:val="24"/>
          <w:lang w:val="en-US"/>
        </w:rPr>
      </w:pPr>
    </w:p>
    <w:p w14:paraId="658756E4" w14:textId="434442FD" w:rsidR="00446031" w:rsidRDefault="00285F00" w:rsidP="00446031">
      <w:pPr>
        <w:pStyle w:val="NoSpacing"/>
        <w:jc w:val="both"/>
        <w:rPr>
          <w:rFonts w:ascii="Times New Roman" w:hAnsi="Times New Roman" w:cs="Times New Roman"/>
          <w:sz w:val="24"/>
          <w:szCs w:val="24"/>
          <w:lang w:val="en-US"/>
        </w:rPr>
      </w:pPr>
      <w:r>
        <w:rPr>
          <w:rFonts w:ascii="Times New Roman" w:hAnsi="Times New Roman" w:cs="Times New Roman"/>
          <w:b/>
          <w:bCs/>
          <w:sz w:val="24"/>
          <w:szCs w:val="24"/>
          <w:lang w:val="en-US"/>
        </w:rPr>
        <w:t>Material and Methods</w:t>
      </w:r>
    </w:p>
    <w:p w14:paraId="16AA40A7" w14:textId="4206B14F" w:rsidR="00E87374" w:rsidRDefault="00E87374" w:rsidP="001E320B">
      <w:pPr>
        <w:pStyle w:val="NoSpacing"/>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Individuals’ collection on field was already made: explain how</w:t>
      </w:r>
      <w:r w:rsidR="001E320B">
        <w:rPr>
          <w:rFonts w:ascii="Times New Roman" w:hAnsi="Times New Roman" w:cs="Times New Roman"/>
          <w:sz w:val="24"/>
          <w:szCs w:val="24"/>
          <w:lang w:val="en-US"/>
        </w:rPr>
        <w:t>, where, the way they were stored and fed. Also explain</w:t>
      </w:r>
      <w:r w:rsidR="005D7092">
        <w:rPr>
          <w:rFonts w:ascii="Times New Roman" w:hAnsi="Times New Roman" w:cs="Times New Roman"/>
          <w:sz w:val="24"/>
          <w:szCs w:val="24"/>
          <w:lang w:val="en-US"/>
        </w:rPr>
        <w:t xml:space="preserve"> how did we know that males and females</w:t>
      </w:r>
      <w:r w:rsidR="001E320B">
        <w:rPr>
          <w:rFonts w:ascii="Times New Roman" w:hAnsi="Times New Roman" w:cs="Times New Roman"/>
          <w:sz w:val="24"/>
          <w:szCs w:val="24"/>
          <w:lang w:val="en-US"/>
        </w:rPr>
        <w:t xml:space="preserve"> used for the trials were virgin.</w:t>
      </w:r>
    </w:p>
    <w:p w14:paraId="09F94550" w14:textId="2F67E441" w:rsidR="00E87374" w:rsidRDefault="00E87374" w:rsidP="00E87374">
      <w:pPr>
        <w:pStyle w:val="NoSpacing"/>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Mating trials were already made and </w:t>
      </w:r>
      <w:r w:rsidR="001E320B">
        <w:rPr>
          <w:rFonts w:ascii="Times New Roman" w:hAnsi="Times New Roman" w:cs="Times New Roman"/>
          <w:sz w:val="24"/>
          <w:szCs w:val="24"/>
          <w:lang w:val="en-US"/>
        </w:rPr>
        <w:t>recorded</w:t>
      </w:r>
      <w:r>
        <w:rPr>
          <w:rFonts w:ascii="Times New Roman" w:hAnsi="Times New Roman" w:cs="Times New Roman"/>
          <w:sz w:val="24"/>
          <w:szCs w:val="24"/>
          <w:lang w:val="en-US"/>
        </w:rPr>
        <w:t>: explain how mating trials were made</w:t>
      </w:r>
      <w:r w:rsidR="001E320B">
        <w:rPr>
          <w:rFonts w:ascii="Times New Roman" w:hAnsi="Times New Roman" w:cs="Times New Roman"/>
          <w:sz w:val="24"/>
          <w:szCs w:val="24"/>
          <w:lang w:val="en-US"/>
        </w:rPr>
        <w:t>, especially</w:t>
      </w:r>
      <w:r>
        <w:rPr>
          <w:rFonts w:ascii="Times New Roman" w:hAnsi="Times New Roman" w:cs="Times New Roman"/>
          <w:sz w:val="24"/>
          <w:szCs w:val="24"/>
          <w:lang w:val="en-US"/>
        </w:rPr>
        <w:t xml:space="preserve"> in order to have</w:t>
      </w:r>
      <w:r w:rsidR="004A0194">
        <w:rPr>
          <w:rFonts w:ascii="Times New Roman" w:hAnsi="Times New Roman" w:cs="Times New Roman"/>
          <w:sz w:val="24"/>
          <w:szCs w:val="24"/>
          <w:lang w:val="en-US"/>
        </w:rPr>
        <w:t xml:space="preserve"> </w:t>
      </w:r>
      <w:r>
        <w:rPr>
          <w:rFonts w:ascii="Times New Roman" w:hAnsi="Times New Roman" w:cs="Times New Roman"/>
          <w:sz w:val="24"/>
          <w:szCs w:val="24"/>
          <w:lang w:val="en-US"/>
        </w:rPr>
        <w:t>trials with virgin and mated females</w:t>
      </w:r>
      <w:r w:rsidR="004C6595">
        <w:rPr>
          <w:rFonts w:ascii="Times New Roman" w:hAnsi="Times New Roman" w:cs="Times New Roman"/>
          <w:sz w:val="24"/>
          <w:szCs w:val="24"/>
          <w:lang w:val="en-US"/>
        </w:rPr>
        <w:t xml:space="preserve"> (2 different groups).</w:t>
      </w:r>
    </w:p>
    <w:p w14:paraId="1DF9AD6F" w14:textId="21AD39BE" w:rsidR="00DE54DD" w:rsidRDefault="00DE54DD" w:rsidP="00E87374">
      <w:pPr>
        <w:pStyle w:val="NoSpacing"/>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Explain how the behavioral sequence</w:t>
      </w:r>
      <w:r w:rsidR="001E320B">
        <w:rPr>
          <w:rFonts w:ascii="Times New Roman" w:hAnsi="Times New Roman" w:cs="Times New Roman"/>
          <w:sz w:val="24"/>
          <w:szCs w:val="24"/>
          <w:lang w:val="en-US"/>
        </w:rPr>
        <w:t>s</w:t>
      </w:r>
      <w:r>
        <w:rPr>
          <w:rFonts w:ascii="Times New Roman" w:hAnsi="Times New Roman" w:cs="Times New Roman"/>
          <w:sz w:val="24"/>
          <w:szCs w:val="24"/>
          <w:lang w:val="en-US"/>
        </w:rPr>
        <w:t xml:space="preserve"> during courtship </w:t>
      </w:r>
      <w:r w:rsidR="001E320B">
        <w:rPr>
          <w:rFonts w:ascii="Times New Roman" w:hAnsi="Times New Roman" w:cs="Times New Roman"/>
          <w:sz w:val="24"/>
          <w:szCs w:val="24"/>
          <w:lang w:val="en-US"/>
        </w:rPr>
        <w:t>were</w:t>
      </w:r>
      <w:r>
        <w:rPr>
          <w:rFonts w:ascii="Times New Roman" w:hAnsi="Times New Roman" w:cs="Times New Roman"/>
          <w:sz w:val="24"/>
          <w:szCs w:val="24"/>
          <w:lang w:val="en-US"/>
        </w:rPr>
        <w:t xml:space="preserve"> </w:t>
      </w:r>
      <w:r w:rsidR="001E320B">
        <w:rPr>
          <w:rFonts w:ascii="Times New Roman" w:hAnsi="Times New Roman" w:cs="Times New Roman"/>
          <w:sz w:val="24"/>
          <w:szCs w:val="24"/>
          <w:lang w:val="en-US"/>
        </w:rPr>
        <w:t>described</w:t>
      </w:r>
      <w:r>
        <w:rPr>
          <w:rFonts w:ascii="Times New Roman" w:hAnsi="Times New Roman" w:cs="Times New Roman"/>
          <w:sz w:val="24"/>
          <w:szCs w:val="24"/>
          <w:lang w:val="en-US"/>
        </w:rPr>
        <w:t xml:space="preserve"> (</w:t>
      </w:r>
      <w:r w:rsidR="00AC32F2">
        <w:rPr>
          <w:rFonts w:ascii="Times New Roman" w:hAnsi="Times New Roman" w:cs="Times New Roman"/>
          <w:sz w:val="24"/>
          <w:szCs w:val="24"/>
          <w:lang w:val="en-US"/>
        </w:rPr>
        <w:t xml:space="preserve">Definition of when courtship ends and stops; </w:t>
      </w:r>
      <w:r>
        <w:rPr>
          <w:rFonts w:ascii="Times New Roman" w:hAnsi="Times New Roman" w:cs="Times New Roman"/>
          <w:sz w:val="24"/>
          <w:szCs w:val="24"/>
          <w:lang w:val="en-US"/>
        </w:rPr>
        <w:t>randomly selected</w:t>
      </w:r>
      <w:r w:rsidR="00AC32F2">
        <w:rPr>
          <w:rFonts w:ascii="Times New Roman" w:hAnsi="Times New Roman" w:cs="Times New Roman"/>
          <w:sz w:val="24"/>
          <w:szCs w:val="24"/>
          <w:lang w:val="en-US"/>
        </w:rPr>
        <w:t xml:space="preserve"> trials</w:t>
      </w:r>
      <w:r>
        <w:rPr>
          <w:rFonts w:ascii="Times New Roman" w:hAnsi="Times New Roman" w:cs="Times New Roman"/>
          <w:sz w:val="24"/>
          <w:szCs w:val="24"/>
          <w:lang w:val="en-US"/>
        </w:rPr>
        <w:t xml:space="preserve"> to avoid biases from the examiner</w:t>
      </w:r>
      <w:r w:rsidR="001D3400">
        <w:rPr>
          <w:rFonts w:ascii="Times New Roman" w:hAnsi="Times New Roman" w:cs="Times New Roman"/>
          <w:sz w:val="24"/>
          <w:szCs w:val="24"/>
          <w:lang w:val="en-US"/>
        </w:rPr>
        <w:t>; construction of an ethogram based on the literature</w:t>
      </w:r>
      <w:r w:rsidR="004A0194">
        <w:rPr>
          <w:rFonts w:ascii="Times New Roman" w:hAnsi="Times New Roman" w:cs="Times New Roman"/>
          <w:sz w:val="24"/>
          <w:szCs w:val="24"/>
          <w:lang w:val="en-US"/>
        </w:rPr>
        <w:t>,</w:t>
      </w:r>
      <w:r w:rsidR="001D3400">
        <w:rPr>
          <w:rFonts w:ascii="Times New Roman" w:hAnsi="Times New Roman" w:cs="Times New Roman"/>
          <w:sz w:val="24"/>
          <w:szCs w:val="24"/>
          <w:lang w:val="en-US"/>
        </w:rPr>
        <w:t xml:space="preserve"> especially on </w:t>
      </w:r>
      <w:r w:rsidR="001D3400">
        <w:rPr>
          <w:rFonts w:ascii="Times New Roman" w:hAnsi="Times New Roman" w:cs="Times New Roman"/>
          <w:i/>
          <w:iCs/>
          <w:sz w:val="24"/>
          <w:szCs w:val="24"/>
          <w:lang w:val="en-US"/>
        </w:rPr>
        <w:t>Lycosidae</w:t>
      </w:r>
      <w:r w:rsidR="004A0194">
        <w:rPr>
          <w:rFonts w:ascii="Times New Roman" w:hAnsi="Times New Roman" w:cs="Times New Roman"/>
          <w:sz w:val="24"/>
          <w:szCs w:val="24"/>
          <w:lang w:val="en-US"/>
        </w:rPr>
        <w:t>; utilization of BORIS software</w:t>
      </w:r>
      <w:r>
        <w:rPr>
          <w:rFonts w:ascii="Times New Roman" w:hAnsi="Times New Roman" w:cs="Times New Roman"/>
          <w:sz w:val="24"/>
          <w:szCs w:val="24"/>
          <w:lang w:val="en-US"/>
        </w:rPr>
        <w:t>)</w:t>
      </w:r>
      <w:r w:rsidR="001E320B">
        <w:rPr>
          <w:rFonts w:ascii="Times New Roman" w:hAnsi="Times New Roman" w:cs="Times New Roman"/>
          <w:sz w:val="24"/>
          <w:szCs w:val="24"/>
          <w:lang w:val="en-US"/>
        </w:rPr>
        <w:t>.</w:t>
      </w:r>
    </w:p>
    <w:p w14:paraId="65F2A4D6" w14:textId="77777777" w:rsidR="005D7092" w:rsidRDefault="005D7092" w:rsidP="005D7092">
      <w:pPr>
        <w:pStyle w:val="NoSpacing"/>
        <w:jc w:val="both"/>
        <w:rPr>
          <w:rFonts w:ascii="Times New Roman" w:hAnsi="Times New Roman" w:cs="Times New Roman"/>
          <w:sz w:val="24"/>
          <w:szCs w:val="24"/>
          <w:lang w:val="en-US"/>
        </w:rPr>
      </w:pPr>
    </w:p>
    <w:p w14:paraId="2DB4E6C3" w14:textId="7F5B4615" w:rsidR="005D7092" w:rsidRDefault="005D7092" w:rsidP="005D7092">
      <w:pPr>
        <w:pStyle w:val="NoSpacing"/>
        <w:jc w:val="both"/>
        <w:rPr>
          <w:rFonts w:ascii="Times New Roman" w:hAnsi="Times New Roman" w:cs="Times New Roman"/>
          <w:b/>
          <w:bCs/>
          <w:sz w:val="24"/>
          <w:szCs w:val="24"/>
          <w:lang w:val="en-US"/>
        </w:rPr>
      </w:pPr>
      <w:commentRangeStart w:id="7"/>
      <w:r>
        <w:rPr>
          <w:rFonts w:ascii="Times New Roman" w:hAnsi="Times New Roman" w:cs="Times New Roman"/>
          <w:b/>
          <w:bCs/>
          <w:sz w:val="24"/>
          <w:szCs w:val="24"/>
          <w:lang w:val="en-US"/>
        </w:rPr>
        <w:t>Data analysis</w:t>
      </w:r>
      <w:commentRangeEnd w:id="7"/>
      <w:r w:rsidR="00D4241A">
        <w:rPr>
          <w:rStyle w:val="CommentReference"/>
        </w:rPr>
        <w:commentReference w:id="7"/>
      </w:r>
    </w:p>
    <w:p w14:paraId="5A8FA78F" w14:textId="65405A8F" w:rsidR="00475574" w:rsidRPr="00475574" w:rsidRDefault="00475574" w:rsidP="005D7092">
      <w:pPr>
        <w:pStyle w:val="NoSpacing"/>
        <w:numPr>
          <w:ilvl w:val="0"/>
          <w:numId w:val="1"/>
        </w:numPr>
        <w:jc w:val="both"/>
        <w:rPr>
          <w:rFonts w:ascii="Times New Roman" w:hAnsi="Times New Roman" w:cs="Times New Roman"/>
          <w:b/>
          <w:bCs/>
          <w:sz w:val="24"/>
          <w:szCs w:val="24"/>
          <w:lang w:val="en-US"/>
        </w:rPr>
      </w:pPr>
      <w:r>
        <w:rPr>
          <w:rFonts w:ascii="Times New Roman" w:hAnsi="Times New Roman" w:cs="Times New Roman"/>
          <w:sz w:val="24"/>
          <w:szCs w:val="24"/>
          <w:lang w:val="en-US"/>
        </w:rPr>
        <w:t>Test the differences in courtship duration and rate of male survival, between the two groups by using simple tests of mean comparison.</w:t>
      </w:r>
    </w:p>
    <w:p w14:paraId="17CA8B6E" w14:textId="40A1FD3C" w:rsidR="005D7092" w:rsidRPr="00537188" w:rsidRDefault="004A0194" w:rsidP="004A0194">
      <w:pPr>
        <w:pStyle w:val="NoSpacing"/>
        <w:numPr>
          <w:ilvl w:val="0"/>
          <w:numId w:val="1"/>
        </w:numPr>
        <w:jc w:val="both"/>
        <w:rPr>
          <w:rFonts w:ascii="Times New Roman" w:hAnsi="Times New Roman" w:cs="Times New Roman"/>
          <w:b/>
          <w:bCs/>
          <w:sz w:val="24"/>
          <w:szCs w:val="24"/>
          <w:lang w:val="en-US"/>
        </w:rPr>
      </w:pPr>
      <w:r w:rsidRPr="0057656E">
        <w:rPr>
          <w:rFonts w:ascii="Times New Roman" w:hAnsi="Times New Roman" w:cs="Times New Roman"/>
          <w:sz w:val="24"/>
          <w:szCs w:val="24"/>
          <w:u w:val="single"/>
          <w:lang w:val="en-US"/>
        </w:rPr>
        <w:t>Potentially</w:t>
      </w:r>
      <w:r>
        <w:rPr>
          <w:rFonts w:ascii="Times New Roman" w:hAnsi="Times New Roman" w:cs="Times New Roman"/>
          <w:sz w:val="24"/>
          <w:szCs w:val="24"/>
          <w:lang w:val="en-US"/>
        </w:rPr>
        <w:t xml:space="preserve"> test the effect of female</w:t>
      </w:r>
      <w:r w:rsidR="0057656E">
        <w:rPr>
          <w:rFonts w:ascii="Times New Roman" w:hAnsi="Times New Roman" w:cs="Times New Roman"/>
          <w:sz w:val="24"/>
          <w:szCs w:val="24"/>
          <w:lang w:val="en-US"/>
        </w:rPr>
        <w:t>s</w:t>
      </w:r>
      <w:r>
        <w:rPr>
          <w:rFonts w:ascii="Times New Roman" w:hAnsi="Times New Roman" w:cs="Times New Roman"/>
          <w:sz w:val="24"/>
          <w:szCs w:val="24"/>
          <w:lang w:val="en-US"/>
        </w:rPr>
        <w:t xml:space="preserve"> weight on the survival </w:t>
      </w:r>
      <w:r w:rsidR="0057656E">
        <w:rPr>
          <w:rFonts w:ascii="Times New Roman" w:hAnsi="Times New Roman" w:cs="Times New Roman"/>
          <w:sz w:val="24"/>
          <w:szCs w:val="24"/>
          <w:lang w:val="en-US"/>
        </w:rPr>
        <w:t>rate</w:t>
      </w:r>
      <w:r>
        <w:rPr>
          <w:rFonts w:ascii="Times New Roman" w:hAnsi="Times New Roman" w:cs="Times New Roman"/>
          <w:sz w:val="24"/>
          <w:szCs w:val="24"/>
          <w:lang w:val="en-US"/>
        </w:rPr>
        <w:t xml:space="preserve"> of</w:t>
      </w:r>
      <w:r w:rsidR="0057656E">
        <w:rPr>
          <w:rFonts w:ascii="Times New Roman" w:hAnsi="Times New Roman" w:cs="Times New Roman"/>
          <w:sz w:val="24"/>
          <w:szCs w:val="24"/>
          <w:lang w:val="en-US"/>
        </w:rPr>
        <w:t xml:space="preserve"> </w:t>
      </w:r>
      <w:r>
        <w:rPr>
          <w:rFonts w:ascii="Times New Roman" w:hAnsi="Times New Roman" w:cs="Times New Roman"/>
          <w:sz w:val="24"/>
          <w:szCs w:val="24"/>
          <w:lang w:val="en-US"/>
        </w:rPr>
        <w:t>male</w:t>
      </w:r>
      <w:r w:rsidR="0057656E">
        <w:rPr>
          <w:rFonts w:ascii="Times New Roman" w:hAnsi="Times New Roman" w:cs="Times New Roman"/>
          <w:sz w:val="24"/>
          <w:szCs w:val="24"/>
          <w:lang w:val="en-US"/>
        </w:rPr>
        <w:t>s</w:t>
      </w:r>
      <w:r>
        <w:rPr>
          <w:rFonts w:ascii="Times New Roman" w:hAnsi="Times New Roman" w:cs="Times New Roman"/>
          <w:sz w:val="24"/>
          <w:szCs w:val="24"/>
          <w:lang w:val="en-US"/>
        </w:rPr>
        <w:t xml:space="preserve"> and the duration of courtship, between the 2 groups by using binomial generalized linear model</w:t>
      </w:r>
      <w:r w:rsidR="00A86951">
        <w:rPr>
          <w:rFonts w:ascii="Times New Roman" w:hAnsi="Times New Roman" w:cs="Times New Roman"/>
          <w:sz w:val="24"/>
          <w:szCs w:val="24"/>
          <w:lang w:val="en-US"/>
        </w:rPr>
        <w:t> </w:t>
      </w:r>
      <w:r w:rsidR="00537188">
        <w:rPr>
          <w:rFonts w:ascii="Times New Roman" w:hAnsi="Times New Roman" w:cs="Times New Roman"/>
          <w:sz w:val="24"/>
          <w:szCs w:val="24"/>
          <w:lang w:val="en-US"/>
        </w:rPr>
        <w:fldChar w:fldCharType="begin"/>
      </w:r>
      <w:r w:rsidR="00A86951">
        <w:rPr>
          <w:rFonts w:ascii="Times New Roman" w:hAnsi="Times New Roman" w:cs="Times New Roman"/>
          <w:sz w:val="24"/>
          <w:szCs w:val="24"/>
          <w:lang w:val="en-US"/>
        </w:rPr>
        <w:instrText xml:space="preserve"> ADDIN ZOTERO_ITEM CSL_CITATION {"citationID":"iPGO5ok3","properties":{"formattedCitation":"[9]","plainCitation":"[9]","noteIndex":0},"citationItems":[{"id":1353,"uris":["http://zotero.org/users/10694576/items/MKX2RAZM"],"itemData":{"id":1353,"type":"book","event-place":"Chichester, UK","ISBN":"978-0-470-51507-5","language":"en","note":"DOI: 10.1002/9780470515075","publisher":"John Wiley &amp; Sons, Ltd","publisher-place":"Chichester, UK","source":"DOI.org (Crossref)","title":"The R Book","URL":"http://doi.wiley.com/10.1002/9780470515075","author":[{"family":"Crawley","given":"Michael J."}],"accessed":{"date-parts":[["2023",4,22]]},"issued":{"date-parts":[["2007",4,20]]}}}],"schema":"https://github.com/citation-style-language/schema/raw/master/csl-citation.json"} </w:instrText>
      </w:r>
      <w:r w:rsidR="00537188">
        <w:rPr>
          <w:rFonts w:ascii="Times New Roman" w:hAnsi="Times New Roman" w:cs="Times New Roman"/>
          <w:sz w:val="24"/>
          <w:szCs w:val="24"/>
          <w:lang w:val="en-US"/>
        </w:rPr>
        <w:fldChar w:fldCharType="separate"/>
      </w:r>
      <w:r w:rsidR="00A86951" w:rsidRPr="00A86951">
        <w:rPr>
          <w:rFonts w:ascii="Times New Roman" w:hAnsi="Times New Roman" w:cs="Times New Roman"/>
          <w:sz w:val="24"/>
          <w:lang w:val="en-US"/>
        </w:rPr>
        <w:t>[9]</w:t>
      </w:r>
      <w:r w:rsidR="00537188">
        <w:rPr>
          <w:rFonts w:ascii="Times New Roman" w:hAnsi="Times New Roman" w:cs="Times New Roman"/>
          <w:sz w:val="24"/>
          <w:szCs w:val="24"/>
          <w:lang w:val="en-US"/>
        </w:rPr>
        <w:fldChar w:fldCharType="end"/>
      </w:r>
      <w:r w:rsidR="00537188">
        <w:rPr>
          <w:rFonts w:ascii="Times New Roman" w:hAnsi="Times New Roman" w:cs="Times New Roman"/>
          <w:sz w:val="24"/>
          <w:szCs w:val="24"/>
          <w:lang w:val="en-US"/>
        </w:rPr>
        <w:t>.</w:t>
      </w:r>
    </w:p>
    <w:p w14:paraId="7757C399" w14:textId="275135BD" w:rsidR="00406C91" w:rsidRPr="00406C91" w:rsidRDefault="00406C91" w:rsidP="00406C91">
      <w:pPr>
        <w:pStyle w:val="NoSpacing"/>
        <w:numPr>
          <w:ilvl w:val="0"/>
          <w:numId w:val="1"/>
        </w:numPr>
        <w:jc w:val="both"/>
        <w:rPr>
          <w:rFonts w:ascii="Times New Roman" w:hAnsi="Times New Roman" w:cs="Times New Roman"/>
          <w:b/>
          <w:bCs/>
          <w:sz w:val="24"/>
          <w:szCs w:val="24"/>
          <w:lang w:val="en-US"/>
        </w:rPr>
      </w:pPr>
      <w:r w:rsidRPr="00406C91">
        <w:rPr>
          <w:rFonts w:ascii="Times New Roman" w:hAnsi="Times New Roman" w:cs="Times New Roman"/>
          <w:sz w:val="24"/>
          <w:szCs w:val="24"/>
          <w:lang w:val="en-US"/>
        </w:rPr>
        <w:t xml:space="preserve">Summarize the behavioral sequences of the two groups into a matrix of transition probability between </w:t>
      </w:r>
      <w:commentRangeStart w:id="8"/>
      <w:r w:rsidRPr="00406C91">
        <w:rPr>
          <w:rFonts w:ascii="Times New Roman" w:hAnsi="Times New Roman" w:cs="Times New Roman"/>
          <w:sz w:val="24"/>
          <w:szCs w:val="24"/>
          <w:lang w:val="en-US"/>
        </w:rPr>
        <w:t>behaviors</w:t>
      </w:r>
      <w:commentRangeEnd w:id="8"/>
      <w:r w:rsidR="00D4241A">
        <w:rPr>
          <w:rStyle w:val="CommentReference"/>
        </w:rPr>
        <w:commentReference w:id="8"/>
      </w:r>
      <w:r w:rsidRPr="00406C91">
        <w:rPr>
          <w:rFonts w:ascii="Times New Roman" w:hAnsi="Times New Roman" w:cs="Times New Roman"/>
          <w:sz w:val="24"/>
          <w:szCs w:val="24"/>
          <w:lang w:val="en-US"/>
        </w:rPr>
        <w:t xml:space="preserve"> with the </w:t>
      </w:r>
      <w:proofErr w:type="spellStart"/>
      <w:r w:rsidRPr="00406C91">
        <w:rPr>
          <w:rFonts w:ascii="Times New Roman" w:hAnsi="Times New Roman" w:cs="Times New Roman"/>
          <w:sz w:val="24"/>
          <w:szCs w:val="24"/>
          <w:lang w:val="en-US"/>
        </w:rPr>
        <w:t>igraph</w:t>
      </w:r>
      <w:proofErr w:type="spellEnd"/>
      <w:r w:rsidRPr="00406C91">
        <w:rPr>
          <w:rFonts w:ascii="Times New Roman" w:hAnsi="Times New Roman" w:cs="Times New Roman"/>
          <w:sz w:val="24"/>
          <w:szCs w:val="24"/>
          <w:lang w:val="en-US"/>
        </w:rPr>
        <w:t xml:space="preserve"> network analysis on R </w:t>
      </w:r>
      <w:r>
        <w:rPr>
          <w:rFonts w:ascii="Times New Roman" w:hAnsi="Times New Roman" w:cs="Times New Roman"/>
          <w:sz w:val="24"/>
          <w:szCs w:val="24"/>
          <w:lang w:val="en-US"/>
        </w:rPr>
        <w:fldChar w:fldCharType="begin"/>
      </w:r>
      <w:r w:rsidR="00A86951">
        <w:rPr>
          <w:rFonts w:ascii="Times New Roman" w:hAnsi="Times New Roman" w:cs="Times New Roman"/>
          <w:sz w:val="24"/>
          <w:szCs w:val="24"/>
          <w:lang w:val="en-US"/>
        </w:rPr>
        <w:instrText xml:space="preserve"> ADDIN ZOTERO_ITEM CSL_CITATION {"citationID":"TxRn70VA","properties":{"formattedCitation":"[10]","plainCitation":"[10]","noteIndex":0},"citationItems":[{"id":1355,"uris":["http://zotero.org/users/10694576/items/9Q94LI29"],"itemData":{"id":1355,"type":"article-journal","language":"en","source":"Zotero","title":"The igraph software package for complex network research","author":[{"family":"Csardi","given":"Gabor"},{"family":"Nepusz","given":"Tamas"}],"issued":{"date-parts":[["2006"]]}}}],"schema":"https://github.com/citation-style-language/schema/raw/master/csl-citation.json"} </w:instrText>
      </w:r>
      <w:r>
        <w:rPr>
          <w:rFonts w:ascii="Times New Roman" w:hAnsi="Times New Roman" w:cs="Times New Roman"/>
          <w:sz w:val="24"/>
          <w:szCs w:val="24"/>
          <w:lang w:val="en-US"/>
        </w:rPr>
        <w:fldChar w:fldCharType="separate"/>
      </w:r>
      <w:r w:rsidR="00A86951" w:rsidRPr="00A86951">
        <w:rPr>
          <w:rFonts w:ascii="Times New Roman" w:hAnsi="Times New Roman" w:cs="Times New Roman"/>
          <w:sz w:val="24"/>
          <w:lang w:val="en-US"/>
        </w:rPr>
        <w:t>[10]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14:paraId="180F7CC6" w14:textId="45A8C29E" w:rsidR="00406C91" w:rsidRPr="002D6BA4" w:rsidRDefault="00406C91" w:rsidP="00406C91">
      <w:pPr>
        <w:pStyle w:val="NoSpacing"/>
        <w:numPr>
          <w:ilvl w:val="0"/>
          <w:numId w:val="1"/>
        </w:numPr>
        <w:jc w:val="both"/>
        <w:rPr>
          <w:rFonts w:ascii="Times New Roman" w:hAnsi="Times New Roman" w:cs="Times New Roman"/>
          <w:b/>
          <w:bCs/>
          <w:sz w:val="24"/>
          <w:szCs w:val="24"/>
          <w:lang w:val="en-US"/>
        </w:rPr>
      </w:pPr>
      <w:r>
        <w:rPr>
          <w:rFonts w:ascii="Times New Roman" w:hAnsi="Times New Roman" w:cs="Times New Roman"/>
          <w:sz w:val="24"/>
          <w:szCs w:val="24"/>
          <w:lang w:val="en-US"/>
        </w:rPr>
        <w:t>Use this same R package to produce a fluxogram</w:t>
      </w:r>
      <w:r w:rsidR="00475574">
        <w:rPr>
          <w:rFonts w:ascii="Times New Roman" w:hAnsi="Times New Roman" w:cs="Times New Roman"/>
          <w:sz w:val="24"/>
          <w:szCs w:val="24"/>
          <w:lang w:val="en-US"/>
        </w:rPr>
        <w:t xml:space="preserve"> (Network between identified behaviors)</w:t>
      </w:r>
      <w:r>
        <w:rPr>
          <w:rFonts w:ascii="Times New Roman" w:hAnsi="Times New Roman" w:cs="Times New Roman"/>
          <w:sz w:val="24"/>
          <w:szCs w:val="24"/>
          <w:lang w:val="en-US"/>
        </w:rPr>
        <w:t xml:space="preserve"> including </w:t>
      </w:r>
      <w:r w:rsidR="00997F09">
        <w:rPr>
          <w:rFonts w:ascii="Times New Roman" w:hAnsi="Times New Roman" w:cs="Times New Roman"/>
          <w:sz w:val="24"/>
          <w:szCs w:val="24"/>
          <w:lang w:val="en-US"/>
        </w:rPr>
        <w:t>the frequency of each behavior and the frequency of each transition between</w:t>
      </w:r>
      <w:r w:rsidR="00475574">
        <w:rPr>
          <w:rFonts w:ascii="Times New Roman" w:hAnsi="Times New Roman" w:cs="Times New Roman"/>
          <w:sz w:val="24"/>
          <w:szCs w:val="24"/>
          <w:lang w:val="en-US"/>
        </w:rPr>
        <w:t xml:space="preserve"> those</w:t>
      </w:r>
      <w:r w:rsidR="00997F09">
        <w:rPr>
          <w:rFonts w:ascii="Times New Roman" w:hAnsi="Times New Roman" w:cs="Times New Roman"/>
          <w:sz w:val="24"/>
          <w:szCs w:val="24"/>
          <w:lang w:val="en-US"/>
        </w:rPr>
        <w:t xml:space="preserve"> behaviors. Significancy of values and differences between </w:t>
      </w:r>
      <w:r w:rsidR="0071136D">
        <w:rPr>
          <w:rFonts w:ascii="Times New Roman" w:hAnsi="Times New Roman" w:cs="Times New Roman"/>
          <w:sz w:val="24"/>
          <w:szCs w:val="24"/>
          <w:lang w:val="en-US"/>
        </w:rPr>
        <w:t xml:space="preserve">the two groups will be assessed with a permutation procedure </w:t>
      </w:r>
      <w:r w:rsidR="0071136D">
        <w:rPr>
          <w:rFonts w:ascii="Times New Roman" w:hAnsi="Times New Roman" w:cs="Times New Roman"/>
          <w:sz w:val="24"/>
          <w:szCs w:val="24"/>
          <w:lang w:val="en-US"/>
        </w:rPr>
        <w:fldChar w:fldCharType="begin"/>
      </w:r>
      <w:r w:rsidR="00A86951">
        <w:rPr>
          <w:rFonts w:ascii="Times New Roman" w:hAnsi="Times New Roman" w:cs="Times New Roman"/>
          <w:sz w:val="24"/>
          <w:szCs w:val="24"/>
          <w:lang w:val="en-US"/>
        </w:rPr>
        <w:instrText xml:space="preserve"> ADDIN ZOTERO_ITEM CSL_CITATION {"citationID":"luOcHyxH","properties":{"formattedCitation":"[11]","plainCitation":"[11]","noteIndex":0},"citationItems":[{"id":1356,"uris":["http://zotero.org/users/10694576/items/3TUPL64M"],"itemData":{"id":1356,"type":"article-journal","container-title":"Psychological Methods","DOI":"10.1037/1082-989X.1.1.4","ISSN":"1939-1463, 1082-989X","issue":"1","journalAbbreviation":"Psychological Methods","language":"en","page":"4-15","source":"DOI.org (Crossref)","title":"Testing sequential association: Estimating exact p values using sampled permutations.","title-short":"Testing sequential association","volume":"1","author":[{"family":"Bakeman","given":"Roger"},{"family":"Robinson","given":"Byron F."},{"family":"Quera","given":"Vicenç"}],"issued":{"date-parts":[["1996",3]]}}}],"schema":"https://github.com/citation-style-language/schema/raw/master/csl-citation.json"} </w:instrText>
      </w:r>
      <w:r w:rsidR="0071136D">
        <w:rPr>
          <w:rFonts w:ascii="Times New Roman" w:hAnsi="Times New Roman" w:cs="Times New Roman"/>
          <w:sz w:val="24"/>
          <w:szCs w:val="24"/>
          <w:lang w:val="en-US"/>
        </w:rPr>
        <w:fldChar w:fldCharType="separate"/>
      </w:r>
      <w:r w:rsidR="00A86951" w:rsidRPr="00A86951">
        <w:rPr>
          <w:rFonts w:ascii="Times New Roman" w:hAnsi="Times New Roman" w:cs="Times New Roman"/>
          <w:sz w:val="24"/>
          <w:lang w:val="en-US"/>
        </w:rPr>
        <w:t>[11]</w:t>
      </w:r>
      <w:r w:rsidR="0071136D">
        <w:rPr>
          <w:rFonts w:ascii="Times New Roman" w:hAnsi="Times New Roman" w:cs="Times New Roman"/>
          <w:sz w:val="24"/>
          <w:szCs w:val="24"/>
          <w:lang w:val="en-US"/>
        </w:rPr>
        <w:fldChar w:fldCharType="end"/>
      </w:r>
      <w:r w:rsidR="0071136D">
        <w:rPr>
          <w:rFonts w:ascii="Times New Roman" w:hAnsi="Times New Roman" w:cs="Times New Roman"/>
          <w:sz w:val="24"/>
          <w:szCs w:val="24"/>
          <w:lang w:val="en-US"/>
        </w:rPr>
        <w:t>.</w:t>
      </w:r>
    </w:p>
    <w:p w14:paraId="79C912EC" w14:textId="635CD99A" w:rsidR="002D6BA4" w:rsidRPr="00406C91" w:rsidRDefault="002D6BA4" w:rsidP="00406C91">
      <w:pPr>
        <w:pStyle w:val="NoSpacing"/>
        <w:numPr>
          <w:ilvl w:val="0"/>
          <w:numId w:val="1"/>
        </w:numPr>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Use the fluxogram produced to identify behavioral sequences or pattern of escalation that may significantly lead to copulation or </w:t>
      </w:r>
      <w:r w:rsidR="00475574">
        <w:rPr>
          <w:rFonts w:ascii="Times New Roman" w:hAnsi="Times New Roman" w:cs="Times New Roman"/>
          <w:sz w:val="24"/>
          <w:szCs w:val="24"/>
          <w:lang w:val="en-US"/>
        </w:rPr>
        <w:t>male being killed</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sidR="00A86951">
        <w:rPr>
          <w:rFonts w:ascii="Times New Roman" w:hAnsi="Times New Roman" w:cs="Times New Roman"/>
          <w:sz w:val="24"/>
          <w:szCs w:val="24"/>
          <w:lang w:val="en-US"/>
        </w:rPr>
        <w:instrText xml:space="preserve"> ADDIN ZOTERO_ITEM CSL_CITATION {"citationID":"7CqJE24t","properties":{"formattedCitation":"[12]","plainCitation":"[12]","noteIndex":0},"citationItems":[{"id":1338,"uris":["http://zotero.org/users/10694576/items/Y8EGGQ6L"],"itemData":{"id":1338,"type":"article-journal","abstract":"Safe and effective conflict resolution is critical for survival and reproduction. Theoretical models describe how animals resolve conflict by assessing their own and/or their opponent's ability (resource holding potential, RHP), yet experimental tests of these models are often inconclusive. Recent reviews have suggested this uncertainty could be alleviated by using multiple approaches to test assessment models. The mantis shrimp\n              Neogonodactylus bredini\n              presents visual displays and ritualistically exchanges high-force strikes during territorial contests. We tested how\n              N. bredini\n              contest dynamics were explained by any of three assessment models—pure self-assessment, cumulative assessment and mutual assessment—using correlations and a novel, network analysis-based sequential behavioural analysis. We staged dyadic contests over burrow access between competitors matched either randomly or based on body size. In both randomly and size-matched contests, the best metric of RHP was body mass. Burrow residency interacted with mass to predict outcome. Correlations between contest costs and RHP rejected pure self-assessment, but could not fully differentiate between cumulative and mutual assessment. The sequential behavioural analysis ruled out cumulative assessment and supported mutual assessment. Our results demonstrate how multiple analyses provide strong inference to tests of assessment models and illuminate how individual behaviours constitute an assessment strategy.","container-title":"Proceedings of the Royal Society B: Biological Sciences","DOI":"10.1098/rspb.2017.2542","ISSN":"0962-8452, 1471-2954","issue":"1871","journalAbbreviation":"Proc. R. Soc. B.","language":"en","page":"20172542","source":"DOI.org (Crossref)","title":"Mutual assessment during ritualized fighting in mantis shrimp (Stomatopoda)","volume":"285","author":[{"family":"Green","given":"P. A."},{"family":"Patek","given":"S. N."}],"issued":{"date-parts":[["2018",1,31]]}}}],"schema":"https://github.com/citation-style-language/schema/raw/master/csl-citation.json"} </w:instrText>
      </w:r>
      <w:r>
        <w:rPr>
          <w:rFonts w:ascii="Times New Roman" w:hAnsi="Times New Roman" w:cs="Times New Roman"/>
          <w:sz w:val="24"/>
          <w:szCs w:val="24"/>
          <w:lang w:val="en-US"/>
        </w:rPr>
        <w:fldChar w:fldCharType="separate"/>
      </w:r>
      <w:r w:rsidR="00A86951" w:rsidRPr="00A86951">
        <w:rPr>
          <w:rFonts w:ascii="Times New Roman" w:hAnsi="Times New Roman" w:cs="Times New Roman"/>
          <w:sz w:val="24"/>
          <w:lang w:val="en-US"/>
        </w:rPr>
        <w:t>[12]</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14:paraId="34A2B882" w14:textId="77777777" w:rsidR="005D7092" w:rsidRDefault="005D7092" w:rsidP="005D7092">
      <w:pPr>
        <w:pStyle w:val="NoSpacing"/>
        <w:jc w:val="both"/>
        <w:rPr>
          <w:rFonts w:ascii="Times New Roman" w:hAnsi="Times New Roman" w:cs="Times New Roman"/>
          <w:b/>
          <w:bCs/>
          <w:sz w:val="24"/>
          <w:szCs w:val="24"/>
          <w:lang w:val="en-US"/>
        </w:rPr>
      </w:pPr>
    </w:p>
    <w:p w14:paraId="7E9F6703" w14:textId="563DD85F" w:rsidR="005D7092" w:rsidRDefault="005D7092" w:rsidP="005D7092">
      <w:pPr>
        <w:pStyle w:val="NoSpacing"/>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Results</w:t>
      </w:r>
    </w:p>
    <w:p w14:paraId="0B0BD701" w14:textId="64F16994" w:rsidR="001313A5" w:rsidRDefault="00DE2918" w:rsidP="001313A5">
      <w:pPr>
        <w:pStyle w:val="NoSpacing"/>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Produce a prec</w:t>
      </w:r>
      <w:r w:rsidR="001313A5">
        <w:rPr>
          <w:rFonts w:ascii="Times New Roman" w:hAnsi="Times New Roman" w:cs="Times New Roman"/>
          <w:sz w:val="24"/>
          <w:szCs w:val="24"/>
          <w:lang w:val="en-US"/>
        </w:rPr>
        <w:t xml:space="preserve">ise ethogram with description of all the different behaviors </w:t>
      </w:r>
      <w:r>
        <w:rPr>
          <w:rFonts w:ascii="Times New Roman" w:hAnsi="Times New Roman" w:cs="Times New Roman"/>
          <w:sz w:val="24"/>
          <w:szCs w:val="24"/>
          <w:lang w:val="en-US"/>
        </w:rPr>
        <w:t>described</w:t>
      </w:r>
      <w:r w:rsidR="001313A5">
        <w:rPr>
          <w:rFonts w:ascii="Times New Roman" w:hAnsi="Times New Roman" w:cs="Times New Roman"/>
          <w:sz w:val="24"/>
          <w:szCs w:val="24"/>
          <w:lang w:val="en-US"/>
        </w:rPr>
        <w:t>.</w:t>
      </w:r>
    </w:p>
    <w:p w14:paraId="1BFF08A4" w14:textId="6FF228BE" w:rsidR="001313A5" w:rsidRDefault="00DE2918" w:rsidP="001313A5">
      <w:pPr>
        <w:pStyle w:val="NoSpacing"/>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Represent the s</w:t>
      </w:r>
      <w:r w:rsidR="001313A5">
        <w:rPr>
          <w:rFonts w:ascii="Times New Roman" w:hAnsi="Times New Roman" w:cs="Times New Roman"/>
          <w:sz w:val="24"/>
          <w:szCs w:val="24"/>
          <w:lang w:val="en-US"/>
        </w:rPr>
        <w:t>tatistical comparison of courtship duration and outcomes (death or reproduction) between the two different groups.</w:t>
      </w:r>
    </w:p>
    <w:p w14:paraId="20774E2E" w14:textId="5235D241" w:rsidR="001313A5" w:rsidRPr="001313A5" w:rsidRDefault="00DE2918" w:rsidP="001313A5">
      <w:pPr>
        <w:pStyle w:val="NoSpacing"/>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Present the r</w:t>
      </w:r>
      <w:r w:rsidR="001313A5">
        <w:rPr>
          <w:rFonts w:ascii="Times New Roman" w:hAnsi="Times New Roman" w:cs="Times New Roman"/>
          <w:sz w:val="24"/>
          <w:szCs w:val="24"/>
          <w:lang w:val="en-US"/>
        </w:rPr>
        <w:t xml:space="preserve">esults of </w:t>
      </w:r>
      <w:r>
        <w:rPr>
          <w:rFonts w:ascii="Times New Roman" w:hAnsi="Times New Roman" w:cs="Times New Roman"/>
          <w:sz w:val="24"/>
          <w:szCs w:val="24"/>
          <w:lang w:val="en-US"/>
        </w:rPr>
        <w:t xml:space="preserve">the </w:t>
      </w:r>
      <w:r w:rsidR="001313A5">
        <w:rPr>
          <w:rFonts w:ascii="Times New Roman" w:hAnsi="Times New Roman" w:cs="Times New Roman"/>
          <w:sz w:val="24"/>
          <w:szCs w:val="24"/>
          <w:lang w:val="en-US"/>
        </w:rPr>
        <w:t>GLM for the effect of female masse in both groups.</w:t>
      </w:r>
    </w:p>
    <w:p w14:paraId="71329CC8" w14:textId="0D17E3B4" w:rsidR="001313A5" w:rsidRDefault="00DE2918" w:rsidP="005D7092">
      <w:pPr>
        <w:pStyle w:val="NoSpacing"/>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Produce a f</w:t>
      </w:r>
      <w:r w:rsidR="001313A5">
        <w:rPr>
          <w:rFonts w:ascii="Times New Roman" w:hAnsi="Times New Roman" w:cs="Times New Roman"/>
          <w:sz w:val="24"/>
          <w:szCs w:val="24"/>
          <w:lang w:val="en-US"/>
        </w:rPr>
        <w:t xml:space="preserve">luxogram for </w:t>
      </w:r>
      <w:r>
        <w:rPr>
          <w:rFonts w:ascii="Times New Roman" w:hAnsi="Times New Roman" w:cs="Times New Roman"/>
          <w:sz w:val="24"/>
          <w:szCs w:val="24"/>
          <w:lang w:val="en-US"/>
        </w:rPr>
        <w:t>each</w:t>
      </w:r>
      <w:r w:rsidR="001313A5">
        <w:rPr>
          <w:rFonts w:ascii="Times New Roman" w:hAnsi="Times New Roman" w:cs="Times New Roman"/>
          <w:sz w:val="24"/>
          <w:szCs w:val="24"/>
          <w:lang w:val="en-US"/>
        </w:rPr>
        <w:t xml:space="preserve"> group with frequency of each behavior and each transition between behaviors</w:t>
      </w:r>
      <w:r>
        <w:rPr>
          <w:rFonts w:ascii="Times New Roman" w:hAnsi="Times New Roman" w:cs="Times New Roman"/>
          <w:sz w:val="24"/>
          <w:szCs w:val="24"/>
          <w:lang w:val="en-US"/>
        </w:rPr>
        <w:t>, and compare the significant differences between those groups.</w:t>
      </w:r>
    </w:p>
    <w:p w14:paraId="28A879D2" w14:textId="717F64E2" w:rsidR="005D7092" w:rsidRDefault="001313A5" w:rsidP="005D7092">
      <w:pPr>
        <w:pStyle w:val="NoSpacing"/>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Describe the sub-sequences of behaviors identified and potentially stereotypically leading to male’s death or copulation (or maybe other </w:t>
      </w:r>
      <w:r w:rsidR="00DE2918">
        <w:rPr>
          <w:rFonts w:ascii="Times New Roman" w:hAnsi="Times New Roman" w:cs="Times New Roman"/>
          <w:sz w:val="24"/>
          <w:szCs w:val="24"/>
          <w:lang w:val="en-US"/>
        </w:rPr>
        <w:t>observations</w:t>
      </w:r>
      <w:r>
        <w:rPr>
          <w:rFonts w:ascii="Times New Roman" w:hAnsi="Times New Roman" w:cs="Times New Roman"/>
          <w:sz w:val="24"/>
          <w:szCs w:val="24"/>
          <w:lang w:val="en-US"/>
        </w:rPr>
        <w:t xml:space="preserve"> </w:t>
      </w:r>
      <w:r w:rsidR="00DE2918">
        <w:rPr>
          <w:rFonts w:ascii="Times New Roman" w:hAnsi="Times New Roman" w:cs="Times New Roman"/>
          <w:sz w:val="24"/>
          <w:szCs w:val="24"/>
          <w:lang w:val="en-US"/>
        </w:rPr>
        <w:t>such as</w:t>
      </w:r>
      <w:r>
        <w:rPr>
          <w:rFonts w:ascii="Times New Roman" w:hAnsi="Times New Roman" w:cs="Times New Roman"/>
          <w:sz w:val="24"/>
          <w:szCs w:val="24"/>
          <w:lang w:val="en-US"/>
        </w:rPr>
        <w:t xml:space="preserve"> female rejection).</w:t>
      </w:r>
    </w:p>
    <w:p w14:paraId="124883D3" w14:textId="77777777" w:rsidR="00B25EAC" w:rsidRPr="00B25EAC" w:rsidRDefault="00B25EAC" w:rsidP="00B25EAC">
      <w:pPr>
        <w:pStyle w:val="NoSpacing"/>
        <w:ind w:left="720"/>
        <w:jc w:val="both"/>
        <w:rPr>
          <w:rFonts w:ascii="Times New Roman" w:hAnsi="Times New Roman" w:cs="Times New Roman"/>
          <w:sz w:val="24"/>
          <w:szCs w:val="24"/>
          <w:lang w:val="en-US"/>
        </w:rPr>
      </w:pPr>
    </w:p>
    <w:p w14:paraId="1D844D42" w14:textId="659672D3" w:rsidR="005D7092" w:rsidRDefault="00155D7A" w:rsidP="005D7092">
      <w:pPr>
        <w:pStyle w:val="NoSpacing"/>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Discussion/Conclusion</w:t>
      </w:r>
    </w:p>
    <w:p w14:paraId="7CBBEFC1" w14:textId="7404C650" w:rsidR="00155D7A" w:rsidRDefault="00424EED" w:rsidP="00155D7A">
      <w:pPr>
        <w:pStyle w:val="NoSpacing"/>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003924AA">
        <w:rPr>
          <w:rFonts w:ascii="Times New Roman" w:hAnsi="Times New Roman" w:cs="Times New Roman"/>
          <w:sz w:val="24"/>
          <w:szCs w:val="24"/>
          <w:lang w:val="en-US"/>
        </w:rPr>
        <w:t xml:space="preserve">f a significant difference was shown between the two groups (especially with less time spend in courtship with mated females), the selection of this behavior and its purpose might be directly linked and discussed in regard with the reproductive advantage it gives to males. </w:t>
      </w:r>
    </w:p>
    <w:p w14:paraId="306B4598" w14:textId="27A83545" w:rsidR="004E7071" w:rsidRDefault="003924AA" w:rsidP="00155D7A">
      <w:pPr>
        <w:pStyle w:val="NoSpacing"/>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If not, the fitness loss undergone by males when mating with an already mated female, could still be hypothesized as being explained by a lack of ability from males to assess the mated state of females, or the utilization of other adaptative behaviors (which might be observed, for example by removing plu</w:t>
      </w:r>
      <w:r w:rsidR="008F40B4">
        <w:rPr>
          <w:rFonts w:ascii="Times New Roman" w:hAnsi="Times New Roman" w:cs="Times New Roman"/>
          <w:sz w:val="24"/>
          <w:szCs w:val="24"/>
          <w:lang w:val="en-US"/>
        </w:rPr>
        <w:t>g</w:t>
      </w:r>
      <w:r>
        <w:rPr>
          <w:rFonts w:ascii="Times New Roman" w:hAnsi="Times New Roman" w:cs="Times New Roman"/>
          <w:sz w:val="24"/>
          <w:szCs w:val="24"/>
          <w:lang w:val="en-US"/>
        </w:rPr>
        <w:t>s inserted by other males</w:t>
      </w:r>
      <w:r w:rsidR="008F40B4">
        <w:rPr>
          <w:rFonts w:ascii="Times New Roman" w:hAnsi="Times New Roman" w:cs="Times New Roman"/>
          <w:sz w:val="24"/>
          <w:szCs w:val="24"/>
          <w:lang w:val="en-US"/>
        </w:rPr>
        <w:t xml:space="preserve"> in the female’s genitalia</w:t>
      </w:r>
      <w:r>
        <w:rPr>
          <w:rFonts w:ascii="Times New Roman" w:hAnsi="Times New Roman" w:cs="Times New Roman"/>
          <w:sz w:val="24"/>
          <w:szCs w:val="24"/>
          <w:lang w:val="en-US"/>
        </w:rPr>
        <w:t>, and discussed).</w:t>
      </w:r>
    </w:p>
    <w:p w14:paraId="6D569191" w14:textId="77777777" w:rsidR="004E7071" w:rsidRDefault="004E7071" w:rsidP="004E7071">
      <w:pPr>
        <w:pStyle w:val="NoSpacing"/>
        <w:jc w:val="both"/>
        <w:rPr>
          <w:rFonts w:ascii="Times New Roman" w:hAnsi="Times New Roman" w:cs="Times New Roman"/>
          <w:sz w:val="24"/>
          <w:szCs w:val="24"/>
          <w:lang w:val="en-US"/>
        </w:rPr>
      </w:pPr>
    </w:p>
    <w:p w14:paraId="0AE68888" w14:textId="77777777" w:rsidR="004E7071" w:rsidRDefault="004E7071" w:rsidP="004E7071">
      <w:pPr>
        <w:pStyle w:val="NoSpacing"/>
        <w:jc w:val="both"/>
        <w:rPr>
          <w:rFonts w:ascii="Times New Roman" w:hAnsi="Times New Roman" w:cs="Times New Roman"/>
          <w:sz w:val="24"/>
          <w:szCs w:val="24"/>
          <w:lang w:val="en-US"/>
        </w:rPr>
      </w:pPr>
    </w:p>
    <w:p w14:paraId="1A2EC948" w14:textId="77777777" w:rsidR="004E7071" w:rsidRDefault="004E7071" w:rsidP="004E7071">
      <w:pPr>
        <w:pStyle w:val="NoSpacing"/>
        <w:jc w:val="both"/>
        <w:rPr>
          <w:rFonts w:ascii="Times New Roman" w:hAnsi="Times New Roman" w:cs="Times New Roman"/>
          <w:sz w:val="24"/>
          <w:szCs w:val="24"/>
          <w:lang w:val="en-US"/>
        </w:rPr>
      </w:pPr>
    </w:p>
    <w:p w14:paraId="02F70904" w14:textId="77777777" w:rsidR="004E7071" w:rsidRDefault="004E7071" w:rsidP="004E7071">
      <w:pPr>
        <w:pStyle w:val="NoSpacing"/>
        <w:jc w:val="both"/>
        <w:rPr>
          <w:rFonts w:ascii="Times New Roman" w:hAnsi="Times New Roman" w:cs="Times New Roman"/>
          <w:sz w:val="24"/>
          <w:szCs w:val="24"/>
          <w:lang w:val="en-US"/>
        </w:rPr>
      </w:pPr>
    </w:p>
    <w:p w14:paraId="4F416E5C" w14:textId="77777777" w:rsidR="00A86951" w:rsidRDefault="00A86951" w:rsidP="004E7071">
      <w:pPr>
        <w:pStyle w:val="NoSpacing"/>
        <w:jc w:val="both"/>
        <w:rPr>
          <w:rFonts w:ascii="Times New Roman" w:hAnsi="Times New Roman" w:cs="Times New Roman"/>
          <w:sz w:val="24"/>
          <w:szCs w:val="24"/>
          <w:lang w:val="en-US"/>
        </w:rPr>
      </w:pPr>
    </w:p>
    <w:p w14:paraId="0576CF64" w14:textId="77777777" w:rsidR="00A86951" w:rsidRDefault="00A86951" w:rsidP="004E7071">
      <w:pPr>
        <w:pStyle w:val="NoSpacing"/>
        <w:jc w:val="both"/>
        <w:rPr>
          <w:rFonts w:ascii="Times New Roman" w:hAnsi="Times New Roman" w:cs="Times New Roman"/>
          <w:sz w:val="24"/>
          <w:szCs w:val="24"/>
          <w:lang w:val="en-US"/>
        </w:rPr>
      </w:pPr>
    </w:p>
    <w:p w14:paraId="02A606A2" w14:textId="77777777" w:rsidR="00A86951" w:rsidRDefault="00A86951" w:rsidP="004E7071">
      <w:pPr>
        <w:pStyle w:val="NoSpacing"/>
        <w:jc w:val="both"/>
        <w:rPr>
          <w:rFonts w:ascii="Times New Roman" w:hAnsi="Times New Roman" w:cs="Times New Roman"/>
          <w:sz w:val="24"/>
          <w:szCs w:val="24"/>
          <w:lang w:val="en-US"/>
        </w:rPr>
      </w:pPr>
    </w:p>
    <w:p w14:paraId="5210E9DB" w14:textId="77777777" w:rsidR="004E7071" w:rsidRDefault="004E7071" w:rsidP="004E7071">
      <w:pPr>
        <w:pStyle w:val="NoSpacing"/>
        <w:jc w:val="both"/>
        <w:rPr>
          <w:rFonts w:ascii="Times New Roman" w:hAnsi="Times New Roman" w:cs="Times New Roman"/>
          <w:sz w:val="24"/>
          <w:szCs w:val="24"/>
          <w:lang w:val="en-US"/>
        </w:rPr>
      </w:pPr>
    </w:p>
    <w:p w14:paraId="03083A40" w14:textId="77777777" w:rsidR="004E7071" w:rsidRDefault="004E7071" w:rsidP="004E7071">
      <w:pPr>
        <w:pStyle w:val="NoSpacing"/>
        <w:jc w:val="both"/>
        <w:rPr>
          <w:rFonts w:ascii="Times New Roman" w:hAnsi="Times New Roman" w:cs="Times New Roman"/>
          <w:sz w:val="24"/>
          <w:szCs w:val="24"/>
          <w:lang w:val="en-US"/>
        </w:rPr>
      </w:pPr>
    </w:p>
    <w:p w14:paraId="5DEBE74F" w14:textId="77777777" w:rsidR="004E7071" w:rsidRDefault="004E7071" w:rsidP="004E7071">
      <w:pPr>
        <w:pStyle w:val="NoSpacing"/>
        <w:jc w:val="both"/>
        <w:rPr>
          <w:rFonts w:ascii="Times New Roman" w:hAnsi="Times New Roman" w:cs="Times New Roman"/>
          <w:sz w:val="24"/>
          <w:szCs w:val="24"/>
          <w:lang w:val="en-US"/>
        </w:rPr>
      </w:pPr>
    </w:p>
    <w:p w14:paraId="24A48AEE" w14:textId="19B3285C" w:rsidR="004E7071" w:rsidRDefault="00A86951" w:rsidP="004E7071">
      <w:pPr>
        <w:pStyle w:val="NoSpacing"/>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References</w:t>
      </w:r>
      <w:r w:rsidR="004E7071">
        <w:rPr>
          <w:rFonts w:ascii="Times New Roman" w:hAnsi="Times New Roman" w:cs="Times New Roman"/>
          <w:b/>
          <w:bCs/>
          <w:sz w:val="24"/>
          <w:szCs w:val="24"/>
          <w:lang w:val="en-US"/>
        </w:rPr>
        <w:t>:</w:t>
      </w:r>
    </w:p>
    <w:p w14:paraId="3E330E23" w14:textId="77777777" w:rsidR="00A86951" w:rsidRPr="00A86951" w:rsidRDefault="00A86951" w:rsidP="00A86951">
      <w:pPr>
        <w:pStyle w:val="Bibliography"/>
        <w:rPr>
          <w:rFonts w:ascii="Times New Roman" w:hAnsi="Times New Roman" w:cs="Times New Roman"/>
          <w:sz w:val="24"/>
          <w:lang w:val="en-US"/>
        </w:rPr>
      </w:pPr>
      <w:r>
        <w:rPr>
          <w:lang w:val="en-US"/>
        </w:rPr>
        <w:fldChar w:fldCharType="begin"/>
      </w:r>
      <w:r>
        <w:rPr>
          <w:lang w:val="en-US"/>
        </w:rPr>
        <w:instrText xml:space="preserve"> ADDIN ZOTERO_BIBL {"uncited":[],"omitted":[],"custom":[]} CSL_BIBLIOGRAPHY </w:instrText>
      </w:r>
      <w:r>
        <w:rPr>
          <w:lang w:val="en-US"/>
        </w:rPr>
        <w:fldChar w:fldCharType="separate"/>
      </w:r>
      <w:r w:rsidRPr="00A86951">
        <w:rPr>
          <w:rFonts w:ascii="Times New Roman" w:hAnsi="Times New Roman" w:cs="Times New Roman"/>
          <w:sz w:val="24"/>
          <w:lang w:val="en-US"/>
        </w:rPr>
        <w:t>[1]</w:t>
      </w:r>
      <w:r w:rsidRPr="00A86951">
        <w:rPr>
          <w:rFonts w:ascii="Times New Roman" w:hAnsi="Times New Roman" w:cs="Times New Roman"/>
          <w:sz w:val="24"/>
          <w:lang w:val="en-US"/>
        </w:rPr>
        <w:tab/>
        <w:t xml:space="preserve">J. L. Brown et J. C. Choe, « Behavioral Ecology and Sociobiology », in </w:t>
      </w:r>
      <w:r w:rsidRPr="00A86951">
        <w:rPr>
          <w:rFonts w:ascii="Times New Roman" w:hAnsi="Times New Roman" w:cs="Times New Roman"/>
          <w:i/>
          <w:iCs/>
          <w:sz w:val="24"/>
          <w:lang w:val="en-US"/>
        </w:rPr>
        <w:t>Encyclopedia of Animal Behavior</w:t>
      </w:r>
      <w:r w:rsidRPr="00A86951">
        <w:rPr>
          <w:rFonts w:ascii="Times New Roman" w:hAnsi="Times New Roman" w:cs="Times New Roman"/>
          <w:sz w:val="24"/>
          <w:lang w:val="en-US"/>
        </w:rPr>
        <w:t>, Elsevier, 2019, p. 103‑108. doi: 10.1016/B978-0-12-809633-8.20838-8.</w:t>
      </w:r>
    </w:p>
    <w:p w14:paraId="47B21B13" w14:textId="77777777" w:rsidR="00A86951" w:rsidRPr="00A86951" w:rsidRDefault="00A86951" w:rsidP="00A86951">
      <w:pPr>
        <w:pStyle w:val="Bibliography"/>
        <w:rPr>
          <w:rFonts w:ascii="Times New Roman" w:hAnsi="Times New Roman" w:cs="Times New Roman"/>
          <w:sz w:val="24"/>
          <w:lang w:val="en-US"/>
        </w:rPr>
      </w:pPr>
      <w:r w:rsidRPr="00A86951">
        <w:rPr>
          <w:rFonts w:ascii="Times New Roman" w:hAnsi="Times New Roman" w:cs="Times New Roman"/>
          <w:sz w:val="24"/>
          <w:lang w:val="en-US"/>
        </w:rPr>
        <w:t>[2]</w:t>
      </w:r>
      <w:r w:rsidRPr="00A86951">
        <w:rPr>
          <w:rFonts w:ascii="Times New Roman" w:hAnsi="Times New Roman" w:cs="Times New Roman"/>
          <w:sz w:val="24"/>
          <w:lang w:val="en-US"/>
        </w:rPr>
        <w:tab/>
        <w:t xml:space="preserve">R. A. Johnstone, « SEXUAL SELECTION, HONEST ADVERTISEMENT AND THE HANDICAP PRINCIPLE: REVIEWING THE EVIDENCE », </w:t>
      </w:r>
      <w:r w:rsidRPr="00A86951">
        <w:rPr>
          <w:rFonts w:ascii="Times New Roman" w:hAnsi="Times New Roman" w:cs="Times New Roman"/>
          <w:i/>
          <w:iCs/>
          <w:sz w:val="24"/>
          <w:lang w:val="en-US"/>
        </w:rPr>
        <w:t>Biological Reviews</w:t>
      </w:r>
      <w:r w:rsidRPr="00A86951">
        <w:rPr>
          <w:rFonts w:ascii="Times New Roman" w:hAnsi="Times New Roman" w:cs="Times New Roman"/>
          <w:sz w:val="24"/>
          <w:lang w:val="en-US"/>
        </w:rPr>
        <w:t>, vol. 70, n</w:t>
      </w:r>
      <w:r w:rsidRPr="00A86951">
        <w:rPr>
          <w:rFonts w:ascii="Times New Roman" w:hAnsi="Times New Roman" w:cs="Times New Roman"/>
          <w:sz w:val="24"/>
          <w:vertAlign w:val="superscript"/>
          <w:lang w:val="en-US"/>
        </w:rPr>
        <w:t>o</w:t>
      </w:r>
      <w:r w:rsidRPr="00A86951">
        <w:rPr>
          <w:rFonts w:ascii="Times New Roman" w:hAnsi="Times New Roman" w:cs="Times New Roman"/>
          <w:sz w:val="24"/>
          <w:lang w:val="en-US"/>
        </w:rPr>
        <w:t xml:space="preserve"> 1, p. 1‑65, févr. 1995, doi: 10.1111/j.1469-185X.1995.tb01439.x.</w:t>
      </w:r>
    </w:p>
    <w:p w14:paraId="16C570E3" w14:textId="77777777" w:rsidR="00A86951" w:rsidRPr="00A86951" w:rsidRDefault="00A86951" w:rsidP="00A86951">
      <w:pPr>
        <w:pStyle w:val="Bibliography"/>
        <w:rPr>
          <w:rFonts w:ascii="Times New Roman" w:hAnsi="Times New Roman" w:cs="Times New Roman"/>
          <w:sz w:val="24"/>
          <w:lang w:val="en-US"/>
        </w:rPr>
      </w:pPr>
      <w:r w:rsidRPr="00A86951">
        <w:rPr>
          <w:rFonts w:ascii="Times New Roman" w:hAnsi="Times New Roman" w:cs="Times New Roman"/>
          <w:sz w:val="24"/>
          <w:lang w:val="en-US"/>
        </w:rPr>
        <w:t>[3]</w:t>
      </w:r>
      <w:r w:rsidRPr="00A86951">
        <w:rPr>
          <w:rFonts w:ascii="Times New Roman" w:hAnsi="Times New Roman" w:cs="Times New Roman"/>
          <w:sz w:val="24"/>
          <w:lang w:val="en-US"/>
        </w:rPr>
        <w:tab/>
        <w:t xml:space="preserve">M. Andersson et Y. Iwasa, « Sexual selection », </w:t>
      </w:r>
      <w:r w:rsidRPr="00A86951">
        <w:rPr>
          <w:rFonts w:ascii="Times New Roman" w:hAnsi="Times New Roman" w:cs="Times New Roman"/>
          <w:i/>
          <w:iCs/>
          <w:sz w:val="24"/>
          <w:lang w:val="en-US"/>
        </w:rPr>
        <w:t>Trends in Ecology &amp; Evolution</w:t>
      </w:r>
      <w:r w:rsidRPr="00A86951">
        <w:rPr>
          <w:rFonts w:ascii="Times New Roman" w:hAnsi="Times New Roman" w:cs="Times New Roman"/>
          <w:sz w:val="24"/>
          <w:lang w:val="en-US"/>
        </w:rPr>
        <w:t>, vol. 11, n</w:t>
      </w:r>
      <w:r w:rsidRPr="00A86951">
        <w:rPr>
          <w:rFonts w:ascii="Times New Roman" w:hAnsi="Times New Roman" w:cs="Times New Roman"/>
          <w:sz w:val="24"/>
          <w:vertAlign w:val="superscript"/>
          <w:lang w:val="en-US"/>
        </w:rPr>
        <w:t>o</w:t>
      </w:r>
      <w:r w:rsidRPr="00A86951">
        <w:rPr>
          <w:rFonts w:ascii="Times New Roman" w:hAnsi="Times New Roman" w:cs="Times New Roman"/>
          <w:sz w:val="24"/>
          <w:lang w:val="en-US"/>
        </w:rPr>
        <w:t xml:space="preserve"> 2, p. 53‑58, févr. 1996, doi: 10.1016/0169-5347(96)81042-1.</w:t>
      </w:r>
    </w:p>
    <w:p w14:paraId="2F8864CC" w14:textId="77777777" w:rsidR="00A86951" w:rsidRPr="00A86951" w:rsidRDefault="00A86951" w:rsidP="00A86951">
      <w:pPr>
        <w:pStyle w:val="Bibliography"/>
        <w:rPr>
          <w:rFonts w:ascii="Times New Roman" w:hAnsi="Times New Roman" w:cs="Times New Roman"/>
          <w:sz w:val="24"/>
          <w:lang w:val="en-US"/>
        </w:rPr>
      </w:pPr>
      <w:r w:rsidRPr="00A86951">
        <w:rPr>
          <w:rFonts w:ascii="Times New Roman" w:hAnsi="Times New Roman" w:cs="Times New Roman"/>
          <w:sz w:val="24"/>
          <w:lang w:val="en-US"/>
        </w:rPr>
        <w:t>[4]</w:t>
      </w:r>
      <w:r w:rsidRPr="00A86951">
        <w:rPr>
          <w:rFonts w:ascii="Times New Roman" w:hAnsi="Times New Roman" w:cs="Times New Roman"/>
          <w:sz w:val="24"/>
          <w:lang w:val="en-US"/>
        </w:rPr>
        <w:tab/>
        <w:t>N. Wedell, M. J. G. Gage, et G. A. Parker, « Sperm competition, male prudence and sperm-limited females », 2002.</w:t>
      </w:r>
    </w:p>
    <w:p w14:paraId="1E8F9FA8" w14:textId="77777777" w:rsidR="00A86951" w:rsidRPr="00A86951" w:rsidRDefault="00A86951" w:rsidP="00A86951">
      <w:pPr>
        <w:pStyle w:val="Bibliography"/>
        <w:rPr>
          <w:rFonts w:ascii="Times New Roman" w:hAnsi="Times New Roman" w:cs="Times New Roman"/>
          <w:sz w:val="24"/>
          <w:lang w:val="en-US"/>
        </w:rPr>
      </w:pPr>
      <w:r w:rsidRPr="00A86951">
        <w:rPr>
          <w:rFonts w:ascii="Times New Roman" w:hAnsi="Times New Roman" w:cs="Times New Roman"/>
          <w:sz w:val="24"/>
          <w:lang w:val="en-US"/>
        </w:rPr>
        <w:t>[5]</w:t>
      </w:r>
      <w:r w:rsidRPr="00A86951">
        <w:rPr>
          <w:rFonts w:ascii="Times New Roman" w:hAnsi="Times New Roman" w:cs="Times New Roman"/>
          <w:sz w:val="24"/>
          <w:lang w:val="en-US"/>
        </w:rPr>
        <w:tab/>
        <w:t xml:space="preserve">R. H. X. Wee, Y. Norma-Rashid, D. Li, et C. J. Painting, « Courtship and male-male interaction behaviour of Orsima ichneumon (Simon, 1901), an ant-mimicking jumper spider (Arachnida: Salticidae) », </w:t>
      </w:r>
      <w:r w:rsidRPr="00A86951">
        <w:rPr>
          <w:rFonts w:ascii="Times New Roman" w:hAnsi="Times New Roman" w:cs="Times New Roman"/>
          <w:i/>
          <w:iCs/>
          <w:sz w:val="24"/>
          <w:lang w:val="en-US"/>
        </w:rPr>
        <w:t>RAFFLES BULLETIN OF ZOOLOGY</w:t>
      </w:r>
      <w:r w:rsidRPr="00A86951">
        <w:rPr>
          <w:rFonts w:ascii="Times New Roman" w:hAnsi="Times New Roman" w:cs="Times New Roman"/>
          <w:sz w:val="24"/>
          <w:lang w:val="en-US"/>
        </w:rPr>
        <w:t>, 2017.</w:t>
      </w:r>
    </w:p>
    <w:p w14:paraId="06ECB6B1" w14:textId="77777777" w:rsidR="00A86951" w:rsidRPr="00A86951" w:rsidRDefault="00A86951" w:rsidP="00A86951">
      <w:pPr>
        <w:pStyle w:val="Bibliography"/>
        <w:rPr>
          <w:rFonts w:ascii="Times New Roman" w:hAnsi="Times New Roman" w:cs="Times New Roman"/>
          <w:sz w:val="24"/>
          <w:lang w:val="en-US"/>
        </w:rPr>
      </w:pPr>
      <w:r w:rsidRPr="00A86951">
        <w:rPr>
          <w:rFonts w:ascii="Times New Roman" w:hAnsi="Times New Roman" w:cs="Times New Roman"/>
          <w:sz w:val="24"/>
          <w:lang w:val="en-US"/>
        </w:rPr>
        <w:t>[6]</w:t>
      </w:r>
      <w:r w:rsidRPr="00A86951">
        <w:rPr>
          <w:rFonts w:ascii="Times New Roman" w:hAnsi="Times New Roman" w:cs="Times New Roman"/>
          <w:sz w:val="24"/>
          <w:lang w:val="en-US"/>
        </w:rPr>
        <w:tab/>
        <w:t xml:space="preserve">R. Vaccaro, G. W. Uetz, et J. A. Roberts, « Courtship and mating behavior of the wolf spider Schizocosa bilineata (Araneae: Lycosidae) », </w:t>
      </w:r>
      <w:r w:rsidRPr="00A86951">
        <w:rPr>
          <w:rFonts w:ascii="Times New Roman" w:hAnsi="Times New Roman" w:cs="Times New Roman"/>
          <w:i/>
          <w:iCs/>
          <w:sz w:val="24"/>
          <w:lang w:val="en-US"/>
        </w:rPr>
        <w:t>Journal of Arachnology</w:t>
      </w:r>
      <w:r w:rsidRPr="00A86951">
        <w:rPr>
          <w:rFonts w:ascii="Times New Roman" w:hAnsi="Times New Roman" w:cs="Times New Roman"/>
          <w:sz w:val="24"/>
          <w:lang w:val="en-US"/>
        </w:rPr>
        <w:t>, vol. 38, n</w:t>
      </w:r>
      <w:r w:rsidRPr="00A86951">
        <w:rPr>
          <w:rFonts w:ascii="Times New Roman" w:hAnsi="Times New Roman" w:cs="Times New Roman"/>
          <w:sz w:val="24"/>
          <w:vertAlign w:val="superscript"/>
          <w:lang w:val="en-US"/>
        </w:rPr>
        <w:t>o</w:t>
      </w:r>
      <w:r w:rsidRPr="00A86951">
        <w:rPr>
          <w:rFonts w:ascii="Times New Roman" w:hAnsi="Times New Roman" w:cs="Times New Roman"/>
          <w:sz w:val="24"/>
          <w:lang w:val="en-US"/>
        </w:rPr>
        <w:t xml:space="preserve"> 3, p. 452‑459, déc. 2010, doi: 10.1636/Hi09-115.1.</w:t>
      </w:r>
    </w:p>
    <w:p w14:paraId="422962CB" w14:textId="77777777" w:rsidR="00A86951" w:rsidRPr="00A86951" w:rsidRDefault="00A86951" w:rsidP="00A86951">
      <w:pPr>
        <w:pStyle w:val="Bibliography"/>
        <w:rPr>
          <w:rFonts w:ascii="Times New Roman" w:hAnsi="Times New Roman" w:cs="Times New Roman"/>
          <w:sz w:val="24"/>
          <w:lang w:val="en-US"/>
        </w:rPr>
      </w:pPr>
      <w:r w:rsidRPr="00A86951">
        <w:rPr>
          <w:rFonts w:ascii="Times New Roman" w:hAnsi="Times New Roman" w:cs="Times New Roman"/>
          <w:sz w:val="24"/>
          <w:lang w:val="en-US"/>
        </w:rPr>
        <w:t>[7]</w:t>
      </w:r>
      <w:r w:rsidRPr="00A86951">
        <w:rPr>
          <w:rFonts w:ascii="Times New Roman" w:hAnsi="Times New Roman" w:cs="Times New Roman"/>
          <w:sz w:val="24"/>
          <w:lang w:val="en-US"/>
        </w:rPr>
        <w:tab/>
        <w:t xml:space="preserve">M. Zimmermann et J. R. Spence, « Prey use of the fishing spider Dolomedes triton (Pisauridae, Araneae): an important predator of the neuston community », </w:t>
      </w:r>
      <w:r w:rsidRPr="00A86951">
        <w:rPr>
          <w:rFonts w:ascii="Times New Roman" w:hAnsi="Times New Roman" w:cs="Times New Roman"/>
          <w:i/>
          <w:iCs/>
          <w:sz w:val="24"/>
          <w:lang w:val="en-US"/>
        </w:rPr>
        <w:t>Oecologia</w:t>
      </w:r>
      <w:r w:rsidRPr="00A86951">
        <w:rPr>
          <w:rFonts w:ascii="Times New Roman" w:hAnsi="Times New Roman" w:cs="Times New Roman"/>
          <w:sz w:val="24"/>
          <w:lang w:val="en-US"/>
        </w:rPr>
        <w:t>, vol. 80, n</w:t>
      </w:r>
      <w:r w:rsidRPr="00A86951">
        <w:rPr>
          <w:rFonts w:ascii="Times New Roman" w:hAnsi="Times New Roman" w:cs="Times New Roman"/>
          <w:sz w:val="24"/>
          <w:vertAlign w:val="superscript"/>
          <w:lang w:val="en-US"/>
        </w:rPr>
        <w:t>o</w:t>
      </w:r>
      <w:r w:rsidRPr="00A86951">
        <w:rPr>
          <w:rFonts w:ascii="Times New Roman" w:hAnsi="Times New Roman" w:cs="Times New Roman"/>
          <w:sz w:val="24"/>
          <w:lang w:val="en-US"/>
        </w:rPr>
        <w:t xml:space="preserve"> 2, p. 187‑194, août 1989, doi: 10.1007/BF00380149.</w:t>
      </w:r>
    </w:p>
    <w:p w14:paraId="48BFCBF4" w14:textId="77777777" w:rsidR="00A86951" w:rsidRPr="00A86951" w:rsidRDefault="00A86951" w:rsidP="00A86951">
      <w:pPr>
        <w:pStyle w:val="Bibliography"/>
        <w:rPr>
          <w:rFonts w:ascii="Times New Roman" w:hAnsi="Times New Roman" w:cs="Times New Roman"/>
          <w:sz w:val="24"/>
          <w:lang w:val="en-US"/>
        </w:rPr>
      </w:pPr>
      <w:r w:rsidRPr="00A86951">
        <w:rPr>
          <w:rFonts w:ascii="Times New Roman" w:hAnsi="Times New Roman" w:cs="Times New Roman"/>
          <w:sz w:val="24"/>
          <w:lang w:val="en-US"/>
        </w:rPr>
        <w:t>[8]</w:t>
      </w:r>
      <w:r w:rsidRPr="00A86951">
        <w:rPr>
          <w:rFonts w:ascii="Times New Roman" w:hAnsi="Times New Roman" w:cs="Times New Roman"/>
          <w:sz w:val="24"/>
          <w:lang w:val="en-US"/>
        </w:rPr>
        <w:tab/>
        <w:t xml:space="preserve">C. J. Vink et N. Dupérré, </w:t>
      </w:r>
      <w:r w:rsidRPr="00A86951">
        <w:rPr>
          <w:rFonts w:ascii="Times New Roman" w:hAnsi="Times New Roman" w:cs="Times New Roman"/>
          <w:i/>
          <w:iCs/>
          <w:sz w:val="24"/>
          <w:lang w:val="en-US"/>
        </w:rPr>
        <w:t>Pisauridae: Arachnida: Araneae</w:t>
      </w:r>
      <w:r w:rsidRPr="00A86951">
        <w:rPr>
          <w:rFonts w:ascii="Times New Roman" w:hAnsi="Times New Roman" w:cs="Times New Roman"/>
          <w:sz w:val="24"/>
          <w:lang w:val="en-US"/>
        </w:rPr>
        <w:t>. in Fauna of New Zealand, no. no. 64. Lincoln: Manaaki Whenua Press, 2010.</w:t>
      </w:r>
    </w:p>
    <w:p w14:paraId="0100310D" w14:textId="77777777" w:rsidR="00A86951" w:rsidRPr="00A86951" w:rsidRDefault="00A86951" w:rsidP="00A86951">
      <w:pPr>
        <w:pStyle w:val="Bibliography"/>
        <w:rPr>
          <w:rFonts w:ascii="Times New Roman" w:hAnsi="Times New Roman" w:cs="Times New Roman"/>
          <w:sz w:val="24"/>
          <w:lang w:val="en-US"/>
        </w:rPr>
      </w:pPr>
      <w:r w:rsidRPr="00A86951">
        <w:rPr>
          <w:rFonts w:ascii="Times New Roman" w:hAnsi="Times New Roman" w:cs="Times New Roman"/>
          <w:sz w:val="24"/>
          <w:lang w:val="en-US"/>
        </w:rPr>
        <w:t>[9]</w:t>
      </w:r>
      <w:r w:rsidRPr="00A86951">
        <w:rPr>
          <w:rFonts w:ascii="Times New Roman" w:hAnsi="Times New Roman" w:cs="Times New Roman"/>
          <w:sz w:val="24"/>
          <w:lang w:val="en-US"/>
        </w:rPr>
        <w:tab/>
        <w:t xml:space="preserve">M. J. Crawley, </w:t>
      </w:r>
      <w:r w:rsidRPr="00A86951">
        <w:rPr>
          <w:rFonts w:ascii="Times New Roman" w:hAnsi="Times New Roman" w:cs="Times New Roman"/>
          <w:i/>
          <w:iCs/>
          <w:sz w:val="24"/>
          <w:lang w:val="en-US"/>
        </w:rPr>
        <w:t>The R Book</w:t>
      </w:r>
      <w:r w:rsidRPr="00A86951">
        <w:rPr>
          <w:rFonts w:ascii="Times New Roman" w:hAnsi="Times New Roman" w:cs="Times New Roman"/>
          <w:sz w:val="24"/>
          <w:lang w:val="en-US"/>
        </w:rPr>
        <w:t>. Chichester, UK: John Wiley &amp; Sons, Ltd, 2007. doi: 10.1002/9780470515075.</w:t>
      </w:r>
    </w:p>
    <w:p w14:paraId="7F66784A" w14:textId="77777777" w:rsidR="00A86951" w:rsidRPr="00A86951" w:rsidRDefault="00A86951" w:rsidP="00A86951">
      <w:pPr>
        <w:pStyle w:val="Bibliography"/>
        <w:rPr>
          <w:rFonts w:ascii="Times New Roman" w:hAnsi="Times New Roman" w:cs="Times New Roman"/>
          <w:sz w:val="24"/>
          <w:lang w:val="en-US"/>
        </w:rPr>
      </w:pPr>
      <w:r w:rsidRPr="00A86951">
        <w:rPr>
          <w:rFonts w:ascii="Times New Roman" w:hAnsi="Times New Roman" w:cs="Times New Roman"/>
          <w:sz w:val="24"/>
          <w:lang w:val="en-US"/>
        </w:rPr>
        <w:t>[10]</w:t>
      </w:r>
      <w:r w:rsidRPr="00A86951">
        <w:rPr>
          <w:rFonts w:ascii="Times New Roman" w:hAnsi="Times New Roman" w:cs="Times New Roman"/>
          <w:sz w:val="24"/>
          <w:lang w:val="en-US"/>
        </w:rPr>
        <w:tab/>
        <w:t>G. Csardi et T. Nepusz, « The igraph software package for complex network research », 2006.</w:t>
      </w:r>
    </w:p>
    <w:p w14:paraId="1921B469" w14:textId="77777777" w:rsidR="00A86951" w:rsidRPr="00A86951" w:rsidRDefault="00A86951" w:rsidP="00A86951">
      <w:pPr>
        <w:pStyle w:val="Bibliography"/>
        <w:rPr>
          <w:rFonts w:ascii="Times New Roman" w:hAnsi="Times New Roman" w:cs="Times New Roman"/>
          <w:sz w:val="24"/>
          <w:lang w:val="en-US"/>
        </w:rPr>
      </w:pPr>
      <w:r w:rsidRPr="00A86951">
        <w:rPr>
          <w:rFonts w:ascii="Times New Roman" w:hAnsi="Times New Roman" w:cs="Times New Roman"/>
          <w:sz w:val="24"/>
          <w:lang w:val="en-US"/>
        </w:rPr>
        <w:t>[11]</w:t>
      </w:r>
      <w:r w:rsidRPr="00A86951">
        <w:rPr>
          <w:rFonts w:ascii="Times New Roman" w:hAnsi="Times New Roman" w:cs="Times New Roman"/>
          <w:sz w:val="24"/>
          <w:lang w:val="en-US"/>
        </w:rPr>
        <w:tab/>
        <w:t xml:space="preserve">R. Bakeman, B. F. Robinson, et V. Quera, « Testing sequential association: Estimating exact p values using sampled permutations. », </w:t>
      </w:r>
      <w:r w:rsidRPr="00A86951">
        <w:rPr>
          <w:rFonts w:ascii="Times New Roman" w:hAnsi="Times New Roman" w:cs="Times New Roman"/>
          <w:i/>
          <w:iCs/>
          <w:sz w:val="24"/>
          <w:lang w:val="en-US"/>
        </w:rPr>
        <w:t>Psychological Methods</w:t>
      </w:r>
      <w:r w:rsidRPr="00A86951">
        <w:rPr>
          <w:rFonts w:ascii="Times New Roman" w:hAnsi="Times New Roman" w:cs="Times New Roman"/>
          <w:sz w:val="24"/>
          <w:lang w:val="en-US"/>
        </w:rPr>
        <w:t>, vol. 1, n</w:t>
      </w:r>
      <w:r w:rsidRPr="00A86951">
        <w:rPr>
          <w:rFonts w:ascii="Times New Roman" w:hAnsi="Times New Roman" w:cs="Times New Roman"/>
          <w:sz w:val="24"/>
          <w:vertAlign w:val="superscript"/>
          <w:lang w:val="en-US"/>
        </w:rPr>
        <w:t>o</w:t>
      </w:r>
      <w:r w:rsidRPr="00A86951">
        <w:rPr>
          <w:rFonts w:ascii="Times New Roman" w:hAnsi="Times New Roman" w:cs="Times New Roman"/>
          <w:sz w:val="24"/>
          <w:lang w:val="en-US"/>
        </w:rPr>
        <w:t xml:space="preserve"> 1, p. 4‑15, mars 1996, doi: 10.1037/1082-989X.1.1.4.</w:t>
      </w:r>
    </w:p>
    <w:p w14:paraId="3D12D305" w14:textId="77777777" w:rsidR="00A86951" w:rsidRPr="00A86951" w:rsidRDefault="00A86951" w:rsidP="00A86951">
      <w:pPr>
        <w:pStyle w:val="Bibliography"/>
        <w:rPr>
          <w:rFonts w:ascii="Times New Roman" w:hAnsi="Times New Roman" w:cs="Times New Roman"/>
          <w:sz w:val="24"/>
          <w:lang w:val="en-US"/>
        </w:rPr>
      </w:pPr>
      <w:r w:rsidRPr="00A86951">
        <w:rPr>
          <w:rFonts w:ascii="Times New Roman" w:hAnsi="Times New Roman" w:cs="Times New Roman"/>
          <w:sz w:val="24"/>
          <w:lang w:val="en-US"/>
        </w:rPr>
        <w:t>[12]</w:t>
      </w:r>
      <w:r w:rsidRPr="00A86951">
        <w:rPr>
          <w:rFonts w:ascii="Times New Roman" w:hAnsi="Times New Roman" w:cs="Times New Roman"/>
          <w:sz w:val="24"/>
          <w:lang w:val="en-US"/>
        </w:rPr>
        <w:tab/>
        <w:t xml:space="preserve">P. A. Green et S. N. Patek, « Mutual assessment during ritualized fighting in mantis shrimp (Stomatopoda) », </w:t>
      </w:r>
      <w:r w:rsidRPr="00A86951">
        <w:rPr>
          <w:rFonts w:ascii="Times New Roman" w:hAnsi="Times New Roman" w:cs="Times New Roman"/>
          <w:i/>
          <w:iCs/>
          <w:sz w:val="24"/>
          <w:lang w:val="en-US"/>
        </w:rPr>
        <w:t>Proc. R. Soc. B.</w:t>
      </w:r>
      <w:r w:rsidRPr="00A86951">
        <w:rPr>
          <w:rFonts w:ascii="Times New Roman" w:hAnsi="Times New Roman" w:cs="Times New Roman"/>
          <w:sz w:val="24"/>
          <w:lang w:val="en-US"/>
        </w:rPr>
        <w:t>, vol. 285, n</w:t>
      </w:r>
      <w:r w:rsidRPr="00A86951">
        <w:rPr>
          <w:rFonts w:ascii="Times New Roman" w:hAnsi="Times New Roman" w:cs="Times New Roman"/>
          <w:sz w:val="24"/>
          <w:vertAlign w:val="superscript"/>
          <w:lang w:val="en-US"/>
        </w:rPr>
        <w:t>o</w:t>
      </w:r>
      <w:r w:rsidRPr="00A86951">
        <w:rPr>
          <w:rFonts w:ascii="Times New Roman" w:hAnsi="Times New Roman" w:cs="Times New Roman"/>
          <w:sz w:val="24"/>
          <w:lang w:val="en-US"/>
        </w:rPr>
        <w:t xml:space="preserve"> 1871, p. 20172542, janv. 2018, doi: 10.1098/rspb.2017.2542.</w:t>
      </w:r>
    </w:p>
    <w:p w14:paraId="4A5B7A3E" w14:textId="3C46C897" w:rsidR="003924AA" w:rsidRPr="00155D7A" w:rsidRDefault="00A86951" w:rsidP="004E7071">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sectPr w:rsidR="003924AA" w:rsidRPr="00155D7A" w:rsidSect="003D058C">
      <w:headerReference w:type="default" r:id="rId11"/>
      <w:pgSz w:w="11906" w:h="16838" w:code="9"/>
      <w:pgMar w:top="1417" w:right="1417" w:bottom="1417" w:left="1417"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Chrissie Painting" w:date="2023-04-26T14:35:00Z" w:initials="CP">
    <w:p w14:paraId="3FBEFB3C" w14:textId="77777777" w:rsidR="00D4241A" w:rsidRDefault="00D4241A" w:rsidP="008D2C61">
      <w:pPr>
        <w:pStyle w:val="CommentText"/>
      </w:pPr>
      <w:r>
        <w:rPr>
          <w:rStyle w:val="CommentReference"/>
        </w:rPr>
        <w:annotationRef/>
      </w:r>
      <w:r>
        <w:rPr>
          <w:lang w:val="mi-NZ"/>
        </w:rPr>
        <w:t xml:space="preserve">Not just fertility but also mating status - i.e. What is the risk of sperm competition by mating wtih this female? If she has mated previously then males risk their sperm competing with other males for fertilisation </w:t>
      </w:r>
    </w:p>
  </w:comment>
  <w:comment w:id="5" w:author="Chrissie Painting" w:date="2023-04-26T14:36:00Z" w:initials="CP">
    <w:p w14:paraId="046CD393" w14:textId="77777777" w:rsidR="00D4241A" w:rsidRDefault="00D4241A" w:rsidP="008C1488">
      <w:pPr>
        <w:pStyle w:val="CommentText"/>
      </w:pPr>
      <w:r>
        <w:rPr>
          <w:rStyle w:val="CommentReference"/>
        </w:rPr>
        <w:annotationRef/>
      </w:r>
      <w:r>
        <w:rPr>
          <w:lang w:val="mi-NZ"/>
        </w:rPr>
        <w:t xml:space="preserve">This bit you can insinuate if you do see a difference in courtship but won't be tested explicitly - i.e. There is no direct test in the videos you have to assess whether males can distinguish between mated and unmated females </w:t>
      </w:r>
    </w:p>
  </w:comment>
  <w:comment w:id="6" w:author="Chrissie Painting" w:date="2023-04-26T14:37:00Z" w:initials="CP">
    <w:p w14:paraId="48C25C62" w14:textId="77777777" w:rsidR="00D4241A" w:rsidRDefault="00D4241A" w:rsidP="00AE3AC7">
      <w:pPr>
        <w:pStyle w:val="CommentText"/>
      </w:pPr>
      <w:r>
        <w:rPr>
          <w:rStyle w:val="CommentReference"/>
        </w:rPr>
        <w:annotationRef/>
      </w:r>
      <w:r>
        <w:rPr>
          <w:lang w:val="mi-NZ"/>
        </w:rPr>
        <w:t xml:space="preserve">Just be careful here that its not necessarily fertility but the risk of sperm competition </w:t>
      </w:r>
    </w:p>
  </w:comment>
  <w:comment w:id="7" w:author="Chrissie Painting" w:date="2023-04-26T14:39:00Z" w:initials="CP">
    <w:p w14:paraId="38D3D748" w14:textId="77777777" w:rsidR="00D4241A" w:rsidRDefault="00D4241A" w:rsidP="00FA54E8">
      <w:pPr>
        <w:pStyle w:val="CommentText"/>
      </w:pPr>
      <w:r>
        <w:rPr>
          <w:rStyle w:val="CommentReference"/>
        </w:rPr>
        <w:annotationRef/>
      </w:r>
      <w:r>
        <w:rPr>
          <w:lang w:val="mi-NZ"/>
        </w:rPr>
        <w:t xml:space="preserve">Awesome work on this so early on Bastien!! You've already thought through analyses, that's great </w:t>
      </w:r>
    </w:p>
  </w:comment>
  <w:comment w:id="8" w:author="Chrissie Painting" w:date="2023-04-26T14:38:00Z" w:initials="CP">
    <w:p w14:paraId="2E8E2536" w14:textId="1E037B92" w:rsidR="00D4241A" w:rsidRDefault="00D4241A" w:rsidP="00FC1A05">
      <w:pPr>
        <w:pStyle w:val="CommentText"/>
      </w:pPr>
      <w:r>
        <w:rPr>
          <w:rStyle w:val="CommentReference"/>
        </w:rPr>
        <w:annotationRef/>
      </w:r>
      <w:r>
        <w:rPr>
          <w:lang w:val="mi-NZ"/>
        </w:rPr>
        <w:t xml:space="preserve">You can describe these as elements of courtship behaiour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BEFB3C" w15:done="0"/>
  <w15:commentEx w15:paraId="046CD393" w15:done="0"/>
  <w15:commentEx w15:paraId="48C25C62" w15:done="0"/>
  <w15:commentEx w15:paraId="38D3D748" w15:done="0"/>
  <w15:commentEx w15:paraId="2E8E25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3B51E" w16cex:dateUtc="2023-04-26T02:35:00Z"/>
  <w16cex:commentExtensible w16cex:durableId="27F3B55F" w16cex:dateUtc="2023-04-26T02:36:00Z"/>
  <w16cex:commentExtensible w16cex:durableId="27F3B58D" w16cex:dateUtc="2023-04-26T02:37:00Z"/>
  <w16cex:commentExtensible w16cex:durableId="27F3B622" w16cex:dateUtc="2023-04-26T02:39:00Z"/>
  <w16cex:commentExtensible w16cex:durableId="27F3B5FD" w16cex:dateUtc="2023-04-26T02: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BEFB3C" w16cid:durableId="27F3B51E"/>
  <w16cid:commentId w16cid:paraId="046CD393" w16cid:durableId="27F3B55F"/>
  <w16cid:commentId w16cid:paraId="48C25C62" w16cid:durableId="27F3B58D"/>
  <w16cid:commentId w16cid:paraId="38D3D748" w16cid:durableId="27F3B622"/>
  <w16cid:commentId w16cid:paraId="2E8E2536" w16cid:durableId="27F3B5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F5D48" w14:textId="77777777" w:rsidR="00C14F49" w:rsidRDefault="00C14F49" w:rsidP="00337CCE">
      <w:pPr>
        <w:spacing w:after="0" w:line="240" w:lineRule="auto"/>
      </w:pPr>
      <w:r>
        <w:separator/>
      </w:r>
    </w:p>
  </w:endnote>
  <w:endnote w:type="continuationSeparator" w:id="0">
    <w:p w14:paraId="00BB496E" w14:textId="77777777" w:rsidR="00C14F49" w:rsidRDefault="00C14F49" w:rsidP="00337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C5568" w14:textId="77777777" w:rsidR="00C14F49" w:rsidRDefault="00C14F49" w:rsidP="00337CCE">
      <w:pPr>
        <w:spacing w:after="0" w:line="240" w:lineRule="auto"/>
      </w:pPr>
      <w:r>
        <w:separator/>
      </w:r>
    </w:p>
  </w:footnote>
  <w:footnote w:type="continuationSeparator" w:id="0">
    <w:p w14:paraId="31677031" w14:textId="77777777" w:rsidR="00C14F49" w:rsidRDefault="00C14F49" w:rsidP="00337C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6A4CF" w14:textId="49B7B082" w:rsidR="00337CCE" w:rsidRPr="00337CCE" w:rsidRDefault="00337CCE">
    <w:pPr>
      <w:pStyle w:val="Header"/>
      <w:rPr>
        <w:lang w:val="en-US"/>
      </w:rPr>
    </w:pPr>
    <w:r w:rsidRPr="00337CCE">
      <w:rPr>
        <w:lang w:val="en-US"/>
      </w:rPr>
      <w:t>CLÉMOT Bastien</w:t>
    </w:r>
    <w:r>
      <w:rPr>
        <w:lang w:val="en-US"/>
      </w:rPr>
      <w:t xml:space="preserve"> -</w:t>
    </w:r>
    <w:r w:rsidRPr="00337CCE">
      <w:rPr>
        <w:lang w:val="en-US"/>
      </w:rPr>
      <w:t xml:space="preserve"> Supervisor: PAINTING Christina </w:t>
    </w:r>
    <w:r w:rsidRPr="00337CCE">
      <w:rPr>
        <w:lang w:val="en-US"/>
      </w:rPr>
      <w:tab/>
    </w:r>
    <w:r>
      <w:rPr>
        <w:lang w:val="en-US"/>
      </w:rPr>
      <w:tab/>
      <w:t>University of Waikato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7D75B8"/>
    <w:multiLevelType w:val="hybridMultilevel"/>
    <w:tmpl w:val="C680C474"/>
    <w:lvl w:ilvl="0" w:tplc="64E631FA">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92834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sie Painting">
    <w15:presenceInfo w15:providerId="AD" w15:userId="S::cpaintin@waikato.ac.nz::a456cd1a-eff7-4052-aa51-d4698cd5a5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F14"/>
    <w:rsid w:val="000D6152"/>
    <w:rsid w:val="001313A5"/>
    <w:rsid w:val="00155D7A"/>
    <w:rsid w:val="001D3400"/>
    <w:rsid w:val="001E320B"/>
    <w:rsid w:val="001E4567"/>
    <w:rsid w:val="00274D43"/>
    <w:rsid w:val="00285F00"/>
    <w:rsid w:val="002B4D07"/>
    <w:rsid w:val="002D6BA4"/>
    <w:rsid w:val="0031423B"/>
    <w:rsid w:val="00337CCE"/>
    <w:rsid w:val="003924AA"/>
    <w:rsid w:val="003D058C"/>
    <w:rsid w:val="00406C91"/>
    <w:rsid w:val="00424EED"/>
    <w:rsid w:val="00446031"/>
    <w:rsid w:val="00475574"/>
    <w:rsid w:val="004A0194"/>
    <w:rsid w:val="004C6595"/>
    <w:rsid w:val="004E7071"/>
    <w:rsid w:val="00537188"/>
    <w:rsid w:val="0057656E"/>
    <w:rsid w:val="005D7092"/>
    <w:rsid w:val="00652C29"/>
    <w:rsid w:val="0071136D"/>
    <w:rsid w:val="007D4852"/>
    <w:rsid w:val="008048FD"/>
    <w:rsid w:val="008274DD"/>
    <w:rsid w:val="00885B85"/>
    <w:rsid w:val="00891C08"/>
    <w:rsid w:val="008F40B4"/>
    <w:rsid w:val="00997F09"/>
    <w:rsid w:val="009B31E8"/>
    <w:rsid w:val="009F52EF"/>
    <w:rsid w:val="00A86951"/>
    <w:rsid w:val="00AC32F2"/>
    <w:rsid w:val="00B22648"/>
    <w:rsid w:val="00B25EAC"/>
    <w:rsid w:val="00BA31FF"/>
    <w:rsid w:val="00BD38C6"/>
    <w:rsid w:val="00C14F49"/>
    <w:rsid w:val="00C5293B"/>
    <w:rsid w:val="00D4241A"/>
    <w:rsid w:val="00D72311"/>
    <w:rsid w:val="00D958DD"/>
    <w:rsid w:val="00DE2918"/>
    <w:rsid w:val="00DE54DD"/>
    <w:rsid w:val="00E3784E"/>
    <w:rsid w:val="00E83F14"/>
    <w:rsid w:val="00E87374"/>
    <w:rsid w:val="00F03BC2"/>
    <w:rsid w:val="00F22629"/>
    <w:rsid w:val="00F318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DF668"/>
  <w15:chartTrackingRefBased/>
  <w15:docId w15:val="{E52DBA9A-1A51-4EF4-81D2-EFE49F3C1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7CCE"/>
    <w:pPr>
      <w:spacing w:after="0" w:line="240" w:lineRule="auto"/>
    </w:pPr>
  </w:style>
  <w:style w:type="paragraph" w:styleId="Header">
    <w:name w:val="header"/>
    <w:basedOn w:val="Normal"/>
    <w:link w:val="HeaderChar"/>
    <w:uiPriority w:val="99"/>
    <w:unhideWhenUsed/>
    <w:rsid w:val="00337CCE"/>
    <w:pPr>
      <w:tabs>
        <w:tab w:val="center" w:pos="4703"/>
        <w:tab w:val="right" w:pos="9406"/>
      </w:tabs>
      <w:spacing w:after="0" w:line="240" w:lineRule="auto"/>
    </w:pPr>
  </w:style>
  <w:style w:type="character" w:customStyle="1" w:styleId="HeaderChar">
    <w:name w:val="Header Char"/>
    <w:basedOn w:val="DefaultParagraphFont"/>
    <w:link w:val="Header"/>
    <w:uiPriority w:val="99"/>
    <w:rsid w:val="00337CCE"/>
  </w:style>
  <w:style w:type="paragraph" w:styleId="Footer">
    <w:name w:val="footer"/>
    <w:basedOn w:val="Normal"/>
    <w:link w:val="FooterChar"/>
    <w:uiPriority w:val="99"/>
    <w:unhideWhenUsed/>
    <w:rsid w:val="00337CCE"/>
    <w:pPr>
      <w:tabs>
        <w:tab w:val="center" w:pos="4703"/>
        <w:tab w:val="right" w:pos="9406"/>
      </w:tabs>
      <w:spacing w:after="0" w:line="240" w:lineRule="auto"/>
    </w:pPr>
  </w:style>
  <w:style w:type="character" w:customStyle="1" w:styleId="FooterChar">
    <w:name w:val="Footer Char"/>
    <w:basedOn w:val="DefaultParagraphFont"/>
    <w:link w:val="Footer"/>
    <w:uiPriority w:val="99"/>
    <w:rsid w:val="00337CCE"/>
  </w:style>
  <w:style w:type="paragraph" w:styleId="Bibliography">
    <w:name w:val="Bibliography"/>
    <w:basedOn w:val="Normal"/>
    <w:next w:val="Normal"/>
    <w:uiPriority w:val="37"/>
    <w:unhideWhenUsed/>
    <w:rsid w:val="00A86951"/>
    <w:pPr>
      <w:tabs>
        <w:tab w:val="left" w:pos="504"/>
      </w:tabs>
      <w:spacing w:after="0" w:line="240" w:lineRule="auto"/>
      <w:ind w:left="504" w:hanging="504"/>
    </w:pPr>
  </w:style>
  <w:style w:type="paragraph" w:styleId="Revision">
    <w:name w:val="Revision"/>
    <w:hidden/>
    <w:uiPriority w:val="99"/>
    <w:semiHidden/>
    <w:rsid w:val="00D4241A"/>
    <w:pPr>
      <w:spacing w:after="0" w:line="240" w:lineRule="auto"/>
    </w:pPr>
  </w:style>
  <w:style w:type="character" w:styleId="CommentReference">
    <w:name w:val="annotation reference"/>
    <w:basedOn w:val="DefaultParagraphFont"/>
    <w:uiPriority w:val="99"/>
    <w:semiHidden/>
    <w:unhideWhenUsed/>
    <w:rsid w:val="00D4241A"/>
    <w:rPr>
      <w:sz w:val="16"/>
      <w:szCs w:val="16"/>
    </w:rPr>
  </w:style>
  <w:style w:type="paragraph" w:styleId="CommentText">
    <w:name w:val="annotation text"/>
    <w:basedOn w:val="Normal"/>
    <w:link w:val="CommentTextChar"/>
    <w:uiPriority w:val="99"/>
    <w:unhideWhenUsed/>
    <w:rsid w:val="00D4241A"/>
    <w:pPr>
      <w:spacing w:line="240" w:lineRule="auto"/>
    </w:pPr>
    <w:rPr>
      <w:sz w:val="20"/>
      <w:szCs w:val="20"/>
    </w:rPr>
  </w:style>
  <w:style w:type="character" w:customStyle="1" w:styleId="CommentTextChar">
    <w:name w:val="Comment Text Char"/>
    <w:basedOn w:val="DefaultParagraphFont"/>
    <w:link w:val="CommentText"/>
    <w:uiPriority w:val="99"/>
    <w:rsid w:val="00D4241A"/>
    <w:rPr>
      <w:sz w:val="20"/>
      <w:szCs w:val="20"/>
    </w:rPr>
  </w:style>
  <w:style w:type="paragraph" w:styleId="CommentSubject">
    <w:name w:val="annotation subject"/>
    <w:basedOn w:val="CommentText"/>
    <w:next w:val="CommentText"/>
    <w:link w:val="CommentSubjectChar"/>
    <w:uiPriority w:val="99"/>
    <w:semiHidden/>
    <w:unhideWhenUsed/>
    <w:rsid w:val="00D4241A"/>
    <w:rPr>
      <w:b/>
      <w:bCs/>
    </w:rPr>
  </w:style>
  <w:style w:type="character" w:customStyle="1" w:styleId="CommentSubjectChar">
    <w:name w:val="Comment Subject Char"/>
    <w:basedOn w:val="CommentTextChar"/>
    <w:link w:val="CommentSubject"/>
    <w:uiPriority w:val="99"/>
    <w:semiHidden/>
    <w:rsid w:val="00D424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3456</Words>
  <Characters>19704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Clemot Bastien</dc:creator>
  <cp:keywords/>
  <dc:description/>
  <cp:lastModifiedBy>Chrissie Painting</cp:lastModifiedBy>
  <cp:revision>2</cp:revision>
  <dcterms:created xsi:type="dcterms:W3CDTF">2023-04-26T02:40:00Z</dcterms:created>
  <dcterms:modified xsi:type="dcterms:W3CDTF">2023-04-26T02:40:00Z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id="7Nf6KBt9"/&gt;&lt;style id="http://www.zotero.org/styles/ieee" locale="fr-FR" hasBibliography="1" bibliographyStyleHasBeenSet="1"/&gt;&lt;prefs&gt;&lt;pref name="fieldType" value="Field"/&gt;&lt;/prefs&gt;&lt;/data&gt;</vt:lpwstr>
  </property>
</Properties>
</file>