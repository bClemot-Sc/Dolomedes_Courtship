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w:t>
      </w:r>
      <w:commentRangeStart w:id="0"/>
      <w:r>
        <w:rPr>
          <w:rFonts w:ascii="Times New Roman" w:eastAsia="Times New Roman" w:hAnsi="Times New Roman" w:cs="Times New Roman"/>
          <w:color w:val="000000"/>
          <w:sz w:val="24"/>
          <w:szCs w:val="24"/>
        </w:rPr>
        <w:t>Male</w:t>
      </w:r>
      <w:commentRangeEnd w:id="0"/>
      <w:r w:rsidR="00507A05">
        <w:rPr>
          <w:rStyle w:val="CommentReference"/>
        </w:rPr>
        <w:commentReference w:id="0"/>
      </w:r>
      <w:r>
        <w:rPr>
          <w:rFonts w:ascii="Times New Roman" w:eastAsia="Times New Roman" w:hAnsi="Times New Roman" w:cs="Times New Roman"/>
          <w:color w:val="000000"/>
          <w:sz w:val="24"/>
          <w:szCs w:val="24"/>
        </w:rPr>
        <w:t xml:space="preserve"> courtship evolution is historically considered to be driven by female mate selection, but may also be dependent on male investment decisions in spiders. Life history traits include all survival and reproductive strategies taken by organisms, such as sex ratios, growth rates or courtship behaviours (Brown and Choe, 2019). As inheritable characteristics, they are under sexual selection and their evolution follows fitness maximization (</w:t>
      </w:r>
      <w:proofErr w:type="spellStart"/>
      <w:r>
        <w:rPr>
          <w:rFonts w:ascii="Times New Roman" w:eastAsia="Times New Roman" w:hAnsi="Times New Roman" w:cs="Times New Roman"/>
          <w:color w:val="000000"/>
          <w:sz w:val="24"/>
          <w:szCs w:val="24"/>
        </w:rPr>
        <w:t>Brommer</w:t>
      </w:r>
      <w:proofErr w:type="spellEnd"/>
      <w:r>
        <w:rPr>
          <w:rFonts w:ascii="Times New Roman" w:eastAsia="Times New Roman" w:hAnsi="Times New Roman" w:cs="Times New Roman"/>
          <w:color w:val="000000"/>
          <w:sz w:val="24"/>
          <w:szCs w:val="24"/>
        </w:rPr>
        <w:t xml:space="preserve">, 2000; Brown and Choe, 2019). </w:t>
      </w:r>
    </w:p>
    <w:p w14:paraId="00000002" w14:textId="4445D843"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Reproductive </w:t>
      </w:r>
      <w:r>
        <w:rPr>
          <w:rFonts w:ascii="Times New Roman" w:eastAsia="Times New Roman" w:hAnsi="Times New Roman" w:cs="Times New Roman"/>
          <w:sz w:val="24"/>
          <w:szCs w:val="24"/>
        </w:rPr>
        <w:t>behaviour</w:t>
      </w:r>
      <w:r>
        <w:rPr>
          <w:rFonts w:ascii="Times New Roman" w:eastAsia="Times New Roman" w:hAnsi="Times New Roman" w:cs="Times New Roman"/>
          <w:color w:val="000000"/>
          <w:sz w:val="24"/>
          <w:szCs w:val="24"/>
        </w:rPr>
        <w:t xml:space="preserve"> evolution is mainly driven by intersexual selection, as a result of an asymmetry between sexes </w:t>
      </w:r>
      <w:commentRangeStart w:id="1"/>
      <w:r>
        <w:rPr>
          <w:rFonts w:ascii="Times New Roman" w:eastAsia="Times New Roman" w:hAnsi="Times New Roman" w:cs="Times New Roman"/>
          <w:color w:val="000000"/>
          <w:sz w:val="24"/>
          <w:szCs w:val="24"/>
        </w:rPr>
        <w:t xml:space="preserve">in their </w:t>
      </w:r>
      <w:ins w:id="2" w:author="Clemot Bastien" w:date="2023-05-29T11:18:00Z">
        <w:r w:rsidR="008424CD">
          <w:rPr>
            <w:rFonts w:ascii="Times New Roman" w:eastAsia="Times New Roman" w:hAnsi="Times New Roman" w:cs="Times New Roman"/>
            <w:color w:val="000000"/>
            <w:sz w:val="24"/>
            <w:szCs w:val="24"/>
          </w:rPr>
          <w:t xml:space="preserve">time and energic </w:t>
        </w:r>
      </w:ins>
      <w:r>
        <w:rPr>
          <w:rFonts w:ascii="Times New Roman" w:eastAsia="Times New Roman" w:hAnsi="Times New Roman" w:cs="Times New Roman"/>
          <w:color w:val="000000"/>
          <w:sz w:val="24"/>
          <w:szCs w:val="24"/>
        </w:rPr>
        <w:t>investment</w:t>
      </w:r>
      <w:commentRangeEnd w:id="1"/>
      <w:r w:rsidR="007450F9">
        <w:rPr>
          <w:rStyle w:val="CommentReference"/>
        </w:rPr>
        <w:commentReference w:id="1"/>
      </w:r>
      <w:ins w:id="3" w:author="Clemot Bastien" w:date="2023-05-29T11:19:00Z">
        <w:r w:rsidR="008424CD">
          <w:rPr>
            <w:rFonts w:ascii="Times New Roman" w:eastAsia="Times New Roman" w:hAnsi="Times New Roman" w:cs="Times New Roman"/>
            <w:color w:val="000000"/>
            <w:sz w:val="24"/>
            <w:szCs w:val="24"/>
          </w:rPr>
          <w:t xml:space="preserve"> in reproduction and courtship</w:t>
        </w:r>
      </w:ins>
      <w:r>
        <w:rPr>
          <w:rFonts w:ascii="Times New Roman" w:eastAsia="Times New Roman" w:hAnsi="Times New Roman" w:cs="Times New Roman"/>
          <w:color w:val="000000"/>
          <w:sz w:val="24"/>
          <w:szCs w:val="24"/>
        </w:rPr>
        <w:t>. Females are</w:t>
      </w:r>
      <w:ins w:id="4" w:author="Chrissie Painting" w:date="2023-05-16T16:25:00Z">
        <w:r w:rsidR="007450F9">
          <w:rPr>
            <w:rFonts w:ascii="Times New Roman" w:eastAsia="Times New Roman" w:hAnsi="Times New Roman" w:cs="Times New Roman"/>
            <w:color w:val="000000"/>
            <w:sz w:val="24"/>
            <w:szCs w:val="24"/>
          </w:rPr>
          <w:t xml:space="preserve"> typically</w:t>
        </w:r>
      </w:ins>
      <w:r>
        <w:rPr>
          <w:rFonts w:ascii="Times New Roman" w:eastAsia="Times New Roman" w:hAnsi="Times New Roman" w:cs="Times New Roman"/>
          <w:color w:val="000000"/>
          <w:sz w:val="24"/>
          <w:szCs w:val="24"/>
        </w:rPr>
        <w:t xml:space="preserve"> limited by their number of gametes and the high energic cost associated with reproduction, whereas males </w:t>
      </w:r>
      <w:del w:id="5" w:author="Chrissie Painting" w:date="2023-05-16T16:24:00Z">
        <w:r w:rsidDel="007450F9">
          <w:rPr>
            <w:rFonts w:ascii="Times New Roman" w:eastAsia="Times New Roman" w:hAnsi="Times New Roman" w:cs="Times New Roman"/>
            <w:color w:val="000000"/>
            <w:sz w:val="24"/>
            <w:szCs w:val="24"/>
          </w:rPr>
          <w:delText>are only limited</w:delText>
        </w:r>
      </w:del>
      <w:ins w:id="6" w:author="Chrissie Painting" w:date="2023-05-16T16:29:00Z">
        <w:r w:rsidR="007450F9">
          <w:rPr>
            <w:rFonts w:ascii="Times New Roman" w:eastAsia="Times New Roman" w:hAnsi="Times New Roman" w:cs="Times New Roman"/>
            <w:color w:val="000000"/>
            <w:sz w:val="24"/>
            <w:szCs w:val="24"/>
          </w:rPr>
          <w:t>are less limited by gamete number and tend to</w:t>
        </w:r>
      </w:ins>
      <w:ins w:id="7" w:author="Chrissie Painting" w:date="2023-05-16T16:24:00Z">
        <w:r w:rsidR="007450F9">
          <w:rPr>
            <w:rFonts w:ascii="Times New Roman" w:eastAsia="Times New Roman" w:hAnsi="Times New Roman" w:cs="Times New Roman"/>
            <w:color w:val="000000"/>
            <w:sz w:val="24"/>
            <w:szCs w:val="24"/>
          </w:rPr>
          <w:t xml:space="preserve"> maximise their reproductive success by increasing</w:t>
        </w:r>
      </w:ins>
      <w:del w:id="8" w:author="Chrissie Painting" w:date="2023-05-16T16:24:00Z">
        <w:r w:rsidDel="007450F9">
          <w:rPr>
            <w:rFonts w:ascii="Times New Roman" w:eastAsia="Times New Roman" w:hAnsi="Times New Roman" w:cs="Times New Roman"/>
            <w:color w:val="000000"/>
            <w:sz w:val="24"/>
            <w:szCs w:val="24"/>
          </w:rPr>
          <w:delText xml:space="preserve"> by their</w:delText>
        </w:r>
      </w:del>
      <w:ins w:id="9" w:author="Chrissie Painting" w:date="2023-05-16T16:24:00Z">
        <w:r w:rsidR="007450F9">
          <w:rPr>
            <w:rFonts w:ascii="Times New Roman" w:eastAsia="Times New Roman" w:hAnsi="Times New Roman" w:cs="Times New Roman"/>
            <w:color w:val="000000"/>
            <w:sz w:val="24"/>
            <w:szCs w:val="24"/>
          </w:rPr>
          <w:t xml:space="preserve"> t</w:t>
        </w:r>
      </w:ins>
      <w:ins w:id="10" w:author="Chrissie Painting" w:date="2023-05-16T16:25:00Z">
        <w:r w:rsidR="007450F9">
          <w:rPr>
            <w:rFonts w:ascii="Times New Roman" w:eastAsia="Times New Roman" w:hAnsi="Times New Roman" w:cs="Times New Roman"/>
            <w:color w:val="000000"/>
            <w:sz w:val="24"/>
            <w:szCs w:val="24"/>
          </w:rPr>
          <w:t>heir</w:t>
        </w:r>
      </w:ins>
      <w:r>
        <w:rPr>
          <w:rFonts w:ascii="Times New Roman" w:eastAsia="Times New Roman" w:hAnsi="Times New Roman" w:cs="Times New Roman"/>
          <w:color w:val="000000"/>
          <w:sz w:val="24"/>
          <w:szCs w:val="24"/>
        </w:rPr>
        <w:t xml:space="preserve"> number of mating</w:t>
      </w:r>
      <w:ins w:id="11" w:author="Chrissie Painting" w:date="2023-05-16T16:25:00Z">
        <w:r w:rsidR="007450F9">
          <w:rPr>
            <w:rFonts w:ascii="Times New Roman" w:eastAsia="Times New Roman" w:hAnsi="Times New Roman" w:cs="Times New Roman"/>
            <w:color w:val="000000"/>
            <w:sz w:val="24"/>
            <w:szCs w:val="24"/>
          </w:rPr>
          <w:t xml:space="preserve"> partners</w:t>
        </w:r>
      </w:ins>
      <w:r>
        <w:rPr>
          <w:rFonts w:ascii="Times New Roman" w:eastAsia="Times New Roman" w:hAnsi="Times New Roman" w:cs="Times New Roman"/>
          <w:color w:val="000000"/>
          <w:sz w:val="24"/>
          <w:szCs w:val="24"/>
        </w:rPr>
        <w:t xml:space="preserve"> (</w:t>
      </w:r>
      <w:commentRangeStart w:id="12"/>
      <w:r>
        <w:rPr>
          <w:rFonts w:ascii="Times New Roman" w:eastAsia="Times New Roman" w:hAnsi="Times New Roman" w:cs="Times New Roman"/>
          <w:color w:val="000000"/>
          <w:sz w:val="24"/>
          <w:szCs w:val="24"/>
        </w:rPr>
        <w:t>Andersson, 1996; Darwin, 1981</w:t>
      </w:r>
      <w:commentRangeEnd w:id="12"/>
      <w:r w:rsidR="007450F9">
        <w:rPr>
          <w:rStyle w:val="CommentReference"/>
        </w:rPr>
        <w:commentReference w:id="12"/>
      </w:r>
      <w:r>
        <w:rPr>
          <w:rFonts w:ascii="Times New Roman" w:eastAsia="Times New Roman" w:hAnsi="Times New Roman" w:cs="Times New Roman"/>
          <w:color w:val="000000"/>
          <w:sz w:val="24"/>
          <w:szCs w:val="24"/>
        </w:rPr>
        <w:t xml:space="preserve">). </w:t>
      </w:r>
      <w:del w:id="13" w:author="Chrissie Painting" w:date="2023-05-16T16:29:00Z">
        <w:r w:rsidDel="007450F9">
          <w:rPr>
            <w:rFonts w:ascii="Times New Roman" w:eastAsia="Times New Roman" w:hAnsi="Times New Roman" w:cs="Times New Roman"/>
            <w:color w:val="000000"/>
            <w:sz w:val="24"/>
            <w:szCs w:val="24"/>
          </w:rPr>
          <w:delText>Therefore</w:delText>
        </w:r>
      </w:del>
      <w:ins w:id="14" w:author="Chrissie Painting" w:date="2023-05-16T16:29:00Z">
        <w:r w:rsidR="00A97FAE">
          <w:rPr>
            <w:rFonts w:ascii="Times New Roman" w:eastAsia="Times New Roman" w:hAnsi="Times New Roman" w:cs="Times New Roman"/>
            <w:color w:val="000000"/>
            <w:sz w:val="24"/>
            <w:szCs w:val="24"/>
          </w:rPr>
          <w:t xml:space="preserve">This asymmetry in reproductive investment often results in </w:t>
        </w:r>
      </w:ins>
      <w:del w:id="15" w:author="Chrissie Painting" w:date="2023-05-16T16:29:00Z">
        <w:r w:rsidDel="00A97FAE">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females </w:t>
      </w:r>
      <w:del w:id="16" w:author="Chrissie Painting" w:date="2023-05-16T16:30:00Z">
        <w:r w:rsidDel="00A97FAE">
          <w:rPr>
            <w:rFonts w:ascii="Times New Roman" w:eastAsia="Times New Roman" w:hAnsi="Times New Roman" w:cs="Times New Roman"/>
            <w:color w:val="000000"/>
            <w:sz w:val="24"/>
            <w:szCs w:val="24"/>
          </w:rPr>
          <w:delText>often have to</w:delText>
        </w:r>
      </w:del>
      <w:ins w:id="17" w:author="Chrissie Painting" w:date="2023-05-16T16:30:00Z">
        <w:r w:rsidR="00A97FAE">
          <w:rPr>
            <w:rFonts w:ascii="Times New Roman" w:eastAsia="Times New Roman" w:hAnsi="Times New Roman" w:cs="Times New Roman"/>
            <w:color w:val="000000"/>
            <w:sz w:val="24"/>
            <w:szCs w:val="24"/>
          </w:rPr>
          <w:t>being choosy of their mates</w:t>
        </w:r>
      </w:ins>
      <w:del w:id="18" w:author="Chrissie Painting" w:date="2023-05-16T16:30:00Z">
        <w:r w:rsidDel="00A97FAE">
          <w:rPr>
            <w:rFonts w:ascii="Times New Roman" w:eastAsia="Times New Roman" w:hAnsi="Times New Roman" w:cs="Times New Roman"/>
            <w:color w:val="000000"/>
            <w:sz w:val="24"/>
            <w:szCs w:val="24"/>
          </w:rPr>
          <w:delText xml:space="preserve"> choose between several males</w:delText>
        </w:r>
      </w:del>
      <w:r>
        <w:rPr>
          <w:rFonts w:ascii="Times New Roman" w:eastAsia="Times New Roman" w:hAnsi="Times New Roman" w:cs="Times New Roman"/>
          <w:color w:val="000000"/>
          <w:sz w:val="24"/>
          <w:szCs w:val="24"/>
        </w:rPr>
        <w:t xml:space="preserve">, which leads to selective pressure on courtship behaviours (Johnstone, 1995). Courtship should thus be expected to evolve as an indicator of </w:t>
      </w:r>
      <w:r>
        <w:rPr>
          <w:rFonts w:ascii="Times New Roman" w:eastAsia="Times New Roman" w:hAnsi="Times New Roman" w:cs="Times New Roman"/>
          <w:sz w:val="24"/>
          <w:szCs w:val="24"/>
        </w:rPr>
        <w:t>male</w:t>
      </w:r>
      <w:r>
        <w:rPr>
          <w:rFonts w:ascii="Times New Roman" w:eastAsia="Times New Roman" w:hAnsi="Times New Roman" w:cs="Times New Roman"/>
          <w:color w:val="000000"/>
          <w:sz w:val="24"/>
          <w:szCs w:val="24"/>
        </w:rPr>
        <w:t xml:space="preserve"> reproductive value for females (Eberhard et al., 2020). </w:t>
      </w:r>
    </w:p>
    <w:p w14:paraId="00000003" w14:textId="7337EAE9"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commentRangeStart w:id="19"/>
      <w:r>
        <w:rPr>
          <w:rFonts w:ascii="Times New Roman" w:eastAsia="Times New Roman" w:hAnsi="Times New Roman" w:cs="Times New Roman"/>
          <w:color w:val="000000"/>
          <w:sz w:val="24"/>
          <w:szCs w:val="24"/>
        </w:rPr>
        <w:t>Nevertheless, studies performed on Arthropod</w:t>
      </w:r>
      <w:ins w:id="20" w:author="Chrissie Painting" w:date="2023-05-17T10:49:00Z">
        <w:r w:rsidR="00410543">
          <w:rPr>
            <w:rFonts w:ascii="Times New Roman" w:eastAsia="Times New Roman" w:hAnsi="Times New Roman" w:cs="Times New Roman"/>
            <w:color w:val="000000"/>
            <w:sz w:val="24"/>
            <w:szCs w:val="24"/>
          </w:rPr>
          <w:t>s</w:t>
        </w:r>
      </w:ins>
      <w:del w:id="21" w:author="Chrissie Painting" w:date="2023-05-17T10:49:00Z">
        <w:r w:rsidDel="00410543">
          <w:rPr>
            <w:rFonts w:ascii="Times New Roman" w:eastAsia="Times New Roman" w:hAnsi="Times New Roman" w:cs="Times New Roman"/>
            <w:color w:val="000000"/>
            <w:sz w:val="24"/>
            <w:szCs w:val="24"/>
          </w:rPr>
          <w:delText xml:space="preserve"> species</w:delText>
        </w:r>
      </w:del>
      <w:r>
        <w:rPr>
          <w:rFonts w:ascii="Times New Roman" w:eastAsia="Times New Roman" w:hAnsi="Times New Roman" w:cs="Times New Roman"/>
          <w:color w:val="000000"/>
          <w:sz w:val="24"/>
          <w:szCs w:val="24"/>
        </w:rPr>
        <w:t xml:space="preserve"> have attempted to describe the existence of an investment choice in males </w:t>
      </w:r>
      <w:r>
        <w:rPr>
          <w:rFonts w:ascii="Times New Roman" w:eastAsia="Times New Roman" w:hAnsi="Times New Roman" w:cs="Times New Roman"/>
          <w:sz w:val="24"/>
          <w:szCs w:val="24"/>
        </w:rPr>
        <w:t>concerning</w:t>
      </w:r>
      <w:r>
        <w:rPr>
          <w:rFonts w:ascii="Times New Roman" w:eastAsia="Times New Roman" w:hAnsi="Times New Roman" w:cs="Times New Roman"/>
          <w:color w:val="000000"/>
          <w:sz w:val="24"/>
          <w:szCs w:val="24"/>
        </w:rPr>
        <w:t xml:space="preserve"> female quality, through her weight and mating state </w:t>
      </w:r>
      <w:commentRangeEnd w:id="19"/>
      <w:r w:rsidR="00410543">
        <w:rPr>
          <w:rStyle w:val="CommentReference"/>
        </w:rPr>
        <w:commentReference w:id="19"/>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i.e.</w:t>
      </w:r>
      <w:proofErr w:type="gramEnd"/>
      <w:r>
        <w:rPr>
          <w:rFonts w:ascii="Times New Roman" w:eastAsia="Times New Roman" w:hAnsi="Times New Roman" w:cs="Times New Roman"/>
          <w:i/>
          <w:color w:val="000000"/>
          <w:sz w:val="24"/>
          <w:szCs w:val="24"/>
        </w:rPr>
        <w:t xml:space="preserve"> </w:t>
      </w:r>
      <w:commentRangeStart w:id="22"/>
      <w:r>
        <w:rPr>
          <w:rFonts w:ascii="Times New Roman" w:eastAsia="Times New Roman" w:hAnsi="Times New Roman" w:cs="Times New Roman"/>
          <w:color w:val="000000"/>
          <w:sz w:val="24"/>
          <w:szCs w:val="24"/>
        </w:rPr>
        <w:t>virgin</w:t>
      </w:r>
      <w:commentRangeEnd w:id="22"/>
      <w:r w:rsidR="00410543">
        <w:rPr>
          <w:rStyle w:val="CommentReference"/>
        </w:rPr>
        <w:commentReference w:id="22"/>
      </w:r>
      <w:r>
        <w:rPr>
          <w:rFonts w:ascii="Times New Roman" w:eastAsia="Times New Roman" w:hAnsi="Times New Roman" w:cs="Times New Roman"/>
          <w:color w:val="000000"/>
          <w:sz w:val="24"/>
          <w:szCs w:val="24"/>
        </w:rPr>
        <w:t xml:space="preserve"> or already mated)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and Eberhard, 2002; </w:t>
      </w:r>
      <w:proofErr w:type="spellStart"/>
      <w:r>
        <w:rPr>
          <w:rFonts w:ascii="Times New Roman" w:eastAsia="Times New Roman" w:hAnsi="Times New Roman" w:cs="Times New Roman"/>
          <w:color w:val="000000"/>
          <w:sz w:val="24"/>
          <w:szCs w:val="24"/>
        </w:rPr>
        <w:t>Engqvist</w:t>
      </w:r>
      <w:proofErr w:type="spellEnd"/>
      <w:r>
        <w:rPr>
          <w:rFonts w:ascii="Times New Roman" w:eastAsia="Times New Roman" w:hAnsi="Times New Roman" w:cs="Times New Roman"/>
          <w:color w:val="000000"/>
          <w:sz w:val="24"/>
          <w:szCs w:val="24"/>
        </w:rPr>
        <w:t xml:space="preserve">, 2009). Notably, it has been shown that males </w:t>
      </w:r>
      <w:r>
        <w:rPr>
          <w:rFonts w:ascii="Times New Roman" w:eastAsia="Times New Roman" w:hAnsi="Times New Roman" w:cs="Times New Roman"/>
          <w:sz w:val="24"/>
          <w:szCs w:val="24"/>
        </w:rPr>
        <w:t>can</w:t>
      </w:r>
      <w:r>
        <w:rPr>
          <w:rFonts w:ascii="Times New Roman" w:eastAsia="Times New Roman" w:hAnsi="Times New Roman" w:cs="Times New Roman"/>
          <w:color w:val="000000"/>
          <w:sz w:val="24"/>
          <w:szCs w:val="24"/>
        </w:rPr>
        <w:t xml:space="preserve"> adjust the </w:t>
      </w:r>
      <w:commentRangeStart w:id="23"/>
      <w:commentRangeStart w:id="24"/>
      <w:r>
        <w:rPr>
          <w:rFonts w:ascii="Times New Roman" w:eastAsia="Times New Roman" w:hAnsi="Times New Roman" w:cs="Times New Roman"/>
          <w:color w:val="000000"/>
          <w:sz w:val="24"/>
          <w:szCs w:val="24"/>
        </w:rPr>
        <w:t xml:space="preserve">amount of sperm they ejaculate </w:t>
      </w:r>
      <w:commentRangeEnd w:id="23"/>
      <w:r w:rsidR="00410543">
        <w:rPr>
          <w:rStyle w:val="CommentReference"/>
        </w:rPr>
        <w:commentReference w:id="23"/>
      </w:r>
      <w:commentRangeEnd w:id="24"/>
      <w:r w:rsidR="00410543">
        <w:rPr>
          <w:rStyle w:val="CommentReference"/>
        </w:rPr>
        <w:commentReference w:id="24"/>
      </w:r>
      <w:r>
        <w:rPr>
          <w:rFonts w:ascii="Times New Roman" w:eastAsia="Times New Roman" w:hAnsi="Times New Roman" w:cs="Times New Roman"/>
          <w:color w:val="000000"/>
          <w:sz w:val="24"/>
          <w:szCs w:val="24"/>
        </w:rPr>
        <w:t xml:space="preserve">(Wedell et al., 2002). Thus, male reproductive behaviours are also </w:t>
      </w:r>
      <w:r>
        <w:rPr>
          <w:rFonts w:ascii="Times New Roman" w:eastAsia="Times New Roman" w:hAnsi="Times New Roman" w:cs="Times New Roman"/>
          <w:sz w:val="24"/>
          <w:szCs w:val="24"/>
        </w:rPr>
        <w:t>dependent</w:t>
      </w:r>
      <w:r>
        <w:rPr>
          <w:rFonts w:ascii="Times New Roman" w:eastAsia="Times New Roman" w:hAnsi="Times New Roman" w:cs="Times New Roman"/>
          <w:color w:val="000000"/>
          <w:sz w:val="24"/>
          <w:szCs w:val="24"/>
        </w:rPr>
        <w:t xml:space="preserve"> 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female reproductive value, as evolutionary compromises between sperm competition (</w:t>
      </w:r>
      <w:proofErr w:type="gramStart"/>
      <w:r>
        <w:rPr>
          <w:rFonts w:ascii="Times New Roman" w:eastAsia="Times New Roman" w:hAnsi="Times New Roman" w:cs="Times New Roman"/>
          <w:i/>
          <w:color w:val="000000"/>
          <w:sz w:val="24"/>
          <w:szCs w:val="24"/>
        </w:rPr>
        <w:t>i.e.</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intrasexual selection) and future mating opportunities (Parker, </w:t>
      </w:r>
      <w:commentRangeStart w:id="25"/>
      <w:r>
        <w:rPr>
          <w:rFonts w:ascii="Times New Roman" w:eastAsia="Times New Roman" w:hAnsi="Times New Roman" w:cs="Times New Roman"/>
          <w:color w:val="000000"/>
          <w:sz w:val="24"/>
          <w:szCs w:val="24"/>
        </w:rPr>
        <w:t>1970</w:t>
      </w:r>
      <w:commentRangeEnd w:id="25"/>
      <w:r w:rsidR="00410543">
        <w:rPr>
          <w:rStyle w:val="CommentReference"/>
        </w:rPr>
        <w:commentReference w:id="25"/>
      </w:r>
      <w:r>
        <w:rPr>
          <w:rFonts w:ascii="Times New Roman" w:eastAsia="Times New Roman" w:hAnsi="Times New Roman" w:cs="Times New Roman"/>
          <w:color w:val="000000"/>
          <w:sz w:val="24"/>
          <w:szCs w:val="24"/>
        </w:rPr>
        <w:t>).</w:t>
      </w:r>
    </w:p>
    <w:p w14:paraId="29691A80" w14:textId="77777777" w:rsidR="003967A1" w:rsidRDefault="006C5EC0" w:rsidP="008424CD">
      <w:pPr>
        <w:pBdr>
          <w:top w:val="nil"/>
          <w:left w:val="nil"/>
          <w:bottom w:val="nil"/>
          <w:right w:val="nil"/>
          <w:between w:val="nil"/>
        </w:pBdr>
        <w:spacing w:after="0" w:line="360" w:lineRule="auto"/>
        <w:ind w:firstLine="708"/>
        <w:jc w:val="both"/>
        <w:rPr>
          <w:ins w:id="26" w:author="Chrissie Painting" w:date="2023-05-17T10:55: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many spider species, sexual cannibalism by females has been described during reproduction (Buskirk et al., 1984; Robinson, 1982). Theref</w:t>
      </w:r>
      <w:r>
        <w:rPr>
          <w:rFonts w:ascii="Times New Roman" w:eastAsia="Times New Roman" w:hAnsi="Times New Roman" w:cs="Times New Roman"/>
          <w:sz w:val="24"/>
          <w:szCs w:val="24"/>
        </w:rPr>
        <w:t>ore, m</w:t>
      </w:r>
      <w:r>
        <w:rPr>
          <w:rFonts w:ascii="Times New Roman" w:eastAsia="Times New Roman" w:hAnsi="Times New Roman" w:cs="Times New Roman"/>
          <w:color w:val="000000"/>
          <w:sz w:val="24"/>
          <w:szCs w:val="24"/>
        </w:rPr>
        <w:t>ale courtship</w:t>
      </w:r>
      <w:r>
        <w:rPr>
          <w:rFonts w:ascii="Times New Roman" w:eastAsia="Times New Roman" w:hAnsi="Times New Roman" w:cs="Times New Roman"/>
          <w:sz w:val="24"/>
          <w:szCs w:val="24"/>
        </w:rPr>
        <w:t xml:space="preserve"> serves</w:t>
      </w:r>
      <w:r>
        <w:rPr>
          <w:rFonts w:ascii="Times New Roman" w:eastAsia="Times New Roman" w:hAnsi="Times New Roman" w:cs="Times New Roman"/>
          <w:color w:val="000000"/>
          <w:sz w:val="24"/>
          <w:szCs w:val="24"/>
        </w:rPr>
        <w:t xml:space="preserve"> to ensure reproduction (</w:t>
      </w:r>
      <w:proofErr w:type="spellStart"/>
      <w:r>
        <w:rPr>
          <w:rFonts w:ascii="Times New Roman" w:eastAsia="Times New Roman" w:hAnsi="Times New Roman" w:cs="Times New Roman"/>
          <w:color w:val="000000"/>
          <w:sz w:val="24"/>
          <w:szCs w:val="24"/>
        </w:rPr>
        <w:t>Arnqvist</w:t>
      </w:r>
      <w:proofErr w:type="spellEnd"/>
      <w:r>
        <w:rPr>
          <w:rFonts w:ascii="Times New Roman" w:eastAsia="Times New Roman" w:hAnsi="Times New Roman" w:cs="Times New Roman"/>
          <w:color w:val="000000"/>
          <w:sz w:val="24"/>
          <w:szCs w:val="24"/>
        </w:rPr>
        <w:t xml:space="preserve"> and Rowe, 2005), but also reduce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risk of cannibalism (</w:t>
      </w:r>
      <w:proofErr w:type="spellStart"/>
      <w:r>
        <w:rPr>
          <w:rFonts w:ascii="Times New Roman" w:eastAsia="Times New Roman" w:hAnsi="Times New Roman" w:cs="Times New Roman"/>
          <w:color w:val="000000"/>
          <w:sz w:val="24"/>
          <w:szCs w:val="24"/>
        </w:rPr>
        <w:t>Herberstein</w:t>
      </w:r>
      <w:proofErr w:type="spellEnd"/>
      <w:r>
        <w:rPr>
          <w:rFonts w:ascii="Times New Roman" w:eastAsia="Times New Roman" w:hAnsi="Times New Roman" w:cs="Times New Roman"/>
          <w:color w:val="000000"/>
          <w:sz w:val="24"/>
          <w:szCs w:val="24"/>
        </w:rPr>
        <w:t xml:space="preserve"> et al., </w:t>
      </w:r>
      <w:commentRangeStart w:id="27"/>
      <w:r>
        <w:rPr>
          <w:rFonts w:ascii="Times New Roman" w:eastAsia="Times New Roman" w:hAnsi="Times New Roman" w:cs="Times New Roman"/>
          <w:color w:val="000000"/>
          <w:sz w:val="24"/>
          <w:szCs w:val="24"/>
        </w:rPr>
        <w:t>2002</w:t>
      </w:r>
      <w:commentRangeEnd w:id="27"/>
      <w:r w:rsidR="003967A1">
        <w:rPr>
          <w:rStyle w:val="CommentReference"/>
        </w:rPr>
        <w:commentReference w:id="27"/>
      </w:r>
      <w:r>
        <w:rPr>
          <w:rFonts w:ascii="Times New Roman" w:eastAsia="Times New Roman" w:hAnsi="Times New Roman" w:cs="Times New Roman"/>
          <w:color w:val="000000"/>
          <w:sz w:val="24"/>
          <w:szCs w:val="24"/>
        </w:rPr>
        <w:t xml:space="preserve">). </w:t>
      </w:r>
    </w:p>
    <w:p w14:paraId="00000004" w14:textId="7E301197"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commentRangeStart w:id="28"/>
      <w:del w:id="29" w:author="Chrissie Painting" w:date="2023-05-17T10:56:00Z">
        <w:r w:rsidDel="003967A1">
          <w:rPr>
            <w:rFonts w:ascii="Times New Roman" w:eastAsia="Times New Roman" w:hAnsi="Times New Roman" w:cs="Times New Roman"/>
            <w:color w:val="000000"/>
            <w:sz w:val="24"/>
            <w:szCs w:val="24"/>
          </w:rPr>
          <w:delText>Even</w:delText>
        </w:r>
        <w:commentRangeEnd w:id="28"/>
        <w:r w:rsidR="003967A1" w:rsidDel="003967A1">
          <w:rPr>
            <w:rStyle w:val="CommentReference"/>
          </w:rPr>
          <w:commentReference w:id="28"/>
        </w:r>
        <w:r w:rsidDel="003967A1">
          <w:rPr>
            <w:rFonts w:ascii="Times New Roman" w:eastAsia="Times New Roman" w:hAnsi="Times New Roman" w:cs="Times New Roman"/>
            <w:color w:val="000000"/>
            <w:sz w:val="24"/>
            <w:szCs w:val="24"/>
          </w:rPr>
          <w:delText xml:space="preserve"> if</w:delText>
        </w:r>
      </w:del>
      <w:ins w:id="30" w:author="Chrissie Painting" w:date="2023-05-17T10:56:00Z">
        <w:r w:rsidR="003967A1">
          <w:rPr>
            <w:rFonts w:ascii="Times New Roman" w:eastAsia="Times New Roman" w:hAnsi="Times New Roman" w:cs="Times New Roman"/>
            <w:color w:val="000000"/>
            <w:sz w:val="24"/>
            <w:szCs w:val="24"/>
          </w:rPr>
          <w:t>The</w:t>
        </w:r>
      </w:ins>
      <w:r>
        <w:rPr>
          <w:rFonts w:ascii="Times New Roman" w:eastAsia="Times New Roman" w:hAnsi="Times New Roman" w:cs="Times New Roman"/>
          <w:color w:val="000000"/>
          <w:sz w:val="24"/>
          <w:szCs w:val="24"/>
        </w:rPr>
        <w:t xml:space="preserve"> </w:t>
      </w:r>
      <w:del w:id="31" w:author="Chrissie Painting" w:date="2023-05-17T10:57:00Z">
        <w:r w:rsidDel="003967A1">
          <w:rPr>
            <w:rFonts w:ascii="Times New Roman" w:eastAsia="Times New Roman" w:hAnsi="Times New Roman" w:cs="Times New Roman"/>
            <w:color w:val="000000"/>
            <w:sz w:val="24"/>
            <w:szCs w:val="24"/>
          </w:rPr>
          <w:delText xml:space="preserve">reproductive </w:delText>
        </w:r>
      </w:del>
      <w:ins w:id="32" w:author="Chrissie Painting" w:date="2023-05-17T10:57:00Z">
        <w:r w:rsidR="003967A1">
          <w:rPr>
            <w:rFonts w:ascii="Times New Roman" w:eastAsia="Times New Roman" w:hAnsi="Times New Roman" w:cs="Times New Roman"/>
            <w:color w:val="000000"/>
            <w:sz w:val="24"/>
            <w:szCs w:val="24"/>
          </w:rPr>
          <w:t xml:space="preserve">courtship and mating </w:t>
        </w:r>
      </w:ins>
      <w:r>
        <w:rPr>
          <w:rFonts w:ascii="Times New Roman" w:eastAsia="Times New Roman" w:hAnsi="Times New Roman" w:cs="Times New Roman"/>
          <w:color w:val="000000"/>
          <w:sz w:val="24"/>
          <w:szCs w:val="24"/>
        </w:rPr>
        <w:t xml:space="preserve">behaviours </w:t>
      </w:r>
      <w:del w:id="33" w:author="Chrissie Painting" w:date="2023-05-17T10:56:00Z">
        <w:r w:rsidDel="003967A1">
          <w:rPr>
            <w:rFonts w:ascii="Times New Roman" w:eastAsia="Times New Roman" w:hAnsi="Times New Roman" w:cs="Times New Roman"/>
            <w:color w:val="000000"/>
            <w:sz w:val="24"/>
            <w:szCs w:val="24"/>
          </w:rPr>
          <w:delText>are well described in some</w:delText>
        </w:r>
      </w:del>
      <w:ins w:id="34" w:author="Chrissie Painting" w:date="2023-05-17T10:56:00Z">
        <w:r w:rsidR="003967A1">
          <w:rPr>
            <w:rFonts w:ascii="Times New Roman" w:eastAsia="Times New Roman" w:hAnsi="Times New Roman" w:cs="Times New Roman"/>
            <w:color w:val="000000"/>
            <w:sz w:val="24"/>
            <w:szCs w:val="24"/>
          </w:rPr>
          <w:t>of some</w:t>
        </w:r>
      </w:ins>
      <w:r>
        <w:rPr>
          <w:rFonts w:ascii="Times New Roman" w:eastAsia="Times New Roman" w:hAnsi="Times New Roman" w:cs="Times New Roman"/>
          <w:color w:val="000000"/>
          <w:sz w:val="24"/>
          <w:szCs w:val="24"/>
        </w:rPr>
        <w:t xml:space="preserve"> spider families such as wolf spiders (Lycosidae) </w:t>
      </w:r>
      <w:del w:id="35" w:author="Chrissie Painting" w:date="2023-05-17T10:56:00Z">
        <w:r w:rsidDel="003967A1">
          <w:rPr>
            <w:rFonts w:ascii="Times New Roman" w:eastAsia="Times New Roman" w:hAnsi="Times New Roman" w:cs="Times New Roman"/>
            <w:color w:val="000000"/>
            <w:sz w:val="24"/>
            <w:szCs w:val="24"/>
          </w:rPr>
          <w:delText>or</w:delText>
        </w:r>
      </w:del>
      <w:ins w:id="36" w:author="Chrissie Painting" w:date="2023-05-17T10:56:00Z">
        <w:r w:rsidR="003967A1">
          <w:rPr>
            <w:rFonts w:ascii="Times New Roman" w:eastAsia="Times New Roman" w:hAnsi="Times New Roman" w:cs="Times New Roman"/>
            <w:color w:val="000000"/>
            <w:sz w:val="24"/>
            <w:szCs w:val="24"/>
          </w:rPr>
          <w:t>and</w:t>
        </w:r>
      </w:ins>
      <w:r>
        <w:rPr>
          <w:rFonts w:ascii="Times New Roman" w:eastAsia="Times New Roman" w:hAnsi="Times New Roman" w:cs="Times New Roman"/>
          <w:color w:val="000000"/>
          <w:sz w:val="24"/>
          <w:szCs w:val="24"/>
        </w:rPr>
        <w:t xml:space="preserve"> jumping spiders (Salticidae)</w:t>
      </w:r>
      <w:ins w:id="37" w:author="Chrissie Painting" w:date="2023-05-17T10:57:00Z">
        <w:r w:rsidR="003967A1">
          <w:rPr>
            <w:rFonts w:ascii="Times New Roman" w:eastAsia="Times New Roman" w:hAnsi="Times New Roman" w:cs="Times New Roman"/>
            <w:color w:val="000000"/>
            <w:sz w:val="24"/>
            <w:szCs w:val="24"/>
          </w:rPr>
          <w:t xml:space="preserve"> are reasonably well described. However,</w:t>
        </w:r>
      </w:ins>
      <w:del w:id="38" w:author="Chrissie Painting" w:date="2023-05-17T10:57:00Z">
        <w:r w:rsidDel="003967A1">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little is known </w:t>
      </w:r>
      <w:del w:id="39" w:author="Chrissie Painting" w:date="2023-05-17T10:57:00Z">
        <w:r w:rsidDel="003967A1">
          <w:rPr>
            <w:rFonts w:ascii="Times New Roman" w:eastAsia="Times New Roman" w:hAnsi="Times New Roman" w:cs="Times New Roman"/>
            <w:color w:val="000000"/>
            <w:sz w:val="24"/>
            <w:szCs w:val="24"/>
          </w:rPr>
          <w:delText xml:space="preserve">in </w:delText>
        </w:r>
      </w:del>
      <w:ins w:id="40" w:author="Chrissie Painting" w:date="2023-05-17T10:57:00Z">
        <w:r w:rsidR="003967A1">
          <w:rPr>
            <w:rFonts w:ascii="Times New Roman" w:eastAsia="Times New Roman" w:hAnsi="Times New Roman" w:cs="Times New Roman"/>
            <w:color w:val="000000"/>
            <w:sz w:val="24"/>
            <w:szCs w:val="24"/>
          </w:rPr>
          <w:t xml:space="preserve">about </w:t>
        </w:r>
      </w:ins>
      <w:r>
        <w:rPr>
          <w:rFonts w:ascii="Times New Roman" w:eastAsia="Times New Roman" w:hAnsi="Times New Roman" w:cs="Times New Roman"/>
          <w:color w:val="000000"/>
          <w:sz w:val="24"/>
          <w:szCs w:val="24"/>
        </w:rPr>
        <w:t xml:space="preserve">the Pisauridae family. </w:t>
      </w:r>
      <w:commentRangeStart w:id="41"/>
      <w:r>
        <w:rPr>
          <w:rFonts w:ascii="Times New Roman" w:eastAsia="Times New Roman" w:hAnsi="Times New Roman" w:cs="Times New Roman"/>
          <w:color w:val="000000"/>
          <w:sz w:val="24"/>
          <w:szCs w:val="24"/>
        </w:rPr>
        <w:t xml:space="preserve">Furthermore, no study has investigated the impact of male investment decisions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spider courtship behaviours. </w:t>
      </w:r>
      <w:commentRangeEnd w:id="41"/>
      <w:r w:rsidR="003967A1">
        <w:rPr>
          <w:rStyle w:val="CommentReference"/>
        </w:rPr>
        <w:commentReference w:id="41"/>
      </w:r>
    </w:p>
    <w:p w14:paraId="00000005" w14:textId="533C80E7"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Zealand fishing </w:t>
      </w:r>
      <w:r>
        <w:rPr>
          <w:rFonts w:ascii="Times New Roman" w:eastAsia="Times New Roman" w:hAnsi="Times New Roman" w:cs="Times New Roman"/>
          <w:sz w:val="24"/>
          <w:szCs w:val="24"/>
        </w:rPr>
        <w:t>spider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Dolomedes minor </w:t>
      </w:r>
      <w:r>
        <w:rPr>
          <w:rFonts w:ascii="Times New Roman" w:eastAsia="Times New Roman" w:hAnsi="Times New Roman" w:cs="Times New Roman"/>
          <w:color w:val="000000"/>
          <w:sz w:val="24"/>
          <w:szCs w:val="24"/>
        </w:rPr>
        <w:t xml:space="preserve">(Pisauridae) </w:t>
      </w:r>
      <w:r>
        <w:rPr>
          <w:rFonts w:ascii="Times New Roman" w:eastAsia="Times New Roman" w:hAnsi="Times New Roman" w:cs="Times New Roman"/>
          <w:sz w:val="24"/>
          <w:szCs w:val="24"/>
        </w:rPr>
        <w:t>lives</w:t>
      </w:r>
      <w:r>
        <w:rPr>
          <w:rFonts w:ascii="Times New Roman" w:eastAsia="Times New Roman" w:hAnsi="Times New Roman" w:cs="Times New Roman"/>
          <w:color w:val="000000"/>
          <w:sz w:val="24"/>
          <w:szCs w:val="24"/>
        </w:rPr>
        <w:t xml:space="preserve"> in near-water habitat </w:t>
      </w:r>
      <w:r>
        <w:rPr>
          <w:rFonts w:ascii="Times New Roman" w:eastAsia="Times New Roman" w:hAnsi="Times New Roman" w:cs="Times New Roman"/>
          <w:sz w:val="24"/>
          <w:szCs w:val="24"/>
        </w:rPr>
        <w:t>vegetation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can</w:t>
      </w:r>
      <w:r>
        <w:rPr>
          <w:rFonts w:ascii="Times New Roman" w:eastAsia="Times New Roman" w:hAnsi="Times New Roman" w:cs="Times New Roman"/>
          <w:color w:val="000000"/>
          <w:sz w:val="24"/>
          <w:szCs w:val="24"/>
        </w:rPr>
        <w:t xml:space="preserve"> move 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water surface to find </w:t>
      </w:r>
      <w:r>
        <w:rPr>
          <w:rFonts w:ascii="Times New Roman" w:eastAsia="Times New Roman" w:hAnsi="Times New Roman" w:cs="Times New Roman"/>
          <w:sz w:val="24"/>
          <w:szCs w:val="24"/>
        </w:rPr>
        <w:t>prey</w:t>
      </w:r>
      <w:r>
        <w:rPr>
          <w:rFonts w:ascii="Times New Roman" w:eastAsia="Times New Roman" w:hAnsi="Times New Roman" w:cs="Times New Roman"/>
          <w:color w:val="000000"/>
          <w:sz w:val="24"/>
          <w:szCs w:val="24"/>
        </w:rPr>
        <w:t xml:space="preserve"> and avoid predators (</w:t>
      </w:r>
      <w:proofErr w:type="spellStart"/>
      <w:r>
        <w:rPr>
          <w:rFonts w:ascii="Times New Roman" w:eastAsia="Times New Roman" w:hAnsi="Times New Roman" w:cs="Times New Roman"/>
          <w:color w:val="000000"/>
          <w:sz w:val="24"/>
          <w:szCs w:val="24"/>
        </w:rPr>
        <w:t>Vink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and </w:t>
      </w:r>
      <w:proofErr w:type="spellStart"/>
      <w:r>
        <w:rPr>
          <w:rFonts w:ascii="Times New Roman" w:eastAsia="Times New Roman" w:hAnsi="Times New Roman" w:cs="Times New Roman"/>
          <w:color w:val="000000"/>
          <w:sz w:val="24"/>
          <w:szCs w:val="24"/>
        </w:rPr>
        <w:t>Dupérré</w:t>
      </w:r>
      <w:proofErr w:type="spellEnd"/>
      <w:r>
        <w:rPr>
          <w:rFonts w:ascii="Times New Roman" w:eastAsia="Times New Roman" w:hAnsi="Times New Roman" w:cs="Times New Roman"/>
          <w:color w:val="000000"/>
          <w:sz w:val="24"/>
          <w:szCs w:val="24"/>
        </w:rPr>
        <w:t xml:space="preserve">, 2010). Studies </w:t>
      </w:r>
      <w:del w:id="42" w:author="Chrissie Painting" w:date="2023-05-17T10:59:00Z">
        <w:r w:rsidDel="003967A1">
          <w:rPr>
            <w:rFonts w:ascii="Times New Roman" w:eastAsia="Times New Roman" w:hAnsi="Times New Roman" w:cs="Times New Roman"/>
            <w:color w:val="000000"/>
            <w:sz w:val="24"/>
            <w:szCs w:val="24"/>
          </w:rPr>
          <w:delText xml:space="preserve">in </w:delText>
        </w:r>
      </w:del>
      <w:ins w:id="43" w:author="Chrissie Painting" w:date="2023-05-17T10:59:00Z">
        <w:r w:rsidR="003967A1">
          <w:rPr>
            <w:rFonts w:ascii="Times New Roman" w:eastAsia="Times New Roman" w:hAnsi="Times New Roman" w:cs="Times New Roman"/>
            <w:color w:val="000000"/>
            <w:sz w:val="24"/>
            <w:szCs w:val="24"/>
          </w:rPr>
          <w:t xml:space="preserve">on </w:t>
        </w:r>
      </w:ins>
      <w:r>
        <w:rPr>
          <w:rFonts w:ascii="Times New Roman" w:eastAsia="Times New Roman" w:hAnsi="Times New Roman" w:cs="Times New Roman"/>
          <w:color w:val="000000"/>
          <w:sz w:val="24"/>
          <w:szCs w:val="24"/>
        </w:rPr>
        <w:t xml:space="preserve">this </w:t>
      </w:r>
      <w:ins w:id="44" w:author="Chrissie Painting" w:date="2023-05-17T10:59:00Z">
        <w:r w:rsidR="003967A1">
          <w:rPr>
            <w:rFonts w:ascii="Times New Roman" w:eastAsia="Times New Roman" w:hAnsi="Times New Roman" w:cs="Times New Roman"/>
            <w:color w:val="000000"/>
            <w:sz w:val="24"/>
            <w:szCs w:val="24"/>
          </w:rPr>
          <w:t>genus</w:t>
        </w:r>
      </w:ins>
      <w:del w:id="45" w:author="Chrissie Painting" w:date="2023-05-17T10:59:00Z">
        <w:r w:rsidDel="003967A1">
          <w:rPr>
            <w:rFonts w:ascii="Times New Roman" w:eastAsia="Times New Roman" w:hAnsi="Times New Roman" w:cs="Times New Roman"/>
            <w:i/>
            <w:color w:val="000000"/>
            <w:sz w:val="24"/>
            <w:szCs w:val="24"/>
          </w:rPr>
          <w:delText>genus</w:delText>
        </w:r>
      </w:del>
      <w:ins w:id="46" w:author="Chrissie Painting" w:date="2023-05-17T10:59:00Z">
        <w:r w:rsidR="003967A1">
          <w:rPr>
            <w:rFonts w:ascii="Times New Roman" w:eastAsia="Times New Roman" w:hAnsi="Times New Roman" w:cs="Times New Roman"/>
            <w:i/>
            <w:color w:val="000000"/>
            <w:sz w:val="24"/>
            <w:szCs w:val="24"/>
          </w:rPr>
          <w:t xml:space="preserve"> </w:t>
        </w:r>
      </w:ins>
      <w:del w:id="47" w:author="Chrissie Painting" w:date="2023-05-17T10:59:00Z">
        <w:r w:rsidDel="003967A1">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have already described the occurrence of sexual cannibalism (</w:t>
      </w:r>
      <w:commentRangeStart w:id="48"/>
      <w:r>
        <w:rPr>
          <w:rFonts w:ascii="Times New Roman" w:eastAsia="Times New Roman" w:hAnsi="Times New Roman" w:cs="Times New Roman"/>
          <w:color w:val="000000"/>
          <w:sz w:val="24"/>
          <w:szCs w:val="24"/>
        </w:rPr>
        <w:t>Zimmermann and Spence, 1989</w:t>
      </w:r>
      <w:commentRangeEnd w:id="48"/>
      <w:r w:rsidR="003967A1">
        <w:rPr>
          <w:rStyle w:val="CommentReference"/>
        </w:rPr>
        <w:commentReference w:id="48"/>
      </w:r>
      <w:r>
        <w:rPr>
          <w:rFonts w:ascii="Times New Roman" w:eastAsia="Times New Roman" w:hAnsi="Times New Roman" w:cs="Times New Roman"/>
          <w:color w:val="000000"/>
          <w:sz w:val="24"/>
          <w:szCs w:val="24"/>
        </w:rPr>
        <w:t xml:space="preserve">), as well as the importance of vibrational signals in their predation (Bleckmann and </w:t>
      </w:r>
      <w:proofErr w:type="spellStart"/>
      <w:r>
        <w:rPr>
          <w:rFonts w:ascii="Times New Roman" w:eastAsia="Times New Roman" w:hAnsi="Times New Roman" w:cs="Times New Roman"/>
          <w:color w:val="000000"/>
          <w:sz w:val="24"/>
          <w:szCs w:val="24"/>
        </w:rPr>
        <w:t>Lotz</w:t>
      </w:r>
      <w:proofErr w:type="spellEnd"/>
      <w:r>
        <w:rPr>
          <w:rFonts w:ascii="Times New Roman" w:eastAsia="Times New Roman" w:hAnsi="Times New Roman" w:cs="Times New Roman"/>
          <w:color w:val="000000"/>
          <w:sz w:val="24"/>
          <w:szCs w:val="24"/>
        </w:rPr>
        <w:t>, 1987) and reproduction (</w:t>
      </w:r>
      <w:proofErr w:type="spellStart"/>
      <w:r>
        <w:rPr>
          <w:rFonts w:ascii="Times New Roman" w:eastAsia="Times New Roman" w:hAnsi="Times New Roman" w:cs="Times New Roman"/>
          <w:color w:val="000000"/>
          <w:sz w:val="24"/>
          <w:szCs w:val="24"/>
        </w:rPr>
        <w:t>Arnqvist</w:t>
      </w:r>
      <w:proofErr w:type="spellEnd"/>
      <w:r>
        <w:rPr>
          <w:rFonts w:ascii="Times New Roman" w:eastAsia="Times New Roman" w:hAnsi="Times New Roman" w:cs="Times New Roman"/>
          <w:color w:val="000000"/>
          <w:sz w:val="24"/>
          <w:szCs w:val="24"/>
        </w:rPr>
        <w:t xml:space="preserve">, 1992; Roland and </w:t>
      </w:r>
      <w:proofErr w:type="spellStart"/>
      <w:r>
        <w:rPr>
          <w:rFonts w:ascii="Times New Roman" w:eastAsia="Times New Roman" w:hAnsi="Times New Roman" w:cs="Times New Roman"/>
          <w:color w:val="000000"/>
          <w:sz w:val="24"/>
          <w:szCs w:val="24"/>
        </w:rPr>
        <w:t>Rovner</w:t>
      </w:r>
      <w:proofErr w:type="spellEnd"/>
      <w:r>
        <w:rPr>
          <w:rFonts w:ascii="Times New Roman" w:eastAsia="Times New Roman" w:hAnsi="Times New Roman" w:cs="Times New Roman"/>
          <w:color w:val="000000"/>
          <w:sz w:val="24"/>
          <w:szCs w:val="24"/>
        </w:rPr>
        <w:t xml:space="preserve">, 1983), but very little is known on this specific species. </w:t>
      </w:r>
    </w:p>
    <w:p w14:paraId="00000006" w14:textId="06AD2E0F"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purpose of this study is to assess if males of </w:t>
      </w:r>
      <w:r>
        <w:rPr>
          <w:rFonts w:ascii="Times New Roman" w:eastAsia="Times New Roman" w:hAnsi="Times New Roman" w:cs="Times New Roman"/>
          <w:i/>
          <w:color w:val="000000"/>
          <w:sz w:val="24"/>
          <w:szCs w:val="24"/>
        </w:rPr>
        <w:t>D. minor</w:t>
      </w:r>
      <w:r>
        <w:rPr>
          <w:rFonts w:ascii="Times New Roman" w:eastAsia="Times New Roman" w:hAnsi="Times New Roman" w:cs="Times New Roman"/>
          <w:color w:val="000000"/>
          <w:sz w:val="24"/>
          <w:szCs w:val="24"/>
        </w:rPr>
        <w:t xml:space="preserve"> </w:t>
      </w:r>
      <w:del w:id="49" w:author="Chrissie Painting" w:date="2023-05-17T11:00:00Z">
        <w:r w:rsidDel="003967A1">
          <w:rPr>
            <w:rFonts w:ascii="Times New Roman" w:eastAsia="Times New Roman" w:hAnsi="Times New Roman" w:cs="Times New Roman"/>
            <w:color w:val="000000"/>
            <w:sz w:val="24"/>
            <w:szCs w:val="24"/>
          </w:rPr>
          <w:delText xml:space="preserve">can </w:delText>
        </w:r>
      </w:del>
      <w:r>
        <w:rPr>
          <w:rFonts w:ascii="Times New Roman" w:eastAsia="Times New Roman" w:hAnsi="Times New Roman" w:cs="Times New Roman"/>
          <w:color w:val="000000"/>
          <w:sz w:val="24"/>
          <w:szCs w:val="24"/>
        </w:rPr>
        <w:t>adjust their courtship</w:t>
      </w:r>
      <w:ins w:id="50" w:author="Chrissie Painting" w:date="2023-05-17T11:00:00Z">
        <w:r w:rsidR="003967A1">
          <w:rPr>
            <w:rFonts w:ascii="Times New Roman" w:eastAsia="Times New Roman" w:hAnsi="Times New Roman" w:cs="Times New Roman"/>
            <w:color w:val="000000"/>
            <w:sz w:val="24"/>
            <w:szCs w:val="24"/>
          </w:rPr>
          <w:t xml:space="preserve"> behaviour</w:t>
        </w:r>
      </w:ins>
      <w:r>
        <w:rPr>
          <w:rFonts w:ascii="Times New Roman" w:eastAsia="Times New Roman" w:hAnsi="Times New Roman" w:cs="Times New Roman"/>
          <w:color w:val="000000"/>
          <w:sz w:val="24"/>
          <w:szCs w:val="24"/>
        </w:rPr>
        <w:t xml:space="preserve"> depending on </w:t>
      </w:r>
      <w:del w:id="51" w:author="Chrissie Painting" w:date="2023-05-17T11:00:00Z">
        <w:r w:rsidDel="003967A1">
          <w:rPr>
            <w:rFonts w:ascii="Times New Roman" w:eastAsia="Times New Roman" w:hAnsi="Times New Roman" w:cs="Times New Roman"/>
            <w:color w:val="000000"/>
            <w:sz w:val="24"/>
            <w:szCs w:val="24"/>
          </w:rPr>
          <w:delText xml:space="preserve">the </w:delText>
        </w:r>
      </w:del>
      <w:r>
        <w:rPr>
          <w:rFonts w:ascii="Times New Roman" w:eastAsia="Times New Roman" w:hAnsi="Times New Roman" w:cs="Times New Roman"/>
          <w:color w:val="000000"/>
          <w:sz w:val="24"/>
          <w:szCs w:val="24"/>
        </w:rPr>
        <w:t>female mating stat</w:t>
      </w:r>
      <w:del w:id="52" w:author="Chrissie Painting" w:date="2023-05-17T11:00:00Z">
        <w:r w:rsidDel="003967A1">
          <w:rPr>
            <w:rFonts w:ascii="Times New Roman" w:eastAsia="Times New Roman" w:hAnsi="Times New Roman" w:cs="Times New Roman"/>
            <w:color w:val="000000"/>
            <w:sz w:val="24"/>
            <w:szCs w:val="24"/>
          </w:rPr>
          <w:delText>e</w:delText>
        </w:r>
      </w:del>
      <w:ins w:id="53" w:author="Chrissie Painting" w:date="2023-05-17T11:00:00Z">
        <w:r w:rsidR="003967A1">
          <w:rPr>
            <w:rFonts w:ascii="Times New Roman" w:eastAsia="Times New Roman" w:hAnsi="Times New Roman" w:cs="Times New Roman"/>
            <w:color w:val="000000"/>
            <w:sz w:val="24"/>
            <w:szCs w:val="24"/>
          </w:rPr>
          <w:t>us</w:t>
        </w:r>
      </w:ins>
      <w:r>
        <w:rPr>
          <w:rFonts w:ascii="Times New Roman" w:eastAsia="Times New Roman" w:hAnsi="Times New Roman" w:cs="Times New Roman"/>
          <w:color w:val="000000"/>
          <w:sz w:val="24"/>
          <w:szCs w:val="24"/>
        </w:rPr>
        <w:t xml:space="preserve">. This, as an evolutionary compromise between investing less when sperm competition occurs, and </w:t>
      </w:r>
      <w:r>
        <w:rPr>
          <w:rFonts w:ascii="Times New Roman" w:eastAsia="Times New Roman" w:hAnsi="Times New Roman" w:cs="Times New Roman"/>
          <w:sz w:val="24"/>
          <w:szCs w:val="24"/>
        </w:rPr>
        <w:t>avoiding</w:t>
      </w:r>
      <w:r>
        <w:rPr>
          <w:rFonts w:ascii="Times New Roman" w:eastAsia="Times New Roman" w:hAnsi="Times New Roman" w:cs="Times New Roman"/>
          <w:color w:val="000000"/>
          <w:sz w:val="24"/>
          <w:szCs w:val="24"/>
        </w:rPr>
        <w:t xml:space="preserve"> being cannibalized. It is expected that some courtship behaviours might be used to ensure reproductive success, while others </w:t>
      </w:r>
      <w:del w:id="54" w:author="Chrissie Painting" w:date="2023-05-17T11:02:00Z">
        <w:r w:rsidDel="003967A1">
          <w:rPr>
            <w:rFonts w:ascii="Times New Roman" w:eastAsia="Times New Roman" w:hAnsi="Times New Roman" w:cs="Times New Roman"/>
            <w:color w:val="000000"/>
            <w:sz w:val="24"/>
            <w:szCs w:val="24"/>
          </w:rPr>
          <w:delText xml:space="preserve">to </w:delText>
        </w:r>
      </w:del>
      <w:r>
        <w:rPr>
          <w:rFonts w:ascii="Times New Roman" w:eastAsia="Times New Roman" w:hAnsi="Times New Roman" w:cs="Times New Roman"/>
          <w:color w:val="000000"/>
          <w:sz w:val="24"/>
          <w:szCs w:val="24"/>
        </w:rPr>
        <w:t xml:space="preserve">prevent female </w:t>
      </w:r>
      <w:commentRangeStart w:id="55"/>
      <w:r>
        <w:rPr>
          <w:rFonts w:ascii="Times New Roman" w:eastAsia="Times New Roman" w:hAnsi="Times New Roman" w:cs="Times New Roman"/>
          <w:color w:val="000000"/>
          <w:sz w:val="24"/>
          <w:szCs w:val="24"/>
        </w:rPr>
        <w:t>aggressiveness</w:t>
      </w:r>
      <w:commentRangeEnd w:id="55"/>
      <w:r w:rsidR="003967A1">
        <w:rPr>
          <w:rStyle w:val="CommentReference"/>
        </w:rPr>
        <w:commentReference w:id="55"/>
      </w:r>
      <w:r>
        <w:rPr>
          <w:rFonts w:ascii="Times New Roman" w:eastAsia="Times New Roman" w:hAnsi="Times New Roman" w:cs="Times New Roman"/>
          <w:color w:val="000000"/>
          <w:sz w:val="24"/>
          <w:szCs w:val="24"/>
        </w:rPr>
        <w:t xml:space="preserve">. Males involved in reproduction with </w:t>
      </w:r>
      <w:r>
        <w:rPr>
          <w:rFonts w:ascii="Times New Roman" w:eastAsia="Times New Roman" w:hAnsi="Times New Roman" w:cs="Times New Roman"/>
          <w:sz w:val="24"/>
          <w:szCs w:val="24"/>
        </w:rPr>
        <w:t>an already mated female</w:t>
      </w:r>
      <w:r>
        <w:rPr>
          <w:rFonts w:ascii="Times New Roman" w:eastAsia="Times New Roman" w:hAnsi="Times New Roman" w:cs="Times New Roman"/>
          <w:color w:val="000000"/>
          <w:sz w:val="24"/>
          <w:szCs w:val="24"/>
        </w:rPr>
        <w:t xml:space="preserve"> would thus have more interest in increasing their signals to avoid being cannibalised, to the detriment of the ones ensuring copulation. Consequently, it is expected that these males will allocate different times in their courtship behaviours compared to others, but also spend less time in courtship, copulate less and get less often cannibalised. They might also exhibit some particular behavioural sequences leading to the end of interaction with less risk of sexual cannibalism. </w:t>
      </w:r>
    </w:p>
    <w:p w14:paraId="00000007" w14:textId="02A5D986" w:rsidR="00344CFA" w:rsidRDefault="006C5EC0" w:rsidP="008424CD">
      <w:pPr>
        <w:pBdr>
          <w:top w:val="nil"/>
          <w:left w:val="nil"/>
          <w:bottom w:val="nil"/>
          <w:right w:val="nil"/>
          <w:between w:val="nil"/>
        </w:pBdr>
        <w:spacing w:after="0" w:line="36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conduct this study, mating experiments will be performed between </w:t>
      </w:r>
      <w:r>
        <w:rPr>
          <w:rFonts w:ascii="Times New Roman" w:eastAsia="Times New Roman" w:hAnsi="Times New Roman" w:cs="Times New Roman"/>
          <w:i/>
          <w:color w:val="000000"/>
          <w:sz w:val="24"/>
          <w:szCs w:val="24"/>
        </w:rPr>
        <w:t>D. minor</w:t>
      </w:r>
      <w:r>
        <w:rPr>
          <w:rFonts w:ascii="Times New Roman" w:eastAsia="Times New Roman" w:hAnsi="Times New Roman" w:cs="Times New Roman"/>
          <w:color w:val="000000"/>
          <w:sz w:val="24"/>
          <w:szCs w:val="24"/>
        </w:rPr>
        <w:t xml:space="preserve"> males and </w:t>
      </w:r>
      <w:del w:id="56" w:author="Chrissie Painting" w:date="2023-05-17T11:02:00Z">
        <w:r w:rsidDel="003967A1">
          <w:rPr>
            <w:rFonts w:ascii="Times New Roman" w:eastAsia="Times New Roman" w:hAnsi="Times New Roman" w:cs="Times New Roman"/>
            <w:color w:val="000000"/>
            <w:sz w:val="24"/>
            <w:szCs w:val="24"/>
          </w:rPr>
          <w:delText xml:space="preserve">virgin </w:delText>
        </w:r>
      </w:del>
      <w:ins w:id="57" w:author="Chrissie Painting" w:date="2023-05-17T11:02:00Z">
        <w:r w:rsidR="003967A1">
          <w:rPr>
            <w:rFonts w:ascii="Times New Roman" w:eastAsia="Times New Roman" w:hAnsi="Times New Roman" w:cs="Times New Roman"/>
            <w:color w:val="000000"/>
            <w:sz w:val="24"/>
            <w:szCs w:val="24"/>
          </w:rPr>
          <w:t>unmated and</w:t>
        </w:r>
      </w:ins>
      <w:del w:id="58" w:author="Chrissie Painting" w:date="2023-05-17T11:02:00Z">
        <w:r w:rsidDel="003967A1">
          <w:rPr>
            <w:rFonts w:ascii="Times New Roman" w:eastAsia="Times New Roman" w:hAnsi="Times New Roman" w:cs="Times New Roman"/>
            <w:color w:val="000000"/>
            <w:sz w:val="24"/>
            <w:szCs w:val="24"/>
          </w:rPr>
          <w:delText>or</w:delText>
        </w:r>
      </w:del>
      <w:r>
        <w:rPr>
          <w:rFonts w:ascii="Times New Roman" w:eastAsia="Times New Roman" w:hAnsi="Times New Roman" w:cs="Times New Roman"/>
          <w:color w:val="000000"/>
          <w:sz w:val="24"/>
          <w:szCs w:val="24"/>
        </w:rPr>
        <w:t xml:space="preserve"> already mated females. Courtship behaviours during trials will be described and scored </w:t>
      </w:r>
      <w:r>
        <w:rPr>
          <w:rFonts w:ascii="Times New Roman" w:eastAsia="Times New Roman" w:hAnsi="Times New Roman" w:cs="Times New Roman"/>
          <w:sz w:val="24"/>
          <w:szCs w:val="24"/>
        </w:rPr>
        <w:t>to provide</w:t>
      </w:r>
      <w:r>
        <w:rPr>
          <w:rFonts w:ascii="Times New Roman" w:eastAsia="Times New Roman" w:hAnsi="Times New Roman" w:cs="Times New Roman"/>
          <w:color w:val="000000"/>
          <w:sz w:val="24"/>
          <w:szCs w:val="24"/>
        </w:rPr>
        <w:t xml:space="preserve"> a first complete ethogram </w:t>
      </w:r>
      <w:r>
        <w:rPr>
          <w:rFonts w:ascii="Times New Roman" w:eastAsia="Times New Roman" w:hAnsi="Times New Roman" w:cs="Times New Roman"/>
          <w:sz w:val="24"/>
          <w:szCs w:val="24"/>
        </w:rPr>
        <w:t xml:space="preserve">of </w:t>
      </w:r>
      <w:r>
        <w:rPr>
          <w:rFonts w:ascii="Times New Roman" w:eastAsia="Times New Roman" w:hAnsi="Times New Roman" w:cs="Times New Roman"/>
          <w:i/>
          <w:color w:val="000000"/>
          <w:sz w:val="24"/>
          <w:szCs w:val="24"/>
        </w:rPr>
        <w:t>Dolomedes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reproductive behaviours</w:t>
      </w:r>
      <w:r>
        <w:rPr>
          <w:rFonts w:ascii="Times New Roman" w:eastAsia="Times New Roman" w:hAnsi="Times New Roman" w:cs="Times New Roman"/>
          <w:color w:val="000000"/>
          <w:sz w:val="24"/>
          <w:szCs w:val="24"/>
        </w:rPr>
        <w:t xml:space="preserve">. Mating outcomes, time management and courtship behavioural sequences of males will be then compared depending on the female mating state. </w:t>
      </w:r>
    </w:p>
    <w:p w14:paraId="00000008" w14:textId="77777777" w:rsidR="00344CFA" w:rsidRDefault="00344CF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09" w14:textId="77777777" w:rsidR="00344CFA" w:rsidRDefault="006C5EC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Bibliography</w:t>
      </w:r>
    </w:p>
    <w:p w14:paraId="0000000A" w14:textId="77777777" w:rsidR="00344CFA" w:rsidRDefault="00344CFA">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4"/>
          <w:szCs w:val="24"/>
        </w:rPr>
      </w:pPr>
    </w:p>
    <w:p w14:paraId="0000000B"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Andersson, M., 1996. Sexual selection.</w:t>
      </w:r>
    </w:p>
    <w:p w14:paraId="0000000C"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Arnqvist</w:t>
      </w:r>
      <w:proofErr w:type="spellEnd"/>
      <w:r>
        <w:rPr>
          <w:rFonts w:ascii="Times New Roman" w:eastAsia="Times New Roman" w:hAnsi="Times New Roman" w:cs="Times New Roman"/>
          <w:color w:val="000000"/>
          <w:sz w:val="24"/>
          <w:szCs w:val="24"/>
        </w:rPr>
        <w:t xml:space="preserve">, G., 1992. Courtship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xml:space="preserve"> and Sexual Cannibalism in the Semi-Aquatic Fishing Spider, Dolomedes fimbriatus (</w:t>
      </w:r>
      <w:proofErr w:type="spellStart"/>
      <w:r>
        <w:rPr>
          <w:rFonts w:ascii="Times New Roman" w:eastAsia="Times New Roman" w:hAnsi="Times New Roman" w:cs="Times New Roman"/>
          <w:color w:val="000000"/>
          <w:sz w:val="24"/>
          <w:szCs w:val="24"/>
        </w:rPr>
        <w:t>Clerck</w:t>
      </w:r>
      <w:proofErr w:type="spellEnd"/>
      <w:r>
        <w:rPr>
          <w:rFonts w:ascii="Times New Roman" w:eastAsia="Times New Roman" w:hAnsi="Times New Roman" w:cs="Times New Roman"/>
          <w:color w:val="000000"/>
          <w:sz w:val="24"/>
          <w:szCs w:val="24"/>
        </w:rPr>
        <w:t>) (Araneae: Pisauridae).</w:t>
      </w:r>
    </w:p>
    <w:p w14:paraId="0000000D"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Arnqvist</w:t>
      </w:r>
      <w:proofErr w:type="spellEnd"/>
      <w:r>
        <w:rPr>
          <w:rFonts w:ascii="Times New Roman" w:eastAsia="Times New Roman" w:hAnsi="Times New Roman" w:cs="Times New Roman"/>
          <w:color w:val="000000"/>
          <w:sz w:val="24"/>
          <w:szCs w:val="24"/>
        </w:rPr>
        <w:t>, G., Rowe, L., 2005. Sexual Conflict. Princeton University Press.</w:t>
      </w:r>
    </w:p>
    <w:p w14:paraId="0000000E"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Bleckmann, H., </w:t>
      </w:r>
      <w:proofErr w:type="spellStart"/>
      <w:r>
        <w:rPr>
          <w:rFonts w:ascii="Times New Roman" w:eastAsia="Times New Roman" w:hAnsi="Times New Roman" w:cs="Times New Roman"/>
          <w:color w:val="000000"/>
          <w:sz w:val="24"/>
          <w:szCs w:val="24"/>
        </w:rPr>
        <w:t>Lotz</w:t>
      </w:r>
      <w:proofErr w:type="spellEnd"/>
      <w:r>
        <w:rPr>
          <w:rFonts w:ascii="Times New Roman" w:eastAsia="Times New Roman" w:hAnsi="Times New Roman" w:cs="Times New Roman"/>
          <w:color w:val="000000"/>
          <w:sz w:val="24"/>
          <w:szCs w:val="24"/>
        </w:rPr>
        <w:t>, T., 1987. The vertebrate-catching behaviour of the fishing spider Dolomedes triton (Araneae, Pisauridae). Animal Behaviour 35, 641–651. https://doi.org/10.1016/S0003-3472(87)80100-8</w:t>
      </w:r>
    </w:p>
    <w:p w14:paraId="0000000F"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R.D., Eberhard, W.G., 2002. DECISIONS DURING COURTSHIP BY MALE AND FEMALE MEDFLIES (DIPTERA, TEPHRITIDAE): CORRELATED CHANGES IN MALE BEHAVIOR AND FEMALE ACCEPTANCE CRITERIA IN MASS-REARED FLIES. Florida Entomologist 85, 14–31. https://doi.org/10.1653/0015-4040(2002)085[</w:t>
      </w:r>
      <w:proofErr w:type="gramStart"/>
      <w:r>
        <w:rPr>
          <w:rFonts w:ascii="Times New Roman" w:eastAsia="Times New Roman" w:hAnsi="Times New Roman" w:cs="Times New Roman"/>
          <w:color w:val="000000"/>
          <w:sz w:val="24"/>
          <w:szCs w:val="24"/>
        </w:rPr>
        <w:t>0014:DDCBMA</w:t>
      </w:r>
      <w:proofErr w:type="gramEnd"/>
      <w:r>
        <w:rPr>
          <w:rFonts w:ascii="Times New Roman" w:eastAsia="Times New Roman" w:hAnsi="Times New Roman" w:cs="Times New Roman"/>
          <w:color w:val="000000"/>
          <w:sz w:val="24"/>
          <w:szCs w:val="24"/>
        </w:rPr>
        <w:t>]2.0.CO;2</w:t>
      </w:r>
    </w:p>
    <w:p w14:paraId="00000010"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Brommer</w:t>
      </w:r>
      <w:proofErr w:type="spellEnd"/>
      <w:r>
        <w:rPr>
          <w:rFonts w:ascii="Times New Roman" w:eastAsia="Times New Roman" w:hAnsi="Times New Roman" w:cs="Times New Roman"/>
          <w:color w:val="000000"/>
          <w:sz w:val="24"/>
          <w:szCs w:val="24"/>
        </w:rPr>
        <w:t>, J.E., 2000. The evolution of fitness in life-history theory. Biological Reviews 75, 377–404. https://doi.org/10.1111/j.1469-185X.2000.tb00049.x</w:t>
      </w:r>
    </w:p>
    <w:p w14:paraId="00000011"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J.L., Choe, J.C., 2019. </w:t>
      </w:r>
      <w:proofErr w:type="spellStart"/>
      <w:r>
        <w:rPr>
          <w:rFonts w:ascii="Times New Roman" w:eastAsia="Times New Roman" w:hAnsi="Times New Roman" w:cs="Times New Roman"/>
          <w:color w:val="000000"/>
          <w:sz w:val="24"/>
          <w:szCs w:val="24"/>
        </w:rPr>
        <w:t>Behavioral</w:t>
      </w:r>
      <w:proofErr w:type="spellEnd"/>
      <w:r>
        <w:rPr>
          <w:rFonts w:ascii="Times New Roman" w:eastAsia="Times New Roman" w:hAnsi="Times New Roman" w:cs="Times New Roman"/>
          <w:color w:val="000000"/>
          <w:sz w:val="24"/>
          <w:szCs w:val="24"/>
        </w:rPr>
        <w:t xml:space="preserve"> Ecology and </w:t>
      </w:r>
      <w:proofErr w:type="spellStart"/>
      <w:r>
        <w:rPr>
          <w:rFonts w:ascii="Times New Roman" w:eastAsia="Times New Roman" w:hAnsi="Times New Roman" w:cs="Times New Roman"/>
          <w:color w:val="000000"/>
          <w:sz w:val="24"/>
          <w:szCs w:val="24"/>
        </w:rPr>
        <w:t>Sociobiology</w:t>
      </w:r>
      <w:proofErr w:type="spellEnd"/>
      <w:r>
        <w:rPr>
          <w:rFonts w:ascii="Times New Roman" w:eastAsia="Times New Roman" w:hAnsi="Times New Roman" w:cs="Times New Roman"/>
          <w:color w:val="000000"/>
          <w:sz w:val="24"/>
          <w:szCs w:val="24"/>
        </w:rPr>
        <w:t xml:space="preserve">, in: </w:t>
      </w:r>
      <w:proofErr w:type="spellStart"/>
      <w:r>
        <w:rPr>
          <w:rFonts w:ascii="Times New Roman" w:eastAsia="Times New Roman" w:hAnsi="Times New Roman" w:cs="Times New Roman"/>
          <w:color w:val="000000"/>
          <w:sz w:val="24"/>
          <w:szCs w:val="24"/>
        </w:rPr>
        <w:t>Encyclopedia</w:t>
      </w:r>
      <w:proofErr w:type="spellEnd"/>
      <w:r>
        <w:rPr>
          <w:rFonts w:ascii="Times New Roman" w:eastAsia="Times New Roman" w:hAnsi="Times New Roman" w:cs="Times New Roman"/>
          <w:color w:val="000000"/>
          <w:sz w:val="24"/>
          <w:szCs w:val="24"/>
        </w:rPr>
        <w:t xml:space="preserve"> of Animal </w:t>
      </w:r>
      <w:proofErr w:type="spellStart"/>
      <w:r>
        <w:rPr>
          <w:rFonts w:ascii="Times New Roman" w:eastAsia="Times New Roman" w:hAnsi="Times New Roman" w:cs="Times New Roman"/>
          <w:color w:val="000000"/>
          <w:sz w:val="24"/>
          <w:szCs w:val="24"/>
        </w:rPr>
        <w:t>Behavior</w:t>
      </w:r>
      <w:proofErr w:type="spellEnd"/>
      <w:r>
        <w:rPr>
          <w:rFonts w:ascii="Times New Roman" w:eastAsia="Times New Roman" w:hAnsi="Times New Roman" w:cs="Times New Roman"/>
          <w:color w:val="000000"/>
          <w:sz w:val="24"/>
          <w:szCs w:val="24"/>
        </w:rPr>
        <w:t>. Elsevier, pp. 103–108. https://doi.org/10.1016/B978-0-12-809633-8.20838-8</w:t>
      </w:r>
    </w:p>
    <w:p w14:paraId="00000012"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Buskirk, R.E., Frohlich, C., Ross, K.G., 1984. The Natural Selection of Sexual Cannibalism. The American Naturalist 123, 612–625. https://doi.org/10.1086/284227</w:t>
      </w:r>
    </w:p>
    <w:p w14:paraId="00000013"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Darwin, C., 1981. The descent of man, and selection in relation to sex. Princeton University Press, Princeton, N.J.</w:t>
      </w:r>
    </w:p>
    <w:p w14:paraId="00000014"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Eberhard, M.J.B., </w:t>
      </w:r>
      <w:proofErr w:type="spellStart"/>
      <w:r>
        <w:rPr>
          <w:rFonts w:ascii="Times New Roman" w:eastAsia="Times New Roman" w:hAnsi="Times New Roman" w:cs="Times New Roman"/>
          <w:color w:val="000000"/>
          <w:sz w:val="24"/>
          <w:szCs w:val="24"/>
        </w:rPr>
        <w:t>Machnis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Uhl</w:t>
      </w:r>
      <w:proofErr w:type="spellEnd"/>
      <w:r>
        <w:rPr>
          <w:rFonts w:ascii="Times New Roman" w:eastAsia="Times New Roman" w:hAnsi="Times New Roman" w:cs="Times New Roman"/>
          <w:color w:val="000000"/>
          <w:sz w:val="24"/>
          <w:szCs w:val="24"/>
        </w:rPr>
        <w:t xml:space="preserve">, G., 2020. Condition-dependent differences in male vibratory pre-copulatory and copulatory courtship in a nuptial gift-giving spider. </w:t>
      </w:r>
      <w:proofErr w:type="spellStart"/>
      <w:r>
        <w:rPr>
          <w:rFonts w:ascii="Times New Roman" w:eastAsia="Times New Roman" w:hAnsi="Times New Roman" w:cs="Times New Roman"/>
          <w:color w:val="000000"/>
          <w:sz w:val="24"/>
          <w:szCs w:val="24"/>
        </w:rPr>
        <w:t>Behav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Ecol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Sociobiol</w:t>
      </w:r>
      <w:proofErr w:type="spellEnd"/>
      <w:r>
        <w:rPr>
          <w:rFonts w:ascii="Times New Roman" w:eastAsia="Times New Roman" w:hAnsi="Times New Roman" w:cs="Times New Roman"/>
          <w:color w:val="000000"/>
          <w:sz w:val="24"/>
          <w:szCs w:val="24"/>
        </w:rPr>
        <w:t xml:space="preserve"> 74, 138. https://doi.org/10.1007/s00265-020-02918-w</w:t>
      </w:r>
    </w:p>
    <w:p w14:paraId="00000015"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Engqvist</w:t>
      </w:r>
      <w:proofErr w:type="spellEnd"/>
      <w:r>
        <w:rPr>
          <w:rFonts w:ascii="Times New Roman" w:eastAsia="Times New Roman" w:hAnsi="Times New Roman" w:cs="Times New Roman"/>
          <w:color w:val="000000"/>
          <w:sz w:val="24"/>
          <w:szCs w:val="24"/>
        </w:rPr>
        <w:t xml:space="preserve">, L., 2009. Should I stay or should I go? Condition- and status-dependent courtship decisions in the </w:t>
      </w:r>
      <w:proofErr w:type="spellStart"/>
      <w:r>
        <w:rPr>
          <w:rFonts w:ascii="Times New Roman" w:eastAsia="Times New Roman" w:hAnsi="Times New Roman" w:cs="Times New Roman"/>
          <w:color w:val="000000"/>
          <w:sz w:val="24"/>
          <w:szCs w:val="24"/>
        </w:rPr>
        <w:t>scorpionfly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Panorpa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cognata</w:t>
      </w:r>
      <w:proofErr w:type="spellEnd"/>
      <w:r>
        <w:rPr>
          <w:rFonts w:ascii="Times New Roman" w:eastAsia="Times New Roman" w:hAnsi="Times New Roman" w:cs="Times New Roman"/>
          <w:color w:val="000000"/>
          <w:sz w:val="24"/>
          <w:szCs w:val="24"/>
        </w:rPr>
        <w:t>. Animal Behaviour 78, 491–497. https://doi.org/10.1016/j.anbehav.2009.05.021</w:t>
      </w:r>
    </w:p>
    <w:p w14:paraId="00000016"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Herberstein</w:t>
      </w:r>
      <w:proofErr w:type="spellEnd"/>
      <w:r>
        <w:rPr>
          <w:rFonts w:ascii="Times New Roman" w:eastAsia="Times New Roman" w:hAnsi="Times New Roman" w:cs="Times New Roman"/>
          <w:color w:val="000000"/>
          <w:sz w:val="24"/>
          <w:szCs w:val="24"/>
        </w:rPr>
        <w:t xml:space="preserve">, M.E., Schneider, J., Elgar, M.A., 2002. Costs of courtship and mating in a sexually cannibalistic orb-web spider: female mating strategies and their consequences for males. </w:t>
      </w:r>
      <w:proofErr w:type="spellStart"/>
      <w:r>
        <w:rPr>
          <w:rFonts w:ascii="Times New Roman" w:eastAsia="Times New Roman" w:hAnsi="Times New Roman" w:cs="Times New Roman"/>
          <w:color w:val="000000"/>
          <w:sz w:val="24"/>
          <w:szCs w:val="24"/>
        </w:rPr>
        <w:t>Behavioral</w:t>
      </w:r>
      <w:proofErr w:type="spellEnd"/>
      <w:r>
        <w:rPr>
          <w:rFonts w:ascii="Times New Roman" w:eastAsia="Times New Roman" w:hAnsi="Times New Roman" w:cs="Times New Roman"/>
          <w:color w:val="000000"/>
          <w:sz w:val="24"/>
          <w:szCs w:val="24"/>
        </w:rPr>
        <w:t xml:space="preserve"> Ecology and </w:t>
      </w:r>
      <w:proofErr w:type="spellStart"/>
      <w:r>
        <w:rPr>
          <w:rFonts w:ascii="Times New Roman" w:eastAsia="Times New Roman" w:hAnsi="Times New Roman" w:cs="Times New Roman"/>
          <w:color w:val="000000"/>
          <w:sz w:val="24"/>
          <w:szCs w:val="24"/>
        </w:rPr>
        <w:t>Sociobiology</w:t>
      </w:r>
      <w:proofErr w:type="spellEnd"/>
      <w:r>
        <w:rPr>
          <w:rFonts w:ascii="Times New Roman" w:eastAsia="Times New Roman" w:hAnsi="Times New Roman" w:cs="Times New Roman"/>
          <w:color w:val="000000"/>
          <w:sz w:val="24"/>
          <w:szCs w:val="24"/>
        </w:rPr>
        <w:t xml:space="preserve"> 51, 440–446. https://doi.org/10.1007/s00265-002-0460-8</w:t>
      </w:r>
    </w:p>
    <w:p w14:paraId="00000017"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Johnstone, R.A., 1995. SEXUAL SELECTION, HONEST ADVERTISEMENT AND THE HANDICAP PRINCIPLE: REVIEWING THE EVIDENCE. Biological Reviews 70, 1–65. https://doi.org/10.1111/j.1469-185X.1995.tb01439.x</w:t>
      </w:r>
    </w:p>
    <w:p w14:paraId="00000018"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Parker, G.A., 1970. SPERM COMPETITION AND ITS EVOLUTIONARY CONSEQUENCES IN THE INSECTS. Biological Reviews 45, 525–567. https://doi.org/10.1111/j.1469-185X.1970.tb01176.x</w:t>
      </w:r>
    </w:p>
    <w:p w14:paraId="00000019"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Robinson, M.H., 1982. COURTSHIP AND MATING BEHAVIOR IN SPIDERS. Annu. Rev. </w:t>
      </w:r>
      <w:proofErr w:type="spellStart"/>
      <w:r>
        <w:rPr>
          <w:rFonts w:ascii="Times New Roman" w:eastAsia="Times New Roman" w:hAnsi="Times New Roman" w:cs="Times New Roman"/>
          <w:color w:val="000000"/>
          <w:sz w:val="24"/>
          <w:szCs w:val="24"/>
        </w:rPr>
        <w:t>Entomol</w:t>
      </w:r>
      <w:proofErr w:type="spellEnd"/>
      <w:r>
        <w:rPr>
          <w:rFonts w:ascii="Times New Roman" w:eastAsia="Times New Roman" w:hAnsi="Times New Roman" w:cs="Times New Roman"/>
          <w:color w:val="000000"/>
          <w:sz w:val="24"/>
          <w:szCs w:val="24"/>
        </w:rPr>
        <w:t>. 27, 1–20. https://doi.org/10.1146/annurev.en.27.010182.000245</w:t>
      </w:r>
    </w:p>
    <w:p w14:paraId="0000001A"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C., </w:t>
      </w:r>
      <w:proofErr w:type="spellStart"/>
      <w:r>
        <w:rPr>
          <w:rFonts w:ascii="Times New Roman" w:eastAsia="Times New Roman" w:hAnsi="Times New Roman" w:cs="Times New Roman"/>
          <w:color w:val="000000"/>
          <w:sz w:val="24"/>
          <w:szCs w:val="24"/>
        </w:rPr>
        <w:t>Rovner</w:t>
      </w:r>
      <w:proofErr w:type="spellEnd"/>
      <w:r>
        <w:rPr>
          <w:rFonts w:ascii="Times New Roman" w:eastAsia="Times New Roman" w:hAnsi="Times New Roman" w:cs="Times New Roman"/>
          <w:color w:val="000000"/>
          <w:sz w:val="24"/>
          <w:szCs w:val="24"/>
        </w:rPr>
        <w:t xml:space="preserve">, J., 1983. Chemical and Vibratory Communication in the Aquatic </w:t>
      </w:r>
      <w:proofErr w:type="spellStart"/>
      <w:r>
        <w:rPr>
          <w:rFonts w:ascii="Times New Roman" w:eastAsia="Times New Roman" w:hAnsi="Times New Roman" w:cs="Times New Roman"/>
          <w:color w:val="000000"/>
          <w:sz w:val="24"/>
          <w:szCs w:val="24"/>
        </w:rPr>
        <w:t>Pisaurid</w:t>
      </w:r>
      <w:proofErr w:type="spellEnd"/>
      <w:r>
        <w:rPr>
          <w:rFonts w:ascii="Times New Roman" w:eastAsia="Times New Roman" w:hAnsi="Times New Roman" w:cs="Times New Roman"/>
          <w:color w:val="000000"/>
          <w:sz w:val="24"/>
          <w:szCs w:val="24"/>
        </w:rPr>
        <w:t xml:space="preserve"> Spider Dolomedes Triton. THE JOURNAL OF ARACHNOLOGY.</w:t>
      </w:r>
    </w:p>
    <w:p w14:paraId="0000001B"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Vink</w:t>
      </w:r>
      <w:proofErr w:type="spellEnd"/>
      <w:r>
        <w:rPr>
          <w:rFonts w:ascii="Times New Roman" w:eastAsia="Times New Roman" w:hAnsi="Times New Roman" w:cs="Times New Roman"/>
          <w:color w:val="000000"/>
          <w:sz w:val="24"/>
          <w:szCs w:val="24"/>
        </w:rPr>
        <w:t xml:space="preserve">, C.J., </w:t>
      </w:r>
      <w:proofErr w:type="spellStart"/>
      <w:r>
        <w:rPr>
          <w:rFonts w:ascii="Times New Roman" w:eastAsia="Times New Roman" w:hAnsi="Times New Roman" w:cs="Times New Roman"/>
          <w:color w:val="000000"/>
          <w:sz w:val="24"/>
          <w:szCs w:val="24"/>
        </w:rPr>
        <w:t>Dupérré</w:t>
      </w:r>
      <w:proofErr w:type="spellEnd"/>
      <w:r>
        <w:rPr>
          <w:rFonts w:ascii="Times New Roman" w:eastAsia="Times New Roman" w:hAnsi="Times New Roman" w:cs="Times New Roman"/>
          <w:color w:val="000000"/>
          <w:sz w:val="24"/>
          <w:szCs w:val="24"/>
        </w:rPr>
        <w:t>, N., 2010. Pisauridae: Arachnida: Araneae, Fauna of New Zealand. Manaaki Whenua Press, Lincoln.</w:t>
      </w:r>
    </w:p>
    <w:p w14:paraId="0000001C"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Wedell, N., Gage, M.J.G., Parker, G.A., 2002. Sperm competition, male prudence and sperm-limited females.</w:t>
      </w:r>
    </w:p>
    <w:p w14:paraId="0000001D" w14:textId="77777777" w:rsidR="00344CFA" w:rsidRDefault="006C5EC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Zimmermann, M., Spence, J.R., 1989. Prey use of the fishing spider Dolomedes triton (Pisauridae, Araneae): an important predator of the neuston community. </w:t>
      </w:r>
      <w:proofErr w:type="spellStart"/>
      <w:r>
        <w:rPr>
          <w:rFonts w:ascii="Times New Roman" w:eastAsia="Times New Roman" w:hAnsi="Times New Roman" w:cs="Times New Roman"/>
          <w:color w:val="000000"/>
          <w:sz w:val="24"/>
          <w:szCs w:val="24"/>
        </w:rPr>
        <w:t>Oecologia</w:t>
      </w:r>
      <w:proofErr w:type="spellEnd"/>
      <w:r>
        <w:rPr>
          <w:rFonts w:ascii="Times New Roman" w:eastAsia="Times New Roman" w:hAnsi="Times New Roman" w:cs="Times New Roman"/>
          <w:color w:val="000000"/>
          <w:sz w:val="24"/>
          <w:szCs w:val="24"/>
        </w:rPr>
        <w:t xml:space="preserve"> 80, 187–194. https://doi.org/10.1007/BF00380149</w:t>
      </w:r>
    </w:p>
    <w:sectPr w:rsidR="00344CFA">
      <w:headerReference w:type="default" r:id="rId11"/>
      <w:footerReference w:type="default" r:id="rId12"/>
      <w:pgSz w:w="11906" w:h="16838"/>
      <w:pgMar w:top="1417" w:right="1417" w:bottom="1417" w:left="1417"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sie Painting" w:date="2023-05-16T16:21:00Z" w:initials="CP">
    <w:p w14:paraId="6B1C110B" w14:textId="77777777" w:rsidR="007450F9" w:rsidRDefault="00507A05" w:rsidP="006C5EC0">
      <w:pPr>
        <w:pStyle w:val="CommentText"/>
      </w:pPr>
      <w:r>
        <w:rPr>
          <w:rStyle w:val="CommentReference"/>
        </w:rPr>
        <w:annotationRef/>
      </w:r>
      <w:r w:rsidR="007450F9">
        <w:rPr>
          <w:lang w:val="mi-NZ"/>
        </w:rPr>
        <w:t xml:space="preserve">If you have space, I think you could take a step back here a bit more and introduce the concept of courtship and in what situations it tends to evolve (where females are making choices about who to mate with via sexual selection). You could mention how dramatically diverse it is among animals and what kinds of behaviours males use during courtship and how it spans across lots of modes of communication (e.g. Vibration, visual, auditory etc) - dances, colours, touch etc. Your first part of the sentence starts to say this but then gets quite specific about investment decisions so I think take the time to explain courtship more broadly first. </w:t>
      </w:r>
    </w:p>
  </w:comment>
  <w:comment w:id="1" w:author="Chrissie Painting" w:date="2023-05-16T16:23:00Z" w:initials="CP">
    <w:p w14:paraId="53ADA9FB" w14:textId="77777777" w:rsidR="007450F9" w:rsidRDefault="007450F9" w:rsidP="006C5EC0">
      <w:pPr>
        <w:pStyle w:val="CommentText"/>
      </w:pPr>
      <w:r>
        <w:rPr>
          <w:rStyle w:val="CommentReference"/>
        </w:rPr>
        <w:annotationRef/>
      </w:r>
      <w:r>
        <w:rPr>
          <w:lang w:val="mi-NZ"/>
        </w:rPr>
        <w:t xml:space="preserve">Need to say investment into what here </w:t>
      </w:r>
    </w:p>
  </w:comment>
  <w:comment w:id="12" w:author="Chrissie Painting" w:date="2023-05-16T16:24:00Z" w:initials="CP">
    <w:p w14:paraId="0EB15C72" w14:textId="77777777" w:rsidR="007450F9" w:rsidRDefault="007450F9">
      <w:pPr>
        <w:pStyle w:val="CommentText"/>
      </w:pPr>
      <w:r>
        <w:rPr>
          <w:rStyle w:val="CommentReference"/>
        </w:rPr>
        <w:annotationRef/>
      </w:r>
      <w:r>
        <w:rPr>
          <w:lang w:val="mi-NZ"/>
        </w:rPr>
        <w:t xml:space="preserve">This concept of anisogamy should include citation of Bateman 1948 </w:t>
      </w:r>
    </w:p>
    <w:p w14:paraId="0FB12B26" w14:textId="77777777" w:rsidR="007450F9" w:rsidRDefault="007450F9" w:rsidP="006C5EC0">
      <w:pPr>
        <w:pStyle w:val="CommentText"/>
      </w:pPr>
      <w:r>
        <w:rPr>
          <w:lang w:val="mi-NZ"/>
        </w:rPr>
        <w:t xml:space="preserve">Worth acknowledging that actually this classic asymmetry is a bit outdated so use careful wording around this </w:t>
      </w:r>
    </w:p>
  </w:comment>
  <w:comment w:id="19" w:author="Chrissie Painting" w:date="2023-05-17T10:52:00Z" w:initials="CP">
    <w:p w14:paraId="155BF08A" w14:textId="77777777" w:rsidR="00410543" w:rsidRDefault="00410543">
      <w:pPr>
        <w:pStyle w:val="CommentText"/>
      </w:pPr>
      <w:r>
        <w:rPr>
          <w:rStyle w:val="CommentReference"/>
        </w:rPr>
        <w:annotationRef/>
      </w:r>
      <w:r>
        <w:rPr>
          <w:lang w:val="mi-NZ"/>
        </w:rPr>
        <w:t xml:space="preserve">This sentence is a bit tricky to follow, I think frame someting like this: </w:t>
      </w:r>
    </w:p>
    <w:p w14:paraId="032788FF" w14:textId="77777777" w:rsidR="00410543" w:rsidRDefault="00410543">
      <w:pPr>
        <w:pStyle w:val="CommentText"/>
      </w:pPr>
    </w:p>
    <w:p w14:paraId="54ED9FF3" w14:textId="77777777" w:rsidR="00410543" w:rsidRDefault="00410543" w:rsidP="006C5EC0">
      <w:pPr>
        <w:pStyle w:val="CommentText"/>
      </w:pPr>
      <w:r>
        <w:rPr>
          <w:lang w:val="mi-NZ"/>
        </w:rPr>
        <w:t xml:space="preserve">Although males perform courtship behaviour to enhance their chances of increased mating opportunities, they may adjust the level of investment into courtship effort in response to female quality and mating status. </w:t>
      </w:r>
    </w:p>
  </w:comment>
  <w:comment w:id="22" w:author="Chrissie Painting" w:date="2023-05-17T10:53:00Z" w:initials="CP">
    <w:p w14:paraId="41A38698" w14:textId="77777777" w:rsidR="00410543" w:rsidRDefault="00410543" w:rsidP="006C5EC0">
      <w:pPr>
        <w:pStyle w:val="CommentText"/>
      </w:pPr>
      <w:r>
        <w:rPr>
          <w:rStyle w:val="CommentReference"/>
        </w:rPr>
        <w:annotationRef/>
      </w:r>
      <w:r>
        <w:rPr>
          <w:lang w:val="mi-NZ"/>
        </w:rPr>
        <w:t xml:space="preserve">I try to avoid the use of the word virgin because it has some negative connontations - I usually stick with using unmated, mated </w:t>
      </w:r>
    </w:p>
  </w:comment>
  <w:comment w:id="23" w:author="Chrissie Painting" w:date="2023-05-17T10:53:00Z" w:initials="CP">
    <w:p w14:paraId="5F0A6DF9" w14:textId="77777777" w:rsidR="00410543" w:rsidRDefault="00410543" w:rsidP="006C5EC0">
      <w:pPr>
        <w:pStyle w:val="CommentText"/>
      </w:pPr>
      <w:r>
        <w:rPr>
          <w:rStyle w:val="CommentReference"/>
        </w:rPr>
        <w:annotationRef/>
      </w:r>
      <w:r>
        <w:rPr>
          <w:lang w:val="mi-NZ"/>
        </w:rPr>
        <w:t xml:space="preserve">In this example what are they adjusting their ejaculate in response to? </w:t>
      </w:r>
    </w:p>
  </w:comment>
  <w:comment w:id="24" w:author="Chrissie Painting" w:date="2023-05-17T10:54:00Z" w:initials="CP">
    <w:p w14:paraId="1B117A5D" w14:textId="77777777" w:rsidR="00410543" w:rsidRDefault="00410543" w:rsidP="006C5EC0">
      <w:pPr>
        <w:pStyle w:val="CommentText"/>
      </w:pPr>
      <w:r>
        <w:rPr>
          <w:rStyle w:val="CommentReference"/>
        </w:rPr>
        <w:annotationRef/>
      </w:r>
      <w:r>
        <w:rPr>
          <w:lang w:val="mi-NZ"/>
        </w:rPr>
        <w:t xml:space="preserve">I'll send another great example of ejculate adjustment based on female mating status for you in crickets too </w:t>
      </w:r>
    </w:p>
  </w:comment>
  <w:comment w:id="25" w:author="Chrissie Painting" w:date="2023-05-17T10:55:00Z" w:initials="CP">
    <w:p w14:paraId="2D210701" w14:textId="77777777" w:rsidR="00410543" w:rsidRDefault="00410543" w:rsidP="006C5EC0">
      <w:pPr>
        <w:pStyle w:val="CommentText"/>
      </w:pPr>
      <w:r>
        <w:rPr>
          <w:rStyle w:val="CommentReference"/>
        </w:rPr>
        <w:annotationRef/>
      </w:r>
      <w:r>
        <w:rPr>
          <w:lang w:val="mi-NZ"/>
        </w:rPr>
        <w:t xml:space="preserve">This paragraph needs some more development on the WHY - would would males adjust theri behaviour dependning on female reproductive value? Why would mating status effect how willing males are to mate with a female? What does this mean for his own fitness? </w:t>
      </w:r>
    </w:p>
  </w:comment>
  <w:comment w:id="27" w:author="Chrissie Painting" w:date="2023-05-17T10:59:00Z" w:initials="CP">
    <w:p w14:paraId="4354CAFE" w14:textId="77777777" w:rsidR="003967A1" w:rsidRDefault="003967A1" w:rsidP="006C5EC0">
      <w:pPr>
        <w:pStyle w:val="CommentText"/>
      </w:pPr>
      <w:r>
        <w:rPr>
          <w:rStyle w:val="CommentReference"/>
        </w:rPr>
        <w:annotationRef/>
      </w:r>
      <w:r>
        <w:rPr>
          <w:lang w:val="mi-NZ"/>
        </w:rPr>
        <w:t xml:space="preserve">This paragraph needs some more development - can you provide an example of how males adjust courtship behaviour based on cannabilism risk in a spider species perhaps? And then this paragraph will need a closing sentence linking how cannabilism relates back to the other sections - this tradeoff between investing in courtship effort to reduce cannabilism but adjusting effort based on the quality of a female. </w:t>
      </w:r>
    </w:p>
  </w:comment>
  <w:comment w:id="28" w:author="Chrissie Painting" w:date="2023-05-17T10:56:00Z" w:initials="CP">
    <w:p w14:paraId="08790BF8" w14:textId="0AA18544" w:rsidR="003967A1" w:rsidRDefault="003967A1" w:rsidP="006C5EC0">
      <w:pPr>
        <w:pStyle w:val="CommentText"/>
      </w:pPr>
      <w:r>
        <w:rPr>
          <w:rStyle w:val="CommentReference"/>
        </w:rPr>
        <w:annotationRef/>
      </w:r>
      <w:r>
        <w:rPr>
          <w:lang w:val="mi-NZ"/>
        </w:rPr>
        <w:t xml:space="preserve">This paragraph switches topic halfway through so suggest this is a new paragraph, and that you develop this a little further </w:t>
      </w:r>
    </w:p>
  </w:comment>
  <w:comment w:id="41" w:author="Chrissie Painting" w:date="2023-05-17T10:58:00Z" w:initials="CP">
    <w:p w14:paraId="343AB354" w14:textId="77777777" w:rsidR="003967A1" w:rsidRDefault="003967A1" w:rsidP="006C5EC0">
      <w:pPr>
        <w:pStyle w:val="CommentText"/>
      </w:pPr>
      <w:r>
        <w:rPr>
          <w:rStyle w:val="CommentReference"/>
        </w:rPr>
        <w:annotationRef/>
      </w:r>
      <w:r>
        <w:rPr>
          <w:lang w:val="mi-NZ"/>
        </w:rPr>
        <w:t xml:space="preserve">You could develop this a little more too </w:t>
      </w:r>
    </w:p>
  </w:comment>
  <w:comment w:id="48" w:author="Chrissie Painting" w:date="2023-05-17T11:00:00Z" w:initials="CP">
    <w:p w14:paraId="6932F621" w14:textId="77777777" w:rsidR="003967A1" w:rsidRDefault="003967A1" w:rsidP="006C5EC0">
      <w:pPr>
        <w:pStyle w:val="CommentText"/>
      </w:pPr>
      <w:r>
        <w:rPr>
          <w:rStyle w:val="CommentReference"/>
        </w:rPr>
        <w:annotationRef/>
      </w:r>
      <w:r>
        <w:rPr>
          <w:lang w:val="mi-NZ"/>
        </w:rPr>
        <w:t xml:space="preserve">There's a few other citations here including those by Johnson on D triton, and Fisher on D fimbrilatus, and Schwartz on D tenebrosus </w:t>
      </w:r>
    </w:p>
  </w:comment>
  <w:comment w:id="55" w:author="Chrissie Painting" w:date="2023-05-17T11:02:00Z" w:initials="CP">
    <w:p w14:paraId="261C01F9" w14:textId="77777777" w:rsidR="003967A1" w:rsidRDefault="003967A1" w:rsidP="006C5EC0">
      <w:pPr>
        <w:pStyle w:val="CommentText"/>
      </w:pPr>
      <w:r>
        <w:rPr>
          <w:rStyle w:val="CommentReference"/>
        </w:rPr>
        <w:annotationRef/>
      </w:r>
      <w:r>
        <w:rPr>
          <w:lang w:val="mi-NZ"/>
        </w:rPr>
        <w:t xml:space="preserve">Citation for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C110B" w15:done="0"/>
  <w15:commentEx w15:paraId="53ADA9FB" w15:done="0"/>
  <w15:commentEx w15:paraId="0FB12B26" w15:done="0"/>
  <w15:commentEx w15:paraId="54ED9FF3" w15:done="0"/>
  <w15:commentEx w15:paraId="41A38698" w15:done="0"/>
  <w15:commentEx w15:paraId="5F0A6DF9" w15:done="0"/>
  <w15:commentEx w15:paraId="1B117A5D" w15:paraIdParent="5F0A6DF9" w15:done="0"/>
  <w15:commentEx w15:paraId="2D210701" w15:done="0"/>
  <w15:commentEx w15:paraId="4354CAFE" w15:done="0"/>
  <w15:commentEx w15:paraId="08790BF8" w15:done="0"/>
  <w15:commentEx w15:paraId="343AB354" w15:done="0"/>
  <w15:commentEx w15:paraId="6932F621" w15:done="0"/>
  <w15:commentEx w15:paraId="261C0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2C1A" w16cex:dateUtc="2023-05-16T04:21:00Z"/>
  <w16cex:commentExtensible w16cex:durableId="280E2C77" w16cex:dateUtc="2023-05-16T04:23:00Z"/>
  <w16cex:commentExtensible w16cex:durableId="280E2CBB" w16cex:dateUtc="2023-05-16T04:24:00Z"/>
  <w16cex:commentExtensible w16cex:durableId="280F3068" w16cex:dateUtc="2023-05-16T22:52:00Z"/>
  <w16cex:commentExtensible w16cex:durableId="280F309F" w16cex:dateUtc="2023-05-16T22:53:00Z"/>
  <w16cex:commentExtensible w16cex:durableId="280F30BC" w16cex:dateUtc="2023-05-16T22:53:00Z"/>
  <w16cex:commentExtensible w16cex:durableId="280F30D0" w16cex:dateUtc="2023-05-16T22:54:00Z"/>
  <w16cex:commentExtensible w16cex:durableId="280F3111" w16cex:dateUtc="2023-05-16T22:55:00Z"/>
  <w16cex:commentExtensible w16cex:durableId="280F3208" w16cex:dateUtc="2023-05-16T22:59:00Z"/>
  <w16cex:commentExtensible w16cex:durableId="280F3146" w16cex:dateUtc="2023-05-16T22:56:00Z"/>
  <w16cex:commentExtensible w16cex:durableId="280F31BE" w16cex:dateUtc="2023-05-16T22:58:00Z"/>
  <w16cex:commentExtensible w16cex:durableId="280F3246" w16cex:dateUtc="2023-05-16T23:00:00Z"/>
  <w16cex:commentExtensible w16cex:durableId="280F32BB" w16cex:dateUtc="2023-05-16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C110B" w16cid:durableId="280E2C1A"/>
  <w16cid:commentId w16cid:paraId="53ADA9FB" w16cid:durableId="280E2C77"/>
  <w16cid:commentId w16cid:paraId="0FB12B26" w16cid:durableId="280E2CBB"/>
  <w16cid:commentId w16cid:paraId="54ED9FF3" w16cid:durableId="280F3068"/>
  <w16cid:commentId w16cid:paraId="41A38698" w16cid:durableId="280F309F"/>
  <w16cid:commentId w16cid:paraId="5F0A6DF9" w16cid:durableId="280F30BC"/>
  <w16cid:commentId w16cid:paraId="1B117A5D" w16cid:durableId="280F30D0"/>
  <w16cid:commentId w16cid:paraId="2D210701" w16cid:durableId="280F3111"/>
  <w16cid:commentId w16cid:paraId="4354CAFE" w16cid:durableId="280F3208"/>
  <w16cid:commentId w16cid:paraId="08790BF8" w16cid:durableId="280F3146"/>
  <w16cid:commentId w16cid:paraId="343AB354" w16cid:durableId="280F31BE"/>
  <w16cid:commentId w16cid:paraId="6932F621" w16cid:durableId="280F3246"/>
  <w16cid:commentId w16cid:paraId="261C01F9" w16cid:durableId="280F3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0579" w14:textId="77777777" w:rsidR="006E12E9" w:rsidRDefault="006E12E9">
      <w:pPr>
        <w:spacing w:after="0" w:line="240" w:lineRule="auto"/>
      </w:pPr>
      <w:r>
        <w:separator/>
      </w:r>
    </w:p>
  </w:endnote>
  <w:endnote w:type="continuationSeparator" w:id="0">
    <w:p w14:paraId="02BE3E6F" w14:textId="77777777" w:rsidR="006E12E9" w:rsidRDefault="006E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592F6A01" w:rsidR="00344CFA" w:rsidRDefault="006C5EC0">
    <w:pPr>
      <w:pBdr>
        <w:top w:val="nil"/>
        <w:left w:val="nil"/>
        <w:bottom w:val="nil"/>
        <w:right w:val="nil"/>
        <w:between w:val="nil"/>
      </w:pBdr>
      <w:tabs>
        <w:tab w:val="center" w:pos="4703"/>
        <w:tab w:val="right" w:pos="94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7A05">
      <w:rPr>
        <w:noProof/>
        <w:color w:val="000000"/>
      </w:rPr>
      <w:t>1</w:t>
    </w:r>
    <w:r>
      <w:rPr>
        <w:color w:val="000000"/>
      </w:rPr>
      <w:fldChar w:fldCharType="end"/>
    </w:r>
  </w:p>
  <w:p w14:paraId="00000020" w14:textId="77777777" w:rsidR="00344CFA" w:rsidRDefault="00344CFA">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4BA7" w14:textId="77777777" w:rsidR="006E12E9" w:rsidRDefault="006E12E9">
      <w:pPr>
        <w:spacing w:after="0" w:line="240" w:lineRule="auto"/>
      </w:pPr>
      <w:r>
        <w:separator/>
      </w:r>
    </w:p>
  </w:footnote>
  <w:footnote w:type="continuationSeparator" w:id="0">
    <w:p w14:paraId="5D23BC71" w14:textId="77777777" w:rsidR="006E12E9" w:rsidRDefault="006E1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344CFA" w:rsidRDefault="006C5EC0">
    <w:pPr>
      <w:pBdr>
        <w:top w:val="nil"/>
        <w:left w:val="nil"/>
        <w:bottom w:val="nil"/>
        <w:right w:val="nil"/>
        <w:between w:val="nil"/>
      </w:pBdr>
      <w:tabs>
        <w:tab w:val="center" w:pos="4703"/>
        <w:tab w:val="right" w:pos="9406"/>
      </w:tabs>
      <w:spacing w:after="0" w:line="240" w:lineRule="auto"/>
      <w:rPr>
        <w:color w:val="000000"/>
      </w:rPr>
    </w:pPr>
    <w:r>
      <w:rPr>
        <w:b/>
        <w:color w:val="000000"/>
      </w:rPr>
      <w:t xml:space="preserve">Adaptative male courtship behaviour in the New Zealand fishing spider </w:t>
    </w:r>
    <w:r>
      <w:rPr>
        <w:b/>
        <w:i/>
        <w:color w:val="000000"/>
      </w:rPr>
      <w:t>Dolomedes minor</w:t>
    </w:r>
    <w:r>
      <w:rPr>
        <w:b/>
        <w:color w:val="000000"/>
      </w:rPr>
      <w:t xml:space="preserve"> (Pisauridae) </w:t>
    </w:r>
    <w:r>
      <w:rPr>
        <w:color w:val="000000"/>
      </w:rPr>
      <w:t>– CLÉMOT Bastien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sie Painting">
    <w15:presenceInfo w15:providerId="AD" w15:userId="S::cpaintin@waikato.ac.nz::a456cd1a-eff7-4052-aa51-d4698cd5a52c"/>
  </w15:person>
  <w15:person w15:author="Clemot Bastien">
    <w15:presenceInfo w15:providerId="AD" w15:userId="S::bastien.clemot@ens-rennes.fr::0aedeee6-7d68-4497-9dac-6fa1c493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4CFA"/>
    <w:rsid w:val="001D505D"/>
    <w:rsid w:val="002447F4"/>
    <w:rsid w:val="00344CFA"/>
    <w:rsid w:val="003967A1"/>
    <w:rsid w:val="00410543"/>
    <w:rsid w:val="00507A05"/>
    <w:rsid w:val="0068467C"/>
    <w:rsid w:val="006C5EC0"/>
    <w:rsid w:val="006D4747"/>
    <w:rsid w:val="006E12E9"/>
    <w:rsid w:val="007450F9"/>
    <w:rsid w:val="008424CD"/>
    <w:rsid w:val="00A97FAE"/>
    <w:rsid w:val="00B13454"/>
    <w:rsid w:val="00DE7C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26C3"/>
  <w15:docId w15:val="{B7F833C9-672E-4368-A438-215ED224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4A6E93"/>
    <w:pPr>
      <w:spacing w:after="0" w:line="240" w:lineRule="auto"/>
    </w:pPr>
  </w:style>
  <w:style w:type="paragraph" w:styleId="Bibliography">
    <w:name w:val="Bibliography"/>
    <w:basedOn w:val="Normal"/>
    <w:next w:val="Normal"/>
    <w:uiPriority w:val="37"/>
    <w:unhideWhenUsed/>
    <w:rsid w:val="00E50BD0"/>
    <w:pPr>
      <w:spacing w:after="0" w:line="240" w:lineRule="auto"/>
      <w:ind w:left="720" w:hanging="720"/>
    </w:pPr>
  </w:style>
  <w:style w:type="paragraph" w:styleId="Header">
    <w:name w:val="header"/>
    <w:basedOn w:val="Normal"/>
    <w:link w:val="HeaderChar"/>
    <w:uiPriority w:val="99"/>
    <w:unhideWhenUsed/>
    <w:rsid w:val="00C94263"/>
    <w:pPr>
      <w:tabs>
        <w:tab w:val="center" w:pos="4703"/>
        <w:tab w:val="right" w:pos="9406"/>
      </w:tabs>
      <w:spacing w:after="0" w:line="240" w:lineRule="auto"/>
    </w:pPr>
  </w:style>
  <w:style w:type="character" w:customStyle="1" w:styleId="HeaderChar">
    <w:name w:val="Header Char"/>
    <w:basedOn w:val="DefaultParagraphFont"/>
    <w:link w:val="Header"/>
    <w:uiPriority w:val="99"/>
    <w:rsid w:val="00C94263"/>
    <w:rPr>
      <w:lang w:val="en-NZ"/>
    </w:rPr>
  </w:style>
  <w:style w:type="paragraph" w:styleId="Footer">
    <w:name w:val="footer"/>
    <w:basedOn w:val="Normal"/>
    <w:link w:val="FooterChar"/>
    <w:uiPriority w:val="99"/>
    <w:unhideWhenUsed/>
    <w:rsid w:val="00C94263"/>
    <w:pPr>
      <w:tabs>
        <w:tab w:val="center" w:pos="4703"/>
        <w:tab w:val="right" w:pos="9406"/>
      </w:tabs>
      <w:spacing w:after="0" w:line="240" w:lineRule="auto"/>
    </w:pPr>
  </w:style>
  <w:style w:type="character" w:customStyle="1" w:styleId="FooterChar">
    <w:name w:val="Footer Char"/>
    <w:basedOn w:val="DefaultParagraphFont"/>
    <w:link w:val="Footer"/>
    <w:uiPriority w:val="99"/>
    <w:rsid w:val="00C94263"/>
    <w:rPr>
      <w:lang w:val="en-NZ"/>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07A05"/>
    <w:rPr>
      <w:sz w:val="16"/>
      <w:szCs w:val="16"/>
    </w:rPr>
  </w:style>
  <w:style w:type="paragraph" w:styleId="CommentText">
    <w:name w:val="annotation text"/>
    <w:basedOn w:val="Normal"/>
    <w:link w:val="CommentTextChar"/>
    <w:uiPriority w:val="99"/>
    <w:unhideWhenUsed/>
    <w:rsid w:val="00507A05"/>
    <w:pPr>
      <w:spacing w:line="240" w:lineRule="auto"/>
    </w:pPr>
    <w:rPr>
      <w:sz w:val="20"/>
      <w:szCs w:val="20"/>
    </w:rPr>
  </w:style>
  <w:style w:type="character" w:customStyle="1" w:styleId="CommentTextChar">
    <w:name w:val="Comment Text Char"/>
    <w:basedOn w:val="DefaultParagraphFont"/>
    <w:link w:val="CommentText"/>
    <w:uiPriority w:val="99"/>
    <w:rsid w:val="00507A05"/>
    <w:rPr>
      <w:sz w:val="20"/>
      <w:szCs w:val="20"/>
    </w:rPr>
  </w:style>
  <w:style w:type="paragraph" w:styleId="CommentSubject">
    <w:name w:val="annotation subject"/>
    <w:basedOn w:val="CommentText"/>
    <w:next w:val="CommentText"/>
    <w:link w:val="CommentSubjectChar"/>
    <w:uiPriority w:val="99"/>
    <w:semiHidden/>
    <w:unhideWhenUsed/>
    <w:rsid w:val="00507A05"/>
    <w:rPr>
      <w:b/>
      <w:bCs/>
    </w:rPr>
  </w:style>
  <w:style w:type="character" w:customStyle="1" w:styleId="CommentSubjectChar">
    <w:name w:val="Comment Subject Char"/>
    <w:basedOn w:val="CommentTextChar"/>
    <w:link w:val="CommentSubject"/>
    <w:uiPriority w:val="99"/>
    <w:semiHidden/>
    <w:rsid w:val="00507A05"/>
    <w:rPr>
      <w:b/>
      <w:bCs/>
      <w:sz w:val="20"/>
      <w:szCs w:val="20"/>
    </w:rPr>
  </w:style>
  <w:style w:type="paragraph" w:styleId="Revision">
    <w:name w:val="Revision"/>
    <w:hidden/>
    <w:uiPriority w:val="99"/>
    <w:semiHidden/>
    <w:rsid w:val="007450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qUVbCrSAUCHsnLInBvBXU3r84g==">AMUW2mVjJUtgK9IDsJjMcfYBuRsSvC9kHnFkWi56zb9Efr4NLpLv2rcw4H5VzjlujJgKyA8ajCF8VHYWpxM5Q/CogZcLBSRdnTw9wdlRhxYsXQ++xcSWRzg=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Waikato</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2</cp:revision>
  <dcterms:created xsi:type="dcterms:W3CDTF">2023-05-16T04:22:00Z</dcterms:created>
  <dcterms:modified xsi:type="dcterms:W3CDTF">2023-05-28T23:39:00Z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id="n3qXAT0i"/&gt;&lt;style id="http://www.zotero.org/styles/elsevier-harvard" hasBibliography="1" bibliographyStyleHasBeenSet="1"/&gt;&lt;prefs&gt;&lt;pref name="fieldType" value="Field"/&gt;&lt;/prefs&gt;&lt;/data&gt;</vt:lpwstr>
  </property>
</Properties>
</file>