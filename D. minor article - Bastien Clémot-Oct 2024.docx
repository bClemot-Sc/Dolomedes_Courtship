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8FA961E" w:rsidR="00E87DFA" w:rsidRDefault="009A401E" w:rsidP="00497D9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Impact of Female Mating Status on Male Courtship Behaviour in the Sexually Cannibalistic New Zealand Fishing Spider </w:t>
      </w:r>
      <w:r>
        <w:rPr>
          <w:rFonts w:ascii="Times New Roman" w:eastAsia="Times New Roman" w:hAnsi="Times New Roman" w:cs="Times New Roman"/>
          <w:b/>
          <w:i/>
        </w:rPr>
        <w:t>Dolomedes minor</w:t>
      </w:r>
      <w:r>
        <w:rPr>
          <w:rFonts w:ascii="Times New Roman" w:eastAsia="Times New Roman" w:hAnsi="Times New Roman" w:cs="Times New Roman"/>
          <w:b/>
        </w:rPr>
        <w:t xml:space="preserve"> (Araneae, </w:t>
      </w:r>
      <w:del w:id="0" w:author="Clemot Bastien" w:date="2024-12-17T12:03:00Z" w16du:dateUtc="2024-12-17T11:03:00Z">
        <w:r w:rsidDel="00DE1DBB">
          <w:rPr>
            <w:rFonts w:ascii="Times New Roman" w:eastAsia="Times New Roman" w:hAnsi="Times New Roman" w:cs="Times New Roman"/>
            <w:b/>
          </w:rPr>
          <w:delText>Pisauridae</w:delText>
        </w:r>
      </w:del>
      <w:ins w:id="1" w:author="Clemot Bastien" w:date="2024-12-17T12:03:00Z" w16du:dateUtc="2024-12-17T11:03:00Z">
        <w:r w:rsidR="00DE1DBB">
          <w:rPr>
            <w:rFonts w:ascii="Times New Roman" w:eastAsia="Times New Roman" w:hAnsi="Times New Roman" w:cs="Times New Roman"/>
            <w:b/>
          </w:rPr>
          <w:t>Dolomedidae</w:t>
        </w:r>
      </w:ins>
      <w:r>
        <w:rPr>
          <w:rFonts w:ascii="Times New Roman" w:eastAsia="Times New Roman" w:hAnsi="Times New Roman" w:cs="Times New Roman"/>
          <w:b/>
        </w:rPr>
        <w:t>)</w:t>
      </w:r>
    </w:p>
    <w:p w14:paraId="1BEFA08F" w14:textId="6F46B9B4" w:rsidR="00673128" w:rsidRDefault="00673128" w:rsidP="00497D92">
      <w:pPr>
        <w:spacing w:line="360" w:lineRule="auto"/>
        <w:jc w:val="both"/>
        <w:rPr>
          <w:rFonts w:ascii="Times New Roman" w:eastAsia="Times New Roman" w:hAnsi="Times New Roman" w:cs="Times New Roman"/>
          <w:bCs/>
        </w:rPr>
      </w:pPr>
      <w:r w:rsidRPr="00E3171A">
        <w:rPr>
          <w:rFonts w:ascii="Times New Roman" w:eastAsia="Times New Roman" w:hAnsi="Times New Roman" w:cs="Times New Roman"/>
          <w:bCs/>
        </w:rPr>
        <w:t xml:space="preserve">Bastien </w:t>
      </w:r>
      <w:ins w:id="2" w:author="Clemot Bastien" w:date="2024-12-17T10:26:00Z" w16du:dateUtc="2024-12-17T09:26:00Z">
        <w:r w:rsidR="0046693F">
          <w:rPr>
            <w:rFonts w:ascii="Times New Roman" w:eastAsia="Times New Roman" w:hAnsi="Times New Roman" w:cs="Times New Roman"/>
            <w:bCs/>
          </w:rPr>
          <w:t>E</w:t>
        </w:r>
      </w:ins>
      <w:ins w:id="3" w:author="Clemot Bastien" w:date="2024-12-17T10:36:00Z" w16du:dateUtc="2024-12-17T09:36:00Z">
        <w:r w:rsidR="0010017E">
          <w:rPr>
            <w:rFonts w:ascii="Times New Roman" w:eastAsia="Times New Roman" w:hAnsi="Times New Roman" w:cs="Times New Roman"/>
            <w:bCs/>
            <w:lang w:val="en-SE"/>
          </w:rPr>
          <w:t>.</w:t>
        </w:r>
      </w:ins>
      <w:ins w:id="4" w:author="Clemot Bastien" w:date="2024-12-17T09:58:00Z" w16du:dateUtc="2024-12-17T08:58:00Z">
        <w:r w:rsidR="00D67893">
          <w:rPr>
            <w:rFonts w:ascii="Times New Roman" w:eastAsia="Times New Roman" w:hAnsi="Times New Roman" w:cs="Times New Roman"/>
            <w:bCs/>
          </w:rPr>
          <w:t xml:space="preserve"> </w:t>
        </w:r>
      </w:ins>
      <w:r w:rsidRPr="00E3171A">
        <w:rPr>
          <w:rFonts w:ascii="Times New Roman" w:eastAsia="Times New Roman" w:hAnsi="Times New Roman" w:cs="Times New Roman"/>
          <w:bCs/>
        </w:rPr>
        <w:t>Cl</w:t>
      </w:r>
      <w:ins w:id="5" w:author="Clemot Bastien" w:date="2024-12-17T09:57:00Z" w16du:dateUtc="2024-12-17T08:57:00Z">
        <w:r w:rsidR="00D67893">
          <w:rPr>
            <w:rFonts w:ascii="Times New Roman" w:eastAsia="Times New Roman" w:hAnsi="Times New Roman" w:cs="Times New Roman"/>
            <w:bCs/>
            <w:lang w:val="fr-FR"/>
          </w:rPr>
          <w:t>é</w:t>
        </w:r>
      </w:ins>
      <w:del w:id="6" w:author="Clemot Bastien" w:date="2024-12-17T09:57:00Z" w16du:dateUtc="2024-12-17T08:57:00Z">
        <w:r w:rsidRPr="00E3171A" w:rsidDel="00D67893">
          <w:rPr>
            <w:rFonts w:ascii="Times New Roman" w:eastAsia="Times New Roman" w:hAnsi="Times New Roman" w:cs="Times New Roman"/>
            <w:bCs/>
          </w:rPr>
          <w:delText>e</w:delText>
        </w:r>
      </w:del>
      <w:r w:rsidRPr="00E3171A">
        <w:rPr>
          <w:rFonts w:ascii="Times New Roman" w:eastAsia="Times New Roman" w:hAnsi="Times New Roman" w:cs="Times New Roman"/>
          <w:bCs/>
        </w:rPr>
        <w:t>mo</w:t>
      </w:r>
      <w:r w:rsidR="00187D09" w:rsidRPr="00E3171A">
        <w:rPr>
          <w:rFonts w:ascii="Times New Roman" w:eastAsia="Times New Roman" w:hAnsi="Times New Roman" w:cs="Times New Roman"/>
          <w:bCs/>
        </w:rPr>
        <w:t>t</w:t>
      </w:r>
      <w:r w:rsidR="006372A4">
        <w:rPr>
          <w:rFonts w:ascii="Times New Roman" w:eastAsia="Times New Roman" w:hAnsi="Times New Roman" w:cs="Times New Roman"/>
          <w:bCs/>
          <w:vertAlign w:val="superscript"/>
        </w:rPr>
        <w:t>1</w:t>
      </w:r>
      <w:r w:rsidR="006E765C">
        <w:rPr>
          <w:rFonts w:ascii="Times New Roman" w:eastAsia="Times New Roman" w:hAnsi="Times New Roman" w:cs="Times New Roman"/>
          <w:bCs/>
          <w:vertAlign w:val="superscript"/>
        </w:rPr>
        <w:t>,2</w:t>
      </w:r>
      <w:r w:rsidR="00E3171A" w:rsidRPr="00E3171A">
        <w:rPr>
          <w:rFonts w:ascii="Times New Roman" w:eastAsia="Times New Roman" w:hAnsi="Times New Roman" w:cs="Times New Roman"/>
          <w:bCs/>
        </w:rPr>
        <w:t>, Simon J Connolly</w:t>
      </w:r>
      <w:r w:rsidR="006372A4">
        <w:rPr>
          <w:rFonts w:ascii="Times New Roman" w:eastAsia="Times New Roman" w:hAnsi="Times New Roman" w:cs="Times New Roman"/>
          <w:bCs/>
          <w:vertAlign w:val="superscript"/>
        </w:rPr>
        <w:t>2</w:t>
      </w:r>
      <w:r w:rsidR="00E3171A" w:rsidRPr="00E3171A">
        <w:rPr>
          <w:rFonts w:ascii="Times New Roman" w:eastAsia="Times New Roman" w:hAnsi="Times New Roman" w:cs="Times New Roman"/>
          <w:bCs/>
        </w:rPr>
        <w:t>,</w:t>
      </w:r>
      <w:r w:rsidR="00E3171A">
        <w:rPr>
          <w:rFonts w:ascii="Times New Roman" w:eastAsia="Times New Roman" w:hAnsi="Times New Roman" w:cs="Times New Roman"/>
          <w:bCs/>
        </w:rPr>
        <w:t xml:space="preserve"> </w:t>
      </w:r>
      <w:r w:rsidR="006154BF">
        <w:rPr>
          <w:rFonts w:ascii="Times New Roman" w:eastAsia="Times New Roman" w:hAnsi="Times New Roman" w:cs="Times New Roman"/>
          <w:bCs/>
        </w:rPr>
        <w:t>Christina J Painting</w:t>
      </w:r>
      <w:r w:rsidR="006372A4">
        <w:rPr>
          <w:rFonts w:ascii="Times New Roman" w:eastAsia="Times New Roman" w:hAnsi="Times New Roman" w:cs="Times New Roman"/>
          <w:bCs/>
          <w:vertAlign w:val="superscript"/>
        </w:rPr>
        <w:t>2</w:t>
      </w:r>
      <w:r w:rsidR="006154BF">
        <w:rPr>
          <w:rFonts w:ascii="Times New Roman" w:eastAsia="Times New Roman" w:hAnsi="Times New Roman" w:cs="Times New Roman"/>
          <w:bCs/>
        </w:rPr>
        <w:t xml:space="preserve">. </w:t>
      </w:r>
    </w:p>
    <w:p w14:paraId="1155500B" w14:textId="176CDA09" w:rsidR="006154BF" w:rsidRDefault="006372A4" w:rsidP="00497D92">
      <w:pPr>
        <w:spacing w:line="360" w:lineRule="auto"/>
        <w:jc w:val="both"/>
        <w:rPr>
          <w:rFonts w:ascii="Times New Roman" w:eastAsia="Times New Roman" w:hAnsi="Times New Roman" w:cs="Times New Roman"/>
          <w:bCs/>
        </w:rPr>
      </w:pPr>
      <w:r>
        <w:rPr>
          <w:rFonts w:ascii="Times New Roman" w:eastAsia="Times New Roman" w:hAnsi="Times New Roman" w:cs="Times New Roman"/>
          <w:bCs/>
          <w:vertAlign w:val="superscript"/>
        </w:rPr>
        <w:t xml:space="preserve">1 </w:t>
      </w:r>
      <w:ins w:id="7" w:author="Clemot Bastien" w:date="2024-12-17T09:22:00Z" w16du:dateUtc="2024-12-17T08:22:00Z">
        <w:r w:rsidR="00F4145A">
          <w:rPr>
            <w:rFonts w:ascii="Times New Roman" w:eastAsia="Times New Roman" w:hAnsi="Times New Roman" w:cs="Times New Roman"/>
            <w:bCs/>
          </w:rPr>
          <w:t>Department of Biology, Lund Vision Group, Lund University, Lund 223 62, Sweden</w:t>
        </w:r>
      </w:ins>
    </w:p>
    <w:p w14:paraId="2AAC0FB1" w14:textId="0A53A3DE" w:rsidR="006372A4" w:rsidRPr="0032657D" w:rsidRDefault="006372A4" w:rsidP="00497D92">
      <w:pPr>
        <w:spacing w:line="360" w:lineRule="auto"/>
        <w:jc w:val="both"/>
        <w:rPr>
          <w:rFonts w:ascii="Times New Roman" w:eastAsia="Times New Roman" w:hAnsi="Times New Roman" w:cs="Times New Roman"/>
          <w:bCs/>
          <w:lang w:val="mi-NZ"/>
        </w:rPr>
      </w:pPr>
      <w:r>
        <w:rPr>
          <w:rFonts w:ascii="Times New Roman" w:eastAsia="Times New Roman" w:hAnsi="Times New Roman" w:cs="Times New Roman"/>
          <w:bCs/>
          <w:vertAlign w:val="superscript"/>
        </w:rPr>
        <w:t xml:space="preserve">2 </w:t>
      </w:r>
      <w:r>
        <w:rPr>
          <w:rFonts w:ascii="Times New Roman" w:eastAsia="Times New Roman" w:hAnsi="Times New Roman" w:cs="Times New Roman"/>
          <w:bCs/>
        </w:rPr>
        <w:t xml:space="preserve">Te Aka </w:t>
      </w:r>
      <w:r>
        <w:rPr>
          <w:rFonts w:ascii="Times New Roman" w:eastAsia="Times New Roman" w:hAnsi="Times New Roman" w:cs="Times New Roman"/>
          <w:bCs/>
          <w:lang w:val="mi-NZ"/>
        </w:rPr>
        <w:t xml:space="preserve">Mātuatua School of Science, University of Waikato, </w:t>
      </w:r>
      <w:r w:rsidR="00AE2381">
        <w:rPr>
          <w:rFonts w:ascii="Times New Roman" w:eastAsia="Times New Roman" w:hAnsi="Times New Roman" w:cs="Times New Roman"/>
          <w:bCs/>
          <w:lang w:val="mi-NZ"/>
        </w:rPr>
        <w:t>Hamilton 3240, New Zealand</w:t>
      </w:r>
    </w:p>
    <w:p w14:paraId="3252350F" w14:textId="77777777" w:rsidR="0051454C" w:rsidRDefault="0051454C" w:rsidP="00497D92">
      <w:pPr>
        <w:spacing w:line="360" w:lineRule="auto"/>
        <w:jc w:val="both"/>
        <w:rPr>
          <w:rFonts w:ascii="Times New Roman" w:eastAsia="Times New Roman" w:hAnsi="Times New Roman" w:cs="Times New Roman"/>
          <w:bCs/>
        </w:rPr>
      </w:pPr>
    </w:p>
    <w:p w14:paraId="03034935" w14:textId="70637028" w:rsidR="00F4145A" w:rsidRDefault="00497D92" w:rsidP="00497D92">
      <w:pPr>
        <w:spacing w:line="360" w:lineRule="auto"/>
        <w:jc w:val="both"/>
        <w:rPr>
          <w:ins w:id="8" w:author="Clemot Bastien" w:date="2024-12-17T09:24:00Z" w16du:dateUtc="2024-12-17T08:24:00Z"/>
          <w:rFonts w:ascii="Times New Roman" w:eastAsia="Times New Roman" w:hAnsi="Times New Roman" w:cs="Times New Roman"/>
          <w:b/>
        </w:rPr>
      </w:pPr>
      <w:r w:rsidRPr="0032657D">
        <w:rPr>
          <w:rFonts w:ascii="Times New Roman" w:eastAsia="Times New Roman" w:hAnsi="Times New Roman" w:cs="Times New Roman"/>
          <w:b/>
        </w:rPr>
        <w:t xml:space="preserve">ABSTRACT </w:t>
      </w:r>
    </w:p>
    <w:p w14:paraId="66633C69" w14:textId="3AE166F6" w:rsidR="00F4145A" w:rsidRPr="0010017E" w:rsidDel="000F65F0" w:rsidRDefault="00BE0689" w:rsidP="000F65F0">
      <w:pPr>
        <w:spacing w:line="360" w:lineRule="auto"/>
        <w:jc w:val="both"/>
        <w:rPr>
          <w:ins w:id="9" w:author="Chrissie Painting" w:date="2024-11-27T11:11:00Z" w16du:dateUtc="2024-11-26T22:11:00Z"/>
          <w:del w:id="10" w:author="Clemot Bastien" w:date="2024-12-17T09:40:00Z" w16du:dateUtc="2024-12-17T08:40:00Z"/>
          <w:rFonts w:ascii="Times New Roman" w:eastAsia="Times New Roman" w:hAnsi="Times New Roman" w:cs="Times New Roman"/>
          <w:bCs/>
          <w:rPrChange w:id="11" w:author="Clemot Bastien" w:date="2024-12-17T10:38:00Z" w16du:dateUtc="2024-12-17T09:38:00Z">
            <w:rPr>
              <w:ins w:id="12" w:author="Chrissie Painting" w:date="2024-11-27T11:11:00Z" w16du:dateUtc="2024-11-26T22:11:00Z"/>
              <w:del w:id="13" w:author="Clemot Bastien" w:date="2024-12-17T09:40:00Z" w16du:dateUtc="2024-12-17T08:40:00Z"/>
            </w:rPr>
          </w:rPrChange>
        </w:rPr>
      </w:pPr>
      <w:ins w:id="14" w:author="Clemot Bastien" w:date="2024-12-17T09:41:00Z" w16du:dateUtc="2024-12-17T08:41:00Z">
        <w:r w:rsidRPr="00BE0689">
          <w:rPr>
            <w:rFonts w:ascii="Times New Roman" w:eastAsia="Times New Roman" w:hAnsi="Times New Roman" w:cs="Times New Roman"/>
            <w:bCs/>
            <w:rPrChange w:id="15" w:author="Clemot Bastien" w:date="2024-12-17T09:42:00Z" w16du:dateUtc="2024-12-17T08:42:00Z">
              <w:rPr>
                <w:rFonts w:ascii="Times New Roman" w:eastAsia="Times New Roman" w:hAnsi="Times New Roman" w:cs="Times New Roman"/>
                <w:b/>
              </w:rPr>
            </w:rPrChange>
          </w:rPr>
          <w:t>The evolution of male courtship has traditionally been attributed to female mate selection, but may also hinge on male inv</w:t>
        </w:r>
      </w:ins>
      <w:ins w:id="16" w:author="Clemot Bastien" w:date="2024-12-17T09:42:00Z" w16du:dateUtc="2024-12-17T08:42:00Z">
        <w:r w:rsidRPr="00BE0689">
          <w:rPr>
            <w:rFonts w:ascii="Times New Roman" w:eastAsia="Times New Roman" w:hAnsi="Times New Roman" w:cs="Times New Roman"/>
            <w:bCs/>
            <w:rPrChange w:id="17" w:author="Clemot Bastien" w:date="2024-12-17T09:42:00Z" w16du:dateUtc="2024-12-17T08:42:00Z">
              <w:rPr>
                <w:rFonts w:ascii="Times New Roman" w:eastAsia="Times New Roman" w:hAnsi="Times New Roman" w:cs="Times New Roman"/>
                <w:b/>
              </w:rPr>
            </w:rPrChange>
          </w:rPr>
          <w:t>estment strategies in sexually cannibalistic species. In many spider taxa, males perform energetically costly courtship behaviours to enhance their chances of mating success while minimising the risk of predation</w:t>
        </w:r>
      </w:ins>
      <w:ins w:id="18" w:author="Clemot Bastien" w:date="2024-12-17T09:43:00Z" w16du:dateUtc="2024-12-17T08:43:00Z">
        <w:r>
          <w:rPr>
            <w:rFonts w:ascii="Times New Roman" w:eastAsia="Times New Roman" w:hAnsi="Times New Roman" w:cs="Times New Roman"/>
            <w:bCs/>
          </w:rPr>
          <w:t xml:space="preserve"> by females. </w:t>
        </w:r>
      </w:ins>
      <w:ins w:id="19" w:author="Clemot Bastien" w:date="2024-12-17T09:52:00Z" w16du:dateUtc="2024-12-17T08:52:00Z">
        <w:r w:rsidR="00D67893">
          <w:rPr>
            <w:rFonts w:ascii="Times New Roman" w:eastAsia="Times New Roman" w:hAnsi="Times New Roman" w:cs="Times New Roman"/>
            <w:bCs/>
          </w:rPr>
          <w:t>Consequently, when courting already mated females, mal</w:t>
        </w:r>
      </w:ins>
      <w:ins w:id="20" w:author="Clemot Bastien" w:date="2024-12-17T09:53:00Z" w16du:dateUtc="2024-12-17T08:53:00Z">
        <w:r w:rsidR="00D67893">
          <w:rPr>
            <w:rFonts w:ascii="Times New Roman" w:eastAsia="Times New Roman" w:hAnsi="Times New Roman" w:cs="Times New Roman"/>
            <w:bCs/>
          </w:rPr>
          <w:t xml:space="preserve">es would be expected to make evolutionary trade-offs in their courtship investment, balancing the risk of sexual cannibalism and the costs associated with sperm competition. Despite the occurrence of sexual cannibalism, the </w:t>
        </w:r>
      </w:ins>
      <w:ins w:id="21" w:author="Clemot Bastien" w:date="2024-12-17T09:54:00Z" w16du:dateUtc="2024-12-17T08:54:00Z">
        <w:r w:rsidR="00D67893">
          <w:rPr>
            <w:rFonts w:ascii="Times New Roman" w:eastAsia="Times New Roman" w:hAnsi="Times New Roman" w:cs="Times New Roman"/>
            <w:bCs/>
          </w:rPr>
          <w:t xml:space="preserve">mating </w:t>
        </w:r>
      </w:ins>
      <w:ins w:id="22" w:author="Clemot Bastien" w:date="2024-12-17T09:55:00Z" w16du:dateUtc="2024-12-17T08:55:00Z">
        <w:r w:rsidR="00D67893">
          <w:rPr>
            <w:rFonts w:ascii="Times New Roman" w:eastAsia="Times New Roman" w:hAnsi="Times New Roman" w:cs="Times New Roman"/>
            <w:bCs/>
          </w:rPr>
          <w:t>behaviour</w:t>
        </w:r>
      </w:ins>
      <w:ins w:id="23" w:author="Clemot Bastien" w:date="2024-12-17T09:54:00Z" w16du:dateUtc="2024-12-17T08:54:00Z">
        <w:r w:rsidR="00D67893">
          <w:rPr>
            <w:rFonts w:ascii="Times New Roman" w:eastAsia="Times New Roman" w:hAnsi="Times New Roman" w:cs="Times New Roman"/>
            <w:bCs/>
          </w:rPr>
          <w:t xml:space="preserve"> of the New-Zealand nursery-web spider </w:t>
        </w:r>
        <w:r w:rsidR="00D67893">
          <w:rPr>
            <w:rFonts w:ascii="Times New Roman" w:eastAsia="Times New Roman" w:hAnsi="Times New Roman" w:cs="Times New Roman"/>
            <w:bCs/>
            <w:i/>
            <w:iCs/>
          </w:rPr>
          <w:t>Dolomedes minor</w:t>
        </w:r>
        <w:r w:rsidR="00D67893">
          <w:rPr>
            <w:rFonts w:ascii="Times New Roman" w:eastAsia="Times New Roman" w:hAnsi="Times New Roman" w:cs="Times New Roman"/>
            <w:bCs/>
          </w:rPr>
          <w:t xml:space="preserve"> remains poorly understood</w:t>
        </w:r>
      </w:ins>
      <w:ins w:id="24" w:author="Clemot Bastien" w:date="2024-12-17T09:55:00Z" w16du:dateUtc="2024-12-17T08:55:00Z">
        <w:r w:rsidR="00D67893">
          <w:rPr>
            <w:rFonts w:ascii="Times New Roman" w:eastAsia="Times New Roman" w:hAnsi="Times New Roman" w:cs="Times New Roman"/>
            <w:bCs/>
          </w:rPr>
          <w:t>.</w:t>
        </w:r>
      </w:ins>
      <w:ins w:id="25" w:author="Clemot Bastien" w:date="2024-12-17T09:54:00Z" w16du:dateUtc="2024-12-17T08:54:00Z">
        <w:r w:rsidR="00D67893">
          <w:rPr>
            <w:rFonts w:ascii="Times New Roman" w:eastAsia="Times New Roman" w:hAnsi="Times New Roman" w:cs="Times New Roman"/>
            <w:bCs/>
          </w:rPr>
          <w:t xml:space="preserve"> While addressing this gap</w:t>
        </w:r>
      </w:ins>
      <w:ins w:id="26" w:author="Clemot Bastien" w:date="2024-12-17T09:55:00Z" w16du:dateUtc="2024-12-17T08:55:00Z">
        <w:r w:rsidR="00D67893">
          <w:rPr>
            <w:rFonts w:ascii="Times New Roman" w:eastAsia="Times New Roman" w:hAnsi="Times New Roman" w:cs="Times New Roman"/>
            <w:bCs/>
          </w:rPr>
          <w:t xml:space="preserve"> of empiric knowledge</w:t>
        </w:r>
      </w:ins>
      <w:ins w:id="27" w:author="Clemot Bastien" w:date="2024-12-17T09:54:00Z" w16du:dateUtc="2024-12-17T08:54:00Z">
        <w:r w:rsidR="00D67893">
          <w:rPr>
            <w:rFonts w:ascii="Times New Roman" w:eastAsia="Times New Roman" w:hAnsi="Times New Roman" w:cs="Times New Roman"/>
            <w:bCs/>
          </w:rPr>
          <w:t xml:space="preserve">, we </w:t>
        </w:r>
      </w:ins>
      <w:ins w:id="28" w:author="Clemot Bastien" w:date="2024-12-17T09:55:00Z" w16du:dateUtc="2024-12-17T08:55:00Z">
        <w:r w:rsidR="00D67893">
          <w:rPr>
            <w:rFonts w:ascii="Times New Roman" w:eastAsia="Times New Roman" w:hAnsi="Times New Roman" w:cs="Times New Roman"/>
            <w:bCs/>
          </w:rPr>
          <w:t xml:space="preserve">therefore investigated </w:t>
        </w:r>
      </w:ins>
      <w:ins w:id="29" w:author="Clemot Bastien" w:date="2024-12-17T09:56:00Z" w16du:dateUtc="2024-12-17T08:56:00Z">
        <w:r w:rsidR="00D67893">
          <w:rPr>
            <w:rFonts w:ascii="Times New Roman" w:eastAsia="Times New Roman" w:hAnsi="Times New Roman" w:cs="Times New Roman"/>
            <w:bCs/>
          </w:rPr>
          <w:t xml:space="preserve">how female mating status influences male courtship investment in this species. Laboratory observations of 15 first unmated females, each mated twice, allowed for </w:t>
        </w:r>
      </w:ins>
      <w:ins w:id="30" w:author="Clemot Bastien" w:date="2024-12-17T09:57:00Z" w16du:dateUtc="2024-12-17T08:57:00Z">
        <w:r w:rsidR="00D67893">
          <w:rPr>
            <w:rFonts w:ascii="Times New Roman" w:eastAsia="Times New Roman" w:hAnsi="Times New Roman" w:cs="Times New Roman"/>
            <w:bCs/>
          </w:rPr>
          <w:t>comparisons</w:t>
        </w:r>
      </w:ins>
      <w:ins w:id="31" w:author="Clemot Bastien" w:date="2024-12-17T09:56:00Z" w16du:dateUtc="2024-12-17T08:56:00Z">
        <w:r w:rsidR="00D67893">
          <w:rPr>
            <w:rFonts w:ascii="Times New Roman" w:eastAsia="Times New Roman" w:hAnsi="Times New Roman" w:cs="Times New Roman"/>
            <w:bCs/>
          </w:rPr>
          <w:t xml:space="preserve"> of courtship</w:t>
        </w:r>
      </w:ins>
      <w:ins w:id="32" w:author="Clemot Bastien" w:date="2024-12-17T09:57:00Z" w16du:dateUtc="2024-12-17T08:57:00Z">
        <w:r w:rsidR="00D67893">
          <w:rPr>
            <w:rFonts w:ascii="Times New Roman" w:eastAsia="Times New Roman" w:hAnsi="Times New Roman" w:cs="Times New Roman"/>
            <w:bCs/>
          </w:rPr>
          <w:t xml:space="preserve"> behaviours displayed by the first and second males. Our findings provide </w:t>
        </w:r>
      </w:ins>
      <w:ins w:id="33" w:author="Clemot Bastien" w:date="2024-12-17T09:58:00Z" w16du:dateUtc="2024-12-17T08:58:00Z">
        <w:r w:rsidR="00D67893">
          <w:rPr>
            <w:rFonts w:ascii="Times New Roman" w:eastAsia="Times New Roman" w:hAnsi="Times New Roman" w:cs="Times New Roman"/>
            <w:bCs/>
          </w:rPr>
          <w:t xml:space="preserve">the first detailed </w:t>
        </w:r>
      </w:ins>
      <w:ins w:id="34" w:author="Clemot Bastien" w:date="2024-12-17T10:23:00Z" w16du:dateUtc="2024-12-17T09:23:00Z">
        <w:r w:rsidR="0046693F">
          <w:rPr>
            <w:rFonts w:ascii="Times New Roman" w:eastAsia="Times New Roman" w:hAnsi="Times New Roman" w:cs="Times New Roman"/>
            <w:bCs/>
          </w:rPr>
          <w:t>description of Dolomedes male courtship behaviour</w:t>
        </w:r>
      </w:ins>
      <w:ins w:id="35" w:author="Clemot Bastien" w:date="2024-12-17T10:24:00Z" w16du:dateUtc="2024-12-17T09:24:00Z">
        <w:r w:rsidR="0046693F">
          <w:rPr>
            <w:rFonts w:ascii="Times New Roman" w:eastAsia="Times New Roman" w:hAnsi="Times New Roman" w:cs="Times New Roman"/>
            <w:bCs/>
          </w:rPr>
          <w:t xml:space="preserve">, revealing vibrational and visual communication cues similar to those documented in Lycosid and other Pisaurid spiders. Contrary to expectations, we found that female mating status </w:t>
        </w:r>
      </w:ins>
      <w:ins w:id="36" w:author="Clemot Bastien" w:date="2024-12-17T10:25:00Z" w16du:dateUtc="2024-12-17T09:25:00Z">
        <w:r w:rsidR="0046693F">
          <w:rPr>
            <w:rFonts w:ascii="Times New Roman" w:eastAsia="Times New Roman" w:hAnsi="Times New Roman" w:cs="Times New Roman"/>
            <w:bCs/>
          </w:rPr>
          <w:t>did not significantly affect male courtship duration or sequence structure</w:t>
        </w:r>
      </w:ins>
      <w:ins w:id="37" w:author="Clemot Bastien" w:date="2024-12-17T10:36:00Z" w16du:dateUtc="2024-12-17T09:36:00Z">
        <w:r w:rsidR="0010017E">
          <w:rPr>
            <w:rFonts w:ascii="Times New Roman" w:eastAsia="Times New Roman" w:hAnsi="Times New Roman" w:cs="Times New Roman"/>
            <w:bCs/>
          </w:rPr>
          <w:t xml:space="preserve">. These results </w:t>
        </w:r>
      </w:ins>
      <w:ins w:id="38" w:author="Clemot Bastien" w:date="2024-12-17T10:37:00Z" w16du:dateUtc="2024-12-17T09:37:00Z">
        <w:r w:rsidR="0010017E">
          <w:rPr>
            <w:rFonts w:ascii="Times New Roman" w:eastAsia="Times New Roman" w:hAnsi="Times New Roman" w:cs="Times New Roman"/>
            <w:bCs/>
          </w:rPr>
          <w:t>open the door for further exploration of other communication modalities, such as chemical and tactile signals</w:t>
        </w:r>
      </w:ins>
      <w:ins w:id="39" w:author="Clemot Bastien" w:date="2024-12-17T10:39:00Z" w16du:dateUtc="2024-12-17T09:39:00Z">
        <w:r w:rsidR="0010017E">
          <w:rPr>
            <w:rFonts w:ascii="Times New Roman" w:eastAsia="Times New Roman" w:hAnsi="Times New Roman" w:cs="Times New Roman"/>
            <w:bCs/>
          </w:rPr>
          <w:t>, that may play a role in male assessment of female condition and reproductive potential</w:t>
        </w:r>
      </w:ins>
      <w:ins w:id="40" w:author="Clemot Bastien" w:date="2024-12-17T11:08:00Z" w16du:dateUtc="2024-12-17T10:08:00Z">
        <w:r w:rsidR="007168AA">
          <w:rPr>
            <w:rFonts w:ascii="Times New Roman" w:eastAsia="Times New Roman" w:hAnsi="Times New Roman" w:cs="Times New Roman"/>
            <w:bCs/>
          </w:rPr>
          <w:t>.</w:t>
        </w:r>
      </w:ins>
    </w:p>
    <w:p w14:paraId="6500D32F" w14:textId="4EB2EDF2" w:rsidR="007F0B4D" w:rsidRPr="00CF11E9" w:rsidRDefault="007F0B4D" w:rsidP="00CF11E9">
      <w:pPr>
        <w:pStyle w:val="ListParagraph"/>
        <w:numPr>
          <w:ilvl w:val="0"/>
          <w:numId w:val="2"/>
        </w:numPr>
        <w:spacing w:line="360" w:lineRule="auto"/>
        <w:jc w:val="both"/>
        <w:rPr>
          <w:rFonts w:ascii="Times New Roman" w:eastAsia="Times New Roman" w:hAnsi="Times New Roman" w:cs="Times New Roman"/>
          <w:bCs/>
        </w:rPr>
      </w:pPr>
      <w:ins w:id="41" w:author="Chrissie Painting" w:date="2024-11-27T11:11:00Z" w16du:dateUtc="2024-11-26T22:11:00Z">
        <w:r>
          <w:rPr>
            <w:rFonts w:ascii="Times New Roman" w:eastAsia="Times New Roman" w:hAnsi="Times New Roman" w:cs="Times New Roman"/>
            <w:bCs/>
          </w:rPr>
          <w:t xml:space="preserve">add in an abstract here that has a couple of intro senetneces giving the background concepts </w:t>
        </w:r>
      </w:ins>
      <w:ins w:id="42" w:author="Chrissie Painting" w:date="2024-11-27T11:12:00Z" w16du:dateUtc="2024-11-26T22:12:00Z">
        <w:r>
          <w:rPr>
            <w:rFonts w:ascii="Times New Roman" w:eastAsia="Times New Roman" w:hAnsi="Times New Roman" w:cs="Times New Roman"/>
            <w:bCs/>
          </w:rPr>
          <w:t xml:space="preserve">and what is important; </w:t>
        </w:r>
        <w:r w:rsidR="00E651F4">
          <w:rPr>
            <w:rFonts w:ascii="Times New Roman" w:eastAsia="Times New Roman" w:hAnsi="Times New Roman" w:cs="Times New Roman"/>
            <w:bCs/>
          </w:rPr>
          <w:t xml:space="preserve">a sentence or two that introduces the species &amp; what question is; what the methods are; key results; and a wrap up sentence or two stating significance/key take home messages. </w:t>
        </w:r>
      </w:ins>
      <w:ins w:id="43" w:author="Clemot Bastien" w:date="2024-12-17T09:57:00Z" w16du:dateUtc="2024-12-17T08:57:00Z">
        <w:r w:rsidR="00D67893">
          <w:rPr>
            <w:rFonts w:ascii="Times New Roman" w:eastAsia="Times New Roman" w:hAnsi="Times New Roman" w:cs="Times New Roman"/>
            <w:bCs/>
          </w:rPr>
          <w:t>ADDED</w:t>
        </w:r>
      </w:ins>
    </w:p>
    <w:p w14:paraId="00000002" w14:textId="23F039C3" w:rsidR="00F40257" w:rsidRDefault="00F40257">
      <w:pPr>
        <w:rPr>
          <w:ins w:id="44" w:author="Chrissie Painting" w:date="2024-11-27T11:08:00Z" w16du:dateUtc="2024-11-26T22:08:00Z"/>
          <w:rFonts w:ascii="Times New Roman" w:eastAsia="Times New Roman" w:hAnsi="Times New Roman" w:cs="Times New Roman"/>
          <w:b/>
        </w:rPr>
      </w:pPr>
      <w:ins w:id="45" w:author="Chrissie Painting" w:date="2024-11-27T11:08:00Z" w16du:dateUtc="2024-11-26T22:08:00Z">
        <w:r>
          <w:rPr>
            <w:rFonts w:ascii="Times New Roman" w:eastAsia="Times New Roman" w:hAnsi="Times New Roman" w:cs="Times New Roman"/>
            <w:b/>
          </w:rPr>
          <w:br w:type="page"/>
        </w:r>
      </w:ins>
    </w:p>
    <w:p w14:paraId="00000003" w14:textId="53C7A1F6" w:rsidR="00E87DFA" w:rsidRDefault="009A401E" w:rsidP="00497D92">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INTRODUCTION </w:t>
      </w:r>
      <w:del w:id="46" w:author="Clemot Bastien" w:date="2024-12-17T10:53:00Z" w16du:dateUtc="2024-12-17T09:53:00Z">
        <w:r w:rsidDel="00D75C0A">
          <w:rPr>
            <w:rFonts w:ascii="Times New Roman" w:eastAsia="Times New Roman" w:hAnsi="Times New Roman" w:cs="Times New Roman"/>
          </w:rPr>
          <w:delText>-</w:delText>
        </w:r>
      </w:del>
      <w:ins w:id="47" w:author="Clemot Bastien" w:date="2024-12-17T10:53:00Z" w16du:dateUtc="2024-12-17T09:53:00Z">
        <w:r w:rsidR="00D75C0A">
          <w:rPr>
            <w:rFonts w:ascii="Times New Roman" w:eastAsia="Times New Roman" w:hAnsi="Times New Roman" w:cs="Times New Roman"/>
          </w:rPr>
          <w:t xml:space="preserve"> In a </w:t>
        </w:r>
      </w:ins>
      <w:ins w:id="48" w:author="Clemot Bastien" w:date="2024-12-17T10:54:00Z" w16du:dateUtc="2024-12-17T09:54:00Z">
        <w:r w:rsidR="00D75C0A">
          <w:rPr>
            <w:rFonts w:ascii="Times New Roman" w:eastAsia="Times New Roman" w:hAnsi="Times New Roman" w:cs="Times New Roman"/>
          </w:rPr>
          <w:t>quest</w:t>
        </w:r>
      </w:ins>
      <w:ins w:id="49" w:author="Clemot Bastien" w:date="2024-12-17T10:53:00Z" w16du:dateUtc="2024-12-17T09:53:00Z">
        <w:r w:rsidR="00D75C0A">
          <w:rPr>
            <w:rFonts w:ascii="Times New Roman" w:eastAsia="Times New Roman" w:hAnsi="Times New Roman" w:cs="Times New Roman"/>
          </w:rPr>
          <w:t xml:space="preserve"> for reproductive success,</w:t>
        </w:r>
      </w:ins>
      <w:ins w:id="50" w:author="Clemot Bastien" w:date="2024-12-17T10:54:00Z" w16du:dateUtc="2024-12-17T09:54:00Z">
        <w:r w:rsidR="00D75C0A">
          <w:rPr>
            <w:rFonts w:ascii="Times New Roman" w:eastAsia="Times New Roman" w:hAnsi="Times New Roman" w:cs="Times New Roman"/>
          </w:rPr>
          <w:t xml:space="preserve"> male spiders must weigh the fine line</w:t>
        </w:r>
      </w:ins>
      <w:ins w:id="51" w:author="Clemot Bastien" w:date="2024-12-17T10:55:00Z" w16du:dateUtc="2024-12-17T09:55:00Z">
        <w:r w:rsidR="00D75C0A">
          <w:rPr>
            <w:rFonts w:ascii="Times New Roman" w:eastAsia="Times New Roman" w:hAnsi="Times New Roman" w:cs="Times New Roman"/>
          </w:rPr>
          <w:t xml:space="preserve"> between optimising mating opportunities and avoiding the irreversible consequences of sexual cannibalism. </w:t>
        </w:r>
      </w:ins>
      <w:del w:id="52" w:author="Clemot Bastien" w:date="2024-12-17T10:53:00Z" w16du:dateUtc="2024-12-17T09:53:00Z">
        <w:r w:rsidDel="00D75C0A">
          <w:rPr>
            <w:rFonts w:ascii="Times New Roman" w:eastAsia="Times New Roman" w:hAnsi="Times New Roman" w:cs="Times New Roman"/>
          </w:rPr>
          <w:delText xml:space="preserve"> </w:delText>
        </w:r>
      </w:del>
      <w:commentRangeStart w:id="53"/>
      <w:commentRangeStart w:id="54"/>
      <w:commentRangeStart w:id="55"/>
      <w:r>
        <w:rPr>
          <w:rFonts w:ascii="Times New Roman" w:eastAsia="Times New Roman" w:hAnsi="Times New Roman" w:cs="Times New Roman"/>
        </w:rPr>
        <w:t>Courtship</w:t>
      </w:r>
      <w:commentRangeEnd w:id="53"/>
      <w:commentRangeEnd w:id="55"/>
      <w:r w:rsidR="000E46B3">
        <w:rPr>
          <w:rStyle w:val="CommentReference"/>
        </w:rPr>
        <w:commentReference w:id="53"/>
      </w:r>
      <w:commentRangeEnd w:id="54"/>
      <w:r w:rsidR="00D75C0A">
        <w:rPr>
          <w:rStyle w:val="CommentReference"/>
        </w:rPr>
        <w:commentReference w:id="54"/>
      </w:r>
      <w:r w:rsidR="00FA6093">
        <w:rPr>
          <w:rStyle w:val="CommentReference"/>
        </w:rPr>
        <w:commentReference w:id="55"/>
      </w:r>
      <w:r>
        <w:rPr>
          <w:rFonts w:ascii="Times New Roman" w:eastAsia="Times New Roman" w:hAnsi="Times New Roman" w:cs="Times New Roman"/>
        </w:rPr>
        <w:t xml:space="preserve"> is a key way in which animals, especially males, increase their reproductive success</w:t>
      </w:r>
      <w:r w:rsidR="00C247F7">
        <w:rPr>
          <w:rFonts w:ascii="Times New Roman" w:eastAsia="Times New Roman" w:hAnsi="Times New Roman" w:cs="Times New Roman"/>
        </w:rPr>
        <w:t xml:space="preserve"> </w:t>
      </w:r>
      <w:r w:rsidR="008D0685">
        <w:rPr>
          <w:rFonts w:ascii="Times New Roman" w:eastAsia="Times New Roman" w:hAnsi="Times New Roman" w:cs="Times New Roman"/>
        </w:rPr>
        <w:t>through mate attraction</w:t>
      </w:r>
      <w:r>
        <w:rPr>
          <w:rFonts w:ascii="Times New Roman" w:eastAsia="Times New Roman" w:hAnsi="Times New Roman" w:cs="Times New Roman"/>
        </w:rPr>
        <w:t xml:space="preserve"> </w:t>
      </w:r>
      <w:ins w:id="56" w:author="Clemot Bastien" w:date="2024-12-17T11:06:00Z" w16du:dateUtc="2024-12-17T10:06:00Z">
        <w:r w:rsidR="007168AA">
          <w:rPr>
            <w:rFonts w:ascii="Times New Roman" w:eastAsia="Times New Roman" w:hAnsi="Times New Roman" w:cs="Times New Roman"/>
          </w:rPr>
          <w:t>and receptibility</w:t>
        </w:r>
      </w:ins>
      <w:ins w:id="57" w:author="Clemot Bastien" w:date="2024-12-17T11:07:00Z" w16du:dateUtc="2024-12-17T10:07:00Z">
        <w:r w:rsidR="007168AA">
          <w:rPr>
            <w:rFonts w:ascii="Times New Roman" w:eastAsia="Times New Roman" w:hAnsi="Times New Roman" w:cs="Times New Roman"/>
          </w:rPr>
          <w:t xml:space="preserve"> </w:t>
        </w:r>
      </w:ins>
      <w:r>
        <w:rPr>
          <w:rFonts w:ascii="Times New Roman" w:eastAsia="Times New Roman" w:hAnsi="Times New Roman" w:cs="Times New Roman"/>
        </w:rPr>
        <w:t>(Andersson &amp; Iwasa, 1994). It covers a wide range of sensory modalities used by males to facilitate and engage in reproduction with females (Bastock, 1967). For instance, salamanders exhibit visual</w:t>
      </w:r>
      <w:r w:rsidR="000E46B3">
        <w:rPr>
          <w:rFonts w:ascii="Times New Roman" w:eastAsia="Times New Roman" w:hAnsi="Times New Roman" w:cs="Times New Roman"/>
        </w:rPr>
        <w:t>ly attractive</w:t>
      </w:r>
      <w:r>
        <w:rPr>
          <w:rFonts w:ascii="Times New Roman" w:eastAsia="Times New Roman" w:hAnsi="Times New Roman" w:cs="Times New Roman"/>
        </w:rPr>
        <w:t xml:space="preserve"> </w:t>
      </w:r>
      <w:r w:rsidR="000E46B3">
        <w:rPr>
          <w:rFonts w:ascii="Times New Roman" w:eastAsia="Times New Roman" w:hAnsi="Times New Roman" w:cs="Times New Roman"/>
        </w:rPr>
        <w:t xml:space="preserve">colour </w:t>
      </w:r>
      <w:r>
        <w:rPr>
          <w:rFonts w:ascii="Times New Roman" w:eastAsia="Times New Roman" w:hAnsi="Times New Roman" w:cs="Times New Roman"/>
        </w:rPr>
        <w:t xml:space="preserve">patterns (Ancillotto </w:t>
      </w:r>
      <w:r>
        <w:rPr>
          <w:rFonts w:ascii="Times New Roman" w:eastAsia="Times New Roman" w:hAnsi="Times New Roman" w:cs="Times New Roman"/>
          <w:i/>
        </w:rPr>
        <w:t>et al</w:t>
      </w:r>
      <w:r>
        <w:rPr>
          <w:rFonts w:ascii="Times New Roman" w:eastAsia="Times New Roman" w:hAnsi="Times New Roman" w:cs="Times New Roman"/>
        </w:rPr>
        <w:t xml:space="preserve">., 2022), eared moths engage in ultrasonic communication (Nakano </w:t>
      </w:r>
      <w:r>
        <w:rPr>
          <w:rFonts w:ascii="Times New Roman" w:eastAsia="Times New Roman" w:hAnsi="Times New Roman" w:cs="Times New Roman"/>
          <w:i/>
        </w:rPr>
        <w:t>et al.</w:t>
      </w:r>
      <w:r>
        <w:rPr>
          <w:rFonts w:ascii="Times New Roman" w:eastAsia="Times New Roman" w:hAnsi="Times New Roman" w:cs="Times New Roman"/>
        </w:rPr>
        <w:t xml:space="preserve">, 2015), songbirds perform duet dancing (Soma </w:t>
      </w:r>
      <w:r>
        <w:rPr>
          <w:rFonts w:ascii="Times New Roman" w:eastAsia="Times New Roman" w:hAnsi="Times New Roman" w:cs="Times New Roman"/>
          <w:i/>
        </w:rPr>
        <w:t>et al.</w:t>
      </w:r>
      <w:r>
        <w:rPr>
          <w:rFonts w:ascii="Times New Roman" w:eastAsia="Times New Roman" w:hAnsi="Times New Roman" w:cs="Times New Roman"/>
        </w:rPr>
        <w:t xml:space="preserve">, 2019), and </w:t>
      </w:r>
      <w:ins w:id="58" w:author="Clemot Bastien" w:date="2024-12-17T11:10:00Z" w16du:dateUtc="2024-12-17T10:10:00Z">
        <w:r w:rsidR="007168AA">
          <w:rPr>
            <w:rFonts w:ascii="Times New Roman" w:eastAsia="Times New Roman" w:hAnsi="Times New Roman" w:cs="Times New Roman"/>
          </w:rPr>
          <w:t xml:space="preserve">male </w:t>
        </w:r>
      </w:ins>
      <w:commentRangeStart w:id="59"/>
      <w:commentRangeStart w:id="60"/>
      <w:r>
        <w:rPr>
          <w:rFonts w:ascii="Times New Roman" w:eastAsia="Times New Roman" w:hAnsi="Times New Roman" w:cs="Times New Roman"/>
        </w:rPr>
        <w:t xml:space="preserve">cockroaches </w:t>
      </w:r>
      <w:del w:id="61" w:author="Clemot Bastien" w:date="2024-12-17T11:09:00Z" w16du:dateUtc="2024-12-17T10:09:00Z">
        <w:r w:rsidDel="007168AA">
          <w:rPr>
            <w:rFonts w:ascii="Times New Roman" w:eastAsia="Times New Roman" w:hAnsi="Times New Roman" w:cs="Times New Roman"/>
          </w:rPr>
          <w:delText xml:space="preserve">use chemical and gustatory senses during mating </w:delText>
        </w:r>
        <w:commentRangeEnd w:id="59"/>
        <w:r w:rsidR="00EC2409" w:rsidDel="007168AA">
          <w:rPr>
            <w:rStyle w:val="CommentReference"/>
          </w:rPr>
          <w:commentReference w:id="59"/>
        </w:r>
      </w:del>
      <w:commentRangeEnd w:id="60"/>
      <w:r w:rsidR="007310AD">
        <w:rPr>
          <w:rStyle w:val="CommentReference"/>
        </w:rPr>
        <w:commentReference w:id="60"/>
      </w:r>
      <w:ins w:id="62" w:author="Clemot Bastien" w:date="2024-12-17T11:10:00Z" w16du:dateUtc="2024-12-17T10:10:00Z">
        <w:r w:rsidR="007168AA">
          <w:rPr>
            <w:rFonts w:ascii="Times New Roman" w:eastAsia="Times New Roman" w:hAnsi="Times New Roman" w:cs="Times New Roman"/>
          </w:rPr>
          <w:t xml:space="preserve"> produce nuptial secretions aligning with female taste preferences </w:t>
        </w:r>
      </w:ins>
      <w:r>
        <w:rPr>
          <w:rFonts w:ascii="Times New Roman" w:eastAsia="Times New Roman" w:hAnsi="Times New Roman" w:cs="Times New Roman"/>
        </w:rPr>
        <w:t xml:space="preserve">(Wada-Katsumata </w:t>
      </w:r>
      <w:r>
        <w:rPr>
          <w:rFonts w:ascii="Times New Roman" w:eastAsia="Times New Roman" w:hAnsi="Times New Roman" w:cs="Times New Roman"/>
          <w:i/>
        </w:rPr>
        <w:t>et al</w:t>
      </w:r>
      <w:r>
        <w:rPr>
          <w:rFonts w:ascii="Times New Roman" w:eastAsia="Times New Roman" w:hAnsi="Times New Roman" w:cs="Times New Roman"/>
        </w:rPr>
        <w:t>., 2023).</w:t>
      </w:r>
    </w:p>
    <w:p w14:paraId="00000004" w14:textId="1A3BCB49" w:rsidR="00E87DFA" w:rsidRDefault="009A401E" w:rsidP="00497D9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C3CFD">
        <w:rPr>
          <w:rFonts w:ascii="Times New Roman" w:eastAsia="Times New Roman" w:hAnsi="Times New Roman" w:cs="Times New Roman"/>
        </w:rPr>
        <w:t>Although courtship behaviours can</w:t>
      </w:r>
      <w:r>
        <w:rPr>
          <w:rFonts w:ascii="Times New Roman" w:eastAsia="Times New Roman" w:hAnsi="Times New Roman" w:cs="Times New Roman"/>
        </w:rPr>
        <w:t xml:space="preserve"> enhanc</w:t>
      </w:r>
      <w:r w:rsidR="005C3CFD">
        <w:rPr>
          <w:rFonts w:ascii="Times New Roman" w:eastAsia="Times New Roman" w:hAnsi="Times New Roman" w:cs="Times New Roman"/>
        </w:rPr>
        <w:t>e</w:t>
      </w:r>
      <w:r>
        <w:rPr>
          <w:rFonts w:ascii="Times New Roman" w:eastAsia="Times New Roman" w:hAnsi="Times New Roman" w:cs="Times New Roman"/>
        </w:rPr>
        <w:t xml:space="preserve"> reproductive success (Andersson &amp; Iwasa, 1994), </w:t>
      </w:r>
      <w:r w:rsidR="005C3CFD">
        <w:rPr>
          <w:rFonts w:ascii="Times New Roman" w:eastAsia="Times New Roman" w:hAnsi="Times New Roman" w:cs="Times New Roman"/>
        </w:rPr>
        <w:t>they can</w:t>
      </w:r>
      <w:r>
        <w:rPr>
          <w:rFonts w:ascii="Times New Roman" w:eastAsia="Times New Roman" w:hAnsi="Times New Roman" w:cs="Times New Roman"/>
        </w:rPr>
        <w:t xml:space="preserve"> also entail energetic and survival costs. </w:t>
      </w:r>
      <w:commentRangeStart w:id="63"/>
      <w:commentRangeStart w:id="64"/>
      <w:r>
        <w:rPr>
          <w:rFonts w:ascii="Times New Roman" w:eastAsia="Times New Roman" w:hAnsi="Times New Roman" w:cs="Times New Roman"/>
        </w:rPr>
        <w:t>These costs have been demonstrated through increased physiological expenses, such as lactate production in crickets (Mowles, 2014),</w:t>
      </w:r>
      <w:ins w:id="65" w:author="Clemot Bastien" w:date="2024-12-17T11:12:00Z" w16du:dateUtc="2024-12-17T10:12:00Z">
        <w:r w:rsidR="009829E0">
          <w:rPr>
            <w:rFonts w:ascii="Times New Roman" w:eastAsia="Times New Roman" w:hAnsi="Times New Roman" w:cs="Times New Roman"/>
          </w:rPr>
          <w:t xml:space="preserve"> energy </w:t>
        </w:r>
      </w:ins>
      <w:ins w:id="66" w:author="Clemot Bastien" w:date="2024-12-17T11:14:00Z" w16du:dateUtc="2024-12-17T10:14:00Z">
        <w:r w:rsidR="006469B3">
          <w:rPr>
            <w:rFonts w:ascii="Times New Roman" w:eastAsia="Times New Roman" w:hAnsi="Times New Roman" w:cs="Times New Roman"/>
          </w:rPr>
          <w:t xml:space="preserve">use </w:t>
        </w:r>
      </w:ins>
      <w:ins w:id="67" w:author="Clemot Bastien" w:date="2024-12-17T11:18:00Z" w16du:dateUtc="2024-12-17T10:18:00Z">
        <w:r w:rsidR="007310AD">
          <w:rPr>
            <w:rFonts w:ascii="Times New Roman" w:eastAsia="Times New Roman" w:hAnsi="Times New Roman" w:cs="Times New Roman"/>
          </w:rPr>
          <w:t xml:space="preserve">during acrobatic courtship in golden-collared manakins (Barske </w:t>
        </w:r>
        <w:r w:rsidR="007310AD">
          <w:rPr>
            <w:rFonts w:ascii="Times New Roman" w:eastAsia="Times New Roman" w:hAnsi="Times New Roman" w:cs="Times New Roman"/>
            <w:i/>
            <w:iCs/>
          </w:rPr>
          <w:t>et al.</w:t>
        </w:r>
        <w:r w:rsidR="007310AD">
          <w:rPr>
            <w:rFonts w:ascii="Times New Roman" w:eastAsia="Times New Roman" w:hAnsi="Times New Roman" w:cs="Times New Roman"/>
          </w:rPr>
          <w:t>, 2014)</w:t>
        </w:r>
      </w:ins>
      <w:ins w:id="68" w:author="Clemot Bastien" w:date="2024-12-17T11:14:00Z" w16du:dateUtc="2024-12-17T10:14:00Z">
        <w:r w:rsidR="006469B3">
          <w:rPr>
            <w:rFonts w:ascii="Times New Roman" w:eastAsia="Times New Roman" w:hAnsi="Times New Roman" w:cs="Times New Roman"/>
          </w:rPr>
          <w:t>,</w:t>
        </w:r>
      </w:ins>
      <w:r>
        <w:rPr>
          <w:rFonts w:ascii="Times New Roman" w:eastAsia="Times New Roman" w:hAnsi="Times New Roman" w:cs="Times New Roman"/>
        </w:rPr>
        <w:t xml:space="preserve"> and survival costs associated with predation risk in firefly light signals (Woods </w:t>
      </w:r>
      <w:r>
        <w:rPr>
          <w:rFonts w:ascii="Times New Roman" w:eastAsia="Times New Roman" w:hAnsi="Times New Roman" w:cs="Times New Roman"/>
          <w:i/>
        </w:rPr>
        <w:t>et al.</w:t>
      </w:r>
      <w:r>
        <w:rPr>
          <w:rFonts w:ascii="Times New Roman" w:eastAsia="Times New Roman" w:hAnsi="Times New Roman" w:cs="Times New Roman"/>
        </w:rPr>
        <w:t>, 2007</w:t>
      </w:r>
      <w:commentRangeEnd w:id="63"/>
      <w:r w:rsidR="00B55FB2">
        <w:rPr>
          <w:rStyle w:val="CommentReference"/>
        </w:rPr>
        <w:commentReference w:id="63"/>
      </w:r>
      <w:commentRangeEnd w:id="64"/>
      <w:r w:rsidR="007310AD">
        <w:rPr>
          <w:rStyle w:val="CommentReference"/>
        </w:rPr>
        <w:commentReference w:id="64"/>
      </w:r>
      <w:r>
        <w:rPr>
          <w:rFonts w:ascii="Times New Roman" w:eastAsia="Times New Roman" w:hAnsi="Times New Roman" w:cs="Times New Roman"/>
        </w:rPr>
        <w:t xml:space="preserve">). Consequently, males </w:t>
      </w:r>
      <w:del w:id="69" w:author="Clemot Bastien" w:date="2024-12-17T11:21:00Z" w16du:dateUtc="2024-12-17T10:21:00Z">
        <w:r w:rsidDel="007310AD">
          <w:rPr>
            <w:rFonts w:ascii="Times New Roman" w:eastAsia="Times New Roman" w:hAnsi="Times New Roman" w:cs="Times New Roman"/>
          </w:rPr>
          <w:delText xml:space="preserve">make </w:delText>
        </w:r>
      </w:del>
      <w:ins w:id="70" w:author="Clemot Bastien" w:date="2024-12-17T11:21:00Z" w16du:dateUtc="2024-12-17T10:21:00Z">
        <w:r w:rsidR="007310AD">
          <w:rPr>
            <w:rFonts w:ascii="Times New Roman" w:eastAsia="Times New Roman" w:hAnsi="Times New Roman" w:cs="Times New Roman"/>
          </w:rPr>
          <w:t xml:space="preserve">must make </w:t>
        </w:r>
      </w:ins>
      <w:r>
        <w:rPr>
          <w:rFonts w:ascii="Times New Roman" w:eastAsia="Times New Roman" w:hAnsi="Times New Roman" w:cs="Times New Roman"/>
        </w:rPr>
        <w:t xml:space="preserve">careful decisions to adjust their </w:t>
      </w:r>
      <w:r w:rsidR="009B0512">
        <w:rPr>
          <w:rFonts w:ascii="Times New Roman" w:eastAsia="Times New Roman" w:hAnsi="Times New Roman" w:cs="Times New Roman"/>
        </w:rPr>
        <w:t xml:space="preserve">courtship </w:t>
      </w:r>
      <w:r>
        <w:rPr>
          <w:rFonts w:ascii="Times New Roman" w:eastAsia="Times New Roman" w:hAnsi="Times New Roman" w:cs="Times New Roman"/>
        </w:rPr>
        <w:t xml:space="preserve">effort </w:t>
      </w:r>
      <w:del w:id="71" w:author="Clemot Bastien" w:date="2024-12-17T11:22:00Z" w16du:dateUtc="2024-12-17T10:22:00Z">
        <w:r w:rsidDel="007310AD">
          <w:rPr>
            <w:rFonts w:ascii="Times New Roman" w:eastAsia="Times New Roman" w:hAnsi="Times New Roman" w:cs="Times New Roman"/>
          </w:rPr>
          <w:delText>based on</w:delText>
        </w:r>
      </w:del>
      <w:ins w:id="72" w:author="Clemot Bastien" w:date="2024-12-17T11:22:00Z" w16du:dateUtc="2024-12-17T10:22:00Z">
        <w:r w:rsidR="007310AD">
          <w:rPr>
            <w:rFonts w:ascii="Times New Roman" w:eastAsia="Times New Roman" w:hAnsi="Times New Roman" w:cs="Times New Roman"/>
          </w:rPr>
          <w:t>when assessing</w:t>
        </w:r>
      </w:ins>
      <w:r>
        <w:rPr>
          <w:rFonts w:ascii="Times New Roman" w:eastAsia="Times New Roman" w:hAnsi="Times New Roman" w:cs="Times New Roman"/>
        </w:rPr>
        <w:t xml:space="preserve"> the reproductive value of the female </w:t>
      </w:r>
      <w:ins w:id="73" w:author="Clemot Bastien" w:date="2024-12-17T11:22:00Z" w16du:dateUtc="2024-12-17T10:22:00Z">
        <w:r w:rsidR="007310AD">
          <w:rPr>
            <w:rFonts w:ascii="Times New Roman" w:eastAsia="Times New Roman" w:hAnsi="Times New Roman" w:cs="Times New Roman"/>
          </w:rPr>
          <w:t xml:space="preserve">is possible </w:t>
        </w:r>
      </w:ins>
      <w:r>
        <w:rPr>
          <w:rFonts w:ascii="Times New Roman" w:eastAsia="Times New Roman" w:hAnsi="Times New Roman" w:cs="Times New Roman"/>
        </w:rPr>
        <w:t xml:space="preserve">(Servedio &amp; Lande, 2006). </w:t>
      </w:r>
      <w:commentRangeStart w:id="74"/>
      <w:commentRangeStart w:id="75"/>
      <w:r>
        <w:rPr>
          <w:rFonts w:ascii="Times New Roman" w:eastAsia="Times New Roman" w:hAnsi="Times New Roman" w:cs="Times New Roman"/>
        </w:rPr>
        <w:t>In such cases, mating with an already mated female</w:t>
      </w:r>
      <w:r w:rsidR="00B55FB2">
        <w:rPr>
          <w:rFonts w:ascii="Times New Roman" w:eastAsia="Times New Roman" w:hAnsi="Times New Roman" w:cs="Times New Roman"/>
        </w:rPr>
        <w:t xml:space="preserve"> may</w:t>
      </w:r>
      <w:del w:id="76" w:author="Clemot Bastien" w:date="2024-12-17T11:24:00Z" w16du:dateUtc="2024-12-17T10:24:00Z">
        <w:r w:rsidDel="00303F2D">
          <w:rPr>
            <w:rFonts w:ascii="Times New Roman" w:eastAsia="Times New Roman" w:hAnsi="Times New Roman" w:cs="Times New Roman"/>
          </w:rPr>
          <w:delText xml:space="preserve"> lead to a decrease in fitness</w:delText>
        </w:r>
      </w:del>
      <w:r>
        <w:rPr>
          <w:rFonts w:ascii="Times New Roman" w:eastAsia="Times New Roman" w:hAnsi="Times New Roman" w:cs="Times New Roman"/>
        </w:rPr>
        <w:t xml:space="preserve"> </w:t>
      </w:r>
      <w:ins w:id="77" w:author="Clemot Bastien" w:date="2024-12-17T11:24:00Z" w16du:dateUtc="2024-12-17T10:24:00Z">
        <w:r w:rsidR="00303F2D">
          <w:rPr>
            <w:rFonts w:ascii="Times New Roman" w:eastAsia="Times New Roman" w:hAnsi="Times New Roman" w:cs="Times New Roman"/>
          </w:rPr>
          <w:t>result</w:t>
        </w:r>
      </w:ins>
      <w:ins w:id="78" w:author="Clemot Bastien" w:date="2024-12-17T11:25:00Z" w16du:dateUtc="2024-12-17T10:25:00Z">
        <w:r w:rsidR="00303F2D">
          <w:rPr>
            <w:rFonts w:ascii="Times New Roman" w:eastAsia="Times New Roman" w:hAnsi="Times New Roman" w:cs="Times New Roman"/>
          </w:rPr>
          <w:t xml:space="preserve"> in a lower fitness payoff </w:t>
        </w:r>
      </w:ins>
      <w:r>
        <w:rPr>
          <w:rFonts w:ascii="Times New Roman" w:eastAsia="Times New Roman" w:hAnsi="Times New Roman" w:cs="Times New Roman"/>
        </w:rPr>
        <w:t>due to sperm competition with other males and a reduced likelihood of paternity</w:t>
      </w:r>
      <w:ins w:id="79" w:author="Clemot Bastien" w:date="2024-12-17T11:25:00Z" w16du:dateUtc="2024-12-17T10:25:00Z">
        <w:r w:rsidR="00303F2D">
          <w:rPr>
            <w:rFonts w:ascii="Times New Roman" w:eastAsia="Times New Roman" w:hAnsi="Times New Roman" w:cs="Times New Roman"/>
          </w:rPr>
          <w:t xml:space="preserve"> compared to mating with an unmated female</w:t>
        </w:r>
      </w:ins>
      <w:r>
        <w:rPr>
          <w:rFonts w:ascii="Times New Roman" w:eastAsia="Times New Roman" w:hAnsi="Times New Roman" w:cs="Times New Roman"/>
        </w:rPr>
        <w:t xml:space="preserve"> (Parker, 1970; Thomas &amp; Simmons, 2007). </w:t>
      </w:r>
      <w:commentRangeEnd w:id="74"/>
      <w:r w:rsidR="007F4E44">
        <w:rPr>
          <w:rStyle w:val="CommentReference"/>
        </w:rPr>
        <w:commentReference w:id="74"/>
      </w:r>
      <w:commentRangeEnd w:id="75"/>
      <w:r w:rsidR="000211DA">
        <w:rPr>
          <w:rStyle w:val="CommentReference"/>
        </w:rPr>
        <w:commentReference w:id="75"/>
      </w:r>
      <w:r>
        <w:rPr>
          <w:rFonts w:ascii="Times New Roman" w:eastAsia="Times New Roman" w:hAnsi="Times New Roman" w:cs="Times New Roman"/>
        </w:rPr>
        <w:t>This phenomenon has been widely documented</w:t>
      </w:r>
      <w:r w:rsidR="00962082">
        <w:rPr>
          <w:rFonts w:ascii="Times New Roman" w:eastAsia="Times New Roman" w:hAnsi="Times New Roman" w:cs="Times New Roman"/>
        </w:rPr>
        <w:t>, for example,</w:t>
      </w:r>
      <w:r>
        <w:rPr>
          <w:rFonts w:ascii="Times New Roman" w:eastAsia="Times New Roman" w:hAnsi="Times New Roman" w:cs="Times New Roman"/>
        </w:rPr>
        <w:t xml:space="preserve"> </w:t>
      </w:r>
      <w:ins w:id="80" w:author="Clemot Bastien" w:date="2024-12-17T11:27:00Z" w16du:dateUtc="2024-12-17T10:27:00Z">
        <w:r w:rsidR="00303F2D">
          <w:rPr>
            <w:rFonts w:ascii="Times New Roman" w:eastAsia="Times New Roman" w:hAnsi="Times New Roman" w:cs="Times New Roman"/>
          </w:rPr>
          <w:t xml:space="preserve">in chameleons, where courtship behaviours differ based on female reproductive condition (Kelso &amp; Verrell, 2002), as well as </w:t>
        </w:r>
      </w:ins>
      <w:r>
        <w:rPr>
          <w:rFonts w:ascii="Times New Roman" w:eastAsia="Times New Roman" w:hAnsi="Times New Roman" w:cs="Times New Roman"/>
        </w:rPr>
        <w:t>in bee</w:t>
      </w:r>
      <w:r w:rsidR="00962082">
        <w:rPr>
          <w:rFonts w:ascii="Times New Roman" w:eastAsia="Times New Roman" w:hAnsi="Times New Roman" w:cs="Times New Roman"/>
        </w:rPr>
        <w:t>s</w:t>
      </w:r>
      <w:r>
        <w:rPr>
          <w:rFonts w:ascii="Times New Roman" w:eastAsia="Times New Roman" w:hAnsi="Times New Roman" w:cs="Times New Roman"/>
        </w:rPr>
        <w:t xml:space="preserve"> , where males are more attracted to and detect virgin females through chemical cues (Ayasse </w:t>
      </w:r>
      <w:r>
        <w:rPr>
          <w:rFonts w:ascii="Times New Roman" w:eastAsia="Times New Roman" w:hAnsi="Times New Roman" w:cs="Times New Roman"/>
          <w:i/>
        </w:rPr>
        <w:t>et al</w:t>
      </w:r>
      <w:r>
        <w:rPr>
          <w:rFonts w:ascii="Times New Roman" w:eastAsia="Times New Roman" w:hAnsi="Times New Roman" w:cs="Times New Roman"/>
        </w:rPr>
        <w:t>, 1999; Kukuk, 1985</w:t>
      </w:r>
      <w:del w:id="81" w:author="Clemot Bastien" w:date="2024-12-17T11:27:00Z" w16du:dateUtc="2024-12-17T10:27:00Z">
        <w:r w:rsidDel="00303F2D">
          <w:rPr>
            <w:rFonts w:ascii="Times New Roman" w:eastAsia="Times New Roman" w:hAnsi="Times New Roman" w:cs="Times New Roman"/>
          </w:rPr>
          <w:delText>), as well as in chameleons, where courtship behaviours differ based on female reproductive condition (Kelso &amp; Verrell, 2002)</w:delText>
        </w:r>
      </w:del>
      <w:r>
        <w:rPr>
          <w:rFonts w:ascii="Times New Roman" w:eastAsia="Times New Roman" w:hAnsi="Times New Roman" w:cs="Times New Roman"/>
        </w:rPr>
        <w:t>.</w:t>
      </w:r>
    </w:p>
    <w:p w14:paraId="00000005" w14:textId="44BBF5AA" w:rsidR="00E87DFA" w:rsidRDefault="009A401E"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9E2D43">
        <w:rPr>
          <w:rFonts w:ascii="Times New Roman" w:eastAsia="Times New Roman" w:hAnsi="Times New Roman" w:cs="Times New Roman"/>
          <w:color w:val="000000"/>
        </w:rPr>
        <w:t xml:space="preserve">Spiders are a particularly interesting group to </w:t>
      </w:r>
      <w:r w:rsidR="00C13700">
        <w:rPr>
          <w:rFonts w:ascii="Times New Roman" w:eastAsia="Times New Roman" w:hAnsi="Times New Roman" w:cs="Times New Roman"/>
          <w:color w:val="000000"/>
        </w:rPr>
        <w:t>study w</w:t>
      </w:r>
      <w:r w:rsidR="00C51F4A">
        <w:rPr>
          <w:rFonts w:ascii="Times New Roman" w:eastAsia="Times New Roman" w:hAnsi="Times New Roman" w:cs="Times New Roman"/>
          <w:color w:val="000000"/>
        </w:rPr>
        <w:t xml:space="preserve">hen considering </w:t>
      </w:r>
      <w:r w:rsidR="00C13700">
        <w:rPr>
          <w:rFonts w:ascii="Times New Roman" w:eastAsia="Times New Roman" w:hAnsi="Times New Roman" w:cs="Times New Roman"/>
          <w:color w:val="000000"/>
        </w:rPr>
        <w:t>the decisions a male makes to</w:t>
      </w:r>
      <w:r w:rsidR="009E2D43">
        <w:rPr>
          <w:rFonts w:ascii="Times New Roman" w:eastAsia="Times New Roman" w:hAnsi="Times New Roman" w:cs="Times New Roman"/>
          <w:color w:val="000000"/>
        </w:rPr>
        <w:t xml:space="preserve"> adjust courtship efforts based on the relative costs and benefits of mate choice</w:t>
      </w:r>
      <w:r w:rsidR="00EB3C2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ins w:id="82" w:author="Chrissie Painting" w:date="2024-11-27T15:34:00Z" w16du:dateUtc="2024-11-27T02:34:00Z">
        <w:del w:id="83" w:author="Clemot Bastien" w:date="2024-12-17T11:28:00Z" w16du:dateUtc="2024-12-17T10:28:00Z">
          <w:r w:rsidR="00EB3C25" w:rsidDel="00513EA4">
            <w:rPr>
              <w:rFonts w:ascii="Times New Roman" w:eastAsia="Times New Roman" w:hAnsi="Times New Roman" w:cs="Times New Roman"/>
              <w:color w:val="000000"/>
            </w:rPr>
            <w:delText>Spiders</w:delText>
          </w:r>
        </w:del>
      </w:ins>
      <w:ins w:id="84" w:author="Clemot Bastien" w:date="2024-12-17T11:28:00Z" w16du:dateUtc="2024-12-17T10:28:00Z">
        <w:r w:rsidR="00513EA4">
          <w:rPr>
            <w:rFonts w:ascii="Times New Roman" w:eastAsia="Times New Roman" w:hAnsi="Times New Roman" w:cs="Times New Roman"/>
            <w:color w:val="000000"/>
          </w:rPr>
          <w:t>Indeed, they</w:t>
        </w:r>
      </w:ins>
      <w:r w:rsidR="00EB3C25">
        <w:rPr>
          <w:rFonts w:ascii="Times New Roman" w:eastAsia="Times New Roman" w:hAnsi="Times New Roman" w:cs="Times New Roman"/>
          <w:color w:val="000000"/>
        </w:rPr>
        <w:t xml:space="preserve"> </w:t>
      </w:r>
      <w:r w:rsidR="006C2561">
        <w:rPr>
          <w:rFonts w:ascii="Times New Roman" w:eastAsia="Times New Roman" w:hAnsi="Times New Roman" w:cs="Times New Roman"/>
          <w:color w:val="000000"/>
        </w:rPr>
        <w:t xml:space="preserve">demonstrate </w:t>
      </w:r>
      <w:r w:rsidR="00CF11E9">
        <w:rPr>
          <w:rFonts w:ascii="Times New Roman" w:eastAsia="Times New Roman" w:hAnsi="Times New Roman" w:cs="Times New Roman"/>
          <w:color w:val="000000"/>
        </w:rPr>
        <w:t>a wide</w:t>
      </w:r>
      <w:r>
        <w:rPr>
          <w:rFonts w:ascii="Times New Roman" w:eastAsia="Times New Roman" w:hAnsi="Times New Roman" w:cs="Times New Roman"/>
          <w:color w:val="000000"/>
        </w:rPr>
        <w:t xml:space="preserve"> range of communication </w:t>
      </w:r>
      <w:r w:rsidR="00B1350B">
        <w:rPr>
          <w:rFonts w:ascii="Times New Roman" w:eastAsia="Times New Roman" w:hAnsi="Times New Roman" w:cs="Times New Roman"/>
          <w:color w:val="000000"/>
        </w:rPr>
        <w:t>signals</w:t>
      </w:r>
      <w:r>
        <w:rPr>
          <w:rFonts w:ascii="Times New Roman" w:eastAsia="Times New Roman" w:hAnsi="Times New Roman" w:cs="Times New Roman"/>
          <w:color w:val="000000"/>
        </w:rPr>
        <w:t xml:space="preserve"> and courtship behaviours employing various sensory modalities (Robinson, 1982). For example, peacock spiders utilise elaborate dances, bright </w:t>
      </w:r>
      <w:r>
        <w:rPr>
          <w:rFonts w:ascii="Times New Roman" w:eastAsia="Times New Roman" w:hAnsi="Times New Roman" w:cs="Times New Roman"/>
        </w:rPr>
        <w:t>colours</w:t>
      </w:r>
      <w:r>
        <w:rPr>
          <w:rFonts w:ascii="Times New Roman" w:eastAsia="Times New Roman" w:hAnsi="Times New Roman" w:cs="Times New Roman"/>
          <w:color w:val="000000"/>
        </w:rPr>
        <w:t xml:space="preserve">, and vibrations (Girard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wolf spiders engage in vibrational communication (Chiarle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2013), and gift-giving spiders present nuptial food gifts (Prokop &amp; Okrouhlík, 2021). </w:t>
      </w:r>
      <w:r w:rsidR="007F188B">
        <w:rPr>
          <w:rFonts w:ascii="Times New Roman" w:eastAsia="Times New Roman" w:hAnsi="Times New Roman" w:cs="Times New Roman"/>
          <w:color w:val="000000"/>
        </w:rPr>
        <w:t>Importantly</w:t>
      </w:r>
      <w:r>
        <w:rPr>
          <w:rFonts w:ascii="Times New Roman" w:eastAsia="Times New Roman" w:hAnsi="Times New Roman" w:cs="Times New Roman"/>
          <w:color w:val="000000"/>
        </w:rPr>
        <w:t xml:space="preserve">, courtship in male spiders </w:t>
      </w:r>
      <w:r w:rsidR="006C2561">
        <w:rPr>
          <w:rFonts w:ascii="Times New Roman" w:eastAsia="Times New Roman" w:hAnsi="Times New Roman" w:cs="Times New Roman"/>
          <w:color w:val="000000"/>
        </w:rPr>
        <w:t xml:space="preserve">can be </w:t>
      </w:r>
      <w:r>
        <w:rPr>
          <w:rFonts w:ascii="Times New Roman" w:eastAsia="Times New Roman" w:hAnsi="Times New Roman" w:cs="Times New Roman"/>
          <w:color w:val="000000"/>
        </w:rPr>
        <w:t>particularly costly as females are typically aggressive, and many species exhibit sexual cannibalism (</w:t>
      </w:r>
      <w:ins w:id="85" w:author="Clemot Bastien" w:date="2024-12-17T11:54:00Z" w16du:dateUtc="2024-12-17T10:54:00Z">
        <w:r w:rsidR="000211DA">
          <w:rPr>
            <w:rFonts w:ascii="Times New Roman" w:eastAsia="Times New Roman" w:hAnsi="Times New Roman" w:cs="Times New Roman"/>
            <w:color w:val="000000"/>
          </w:rPr>
          <w:t xml:space="preserve">Arnqvist &amp; Henriksson, 1997; </w:t>
        </w:r>
      </w:ins>
      <w:ins w:id="86" w:author="Clemot Bastien" w:date="2024-12-17T11:50:00Z" w16du:dateUtc="2024-12-17T10:50:00Z">
        <w:r w:rsidR="000211DA">
          <w:rPr>
            <w:rFonts w:ascii="Times New Roman" w:eastAsia="Times New Roman" w:hAnsi="Times New Roman" w:cs="Times New Roman"/>
            <w:color w:val="000000"/>
          </w:rPr>
          <w:t xml:space="preserve">Elgar, 1992; </w:t>
        </w:r>
      </w:ins>
      <w:commentRangeStart w:id="87"/>
      <w:commentRangeStart w:id="88"/>
      <w:r>
        <w:rPr>
          <w:rFonts w:ascii="Times New Roman" w:eastAsia="Times New Roman" w:hAnsi="Times New Roman" w:cs="Times New Roman"/>
          <w:color w:val="000000"/>
        </w:rPr>
        <w:t xml:space="preserve">Robinson, </w:t>
      </w:r>
      <w:commentRangeStart w:id="89"/>
      <w:commentRangeStart w:id="90"/>
      <w:r>
        <w:rPr>
          <w:rFonts w:ascii="Times New Roman" w:eastAsia="Times New Roman" w:hAnsi="Times New Roman" w:cs="Times New Roman"/>
          <w:color w:val="000000"/>
        </w:rPr>
        <w:t>1982</w:t>
      </w:r>
      <w:commentRangeEnd w:id="87"/>
      <w:r w:rsidR="00F3452D">
        <w:rPr>
          <w:rStyle w:val="CommentReference"/>
        </w:rPr>
        <w:commentReference w:id="87"/>
      </w:r>
      <w:commentRangeEnd w:id="88"/>
      <w:commentRangeEnd w:id="89"/>
      <w:commentRangeEnd w:id="90"/>
      <w:r w:rsidR="00DE1DBB">
        <w:rPr>
          <w:rStyle w:val="CommentReference"/>
        </w:rPr>
        <w:commentReference w:id="88"/>
      </w:r>
      <w:r w:rsidR="00631AD8">
        <w:rPr>
          <w:rStyle w:val="CommentReference"/>
        </w:rPr>
        <w:commentReference w:id="89"/>
      </w:r>
      <w:r w:rsidR="00DE1DBB">
        <w:rPr>
          <w:rStyle w:val="CommentReference"/>
        </w:rPr>
        <w:commentReference w:id="90"/>
      </w:r>
      <w:ins w:id="91" w:author="Clemot Bastien" w:date="2024-12-17T11:55:00Z" w16du:dateUtc="2024-12-17T10:55:00Z">
        <w:r w:rsidR="00DE1DBB">
          <w:rPr>
            <w:rFonts w:ascii="Times New Roman" w:eastAsia="Times New Roman" w:hAnsi="Times New Roman" w:cs="Times New Roman"/>
            <w:color w:val="000000"/>
          </w:rPr>
          <w:t xml:space="preserve">; Schneider &amp; </w:t>
        </w:r>
      </w:ins>
      <w:ins w:id="92" w:author="Clemot Bastien" w:date="2024-12-17T11:56:00Z" w16du:dateUtc="2024-12-17T10:56:00Z">
        <w:r w:rsidR="00DE1DBB">
          <w:rPr>
            <w:rFonts w:ascii="Times New Roman" w:eastAsia="Times New Roman" w:hAnsi="Times New Roman" w:cs="Times New Roman"/>
            <w:color w:val="000000"/>
          </w:rPr>
          <w:t>Elgar, 2001</w:t>
        </w:r>
      </w:ins>
      <w:r>
        <w:rPr>
          <w:rFonts w:ascii="Times New Roman" w:eastAsia="Times New Roman" w:hAnsi="Times New Roman" w:cs="Times New Roman"/>
          <w:color w:val="000000"/>
        </w:rPr>
        <w:t>).</w:t>
      </w:r>
      <w:ins w:id="93" w:author="Clemot Bastien" w:date="2024-12-17T11:58:00Z" w16du:dateUtc="2024-12-17T10:58:00Z">
        <w:r w:rsidR="00DE1DBB">
          <w:rPr>
            <w:rFonts w:ascii="Times New Roman" w:eastAsia="Times New Roman" w:hAnsi="Times New Roman" w:cs="Times New Roman"/>
            <w:color w:val="000000"/>
          </w:rPr>
          <w:t xml:space="preserve"> </w:t>
        </w:r>
      </w:ins>
      <w:ins w:id="94" w:author="Clemot Bastien" w:date="2024-12-17T11:58:00Z">
        <w:r w:rsidR="00DE1DBB" w:rsidRPr="00DE1DBB">
          <w:rPr>
            <w:rFonts w:ascii="Times New Roman" w:eastAsia="Times New Roman" w:hAnsi="Times New Roman" w:cs="Times New Roman"/>
            <w:color w:val="000000"/>
          </w:rPr>
          <w:t>While sexual cannibalism can be adaptive for the male if it occurs after copulation, as it may provide nutrients to the female and increase reproductive success, it is extremely costly if the female consumes the male before sperm transfer, as the male’s reproductive investment is lost</w:t>
        </w:r>
      </w:ins>
      <w:ins w:id="95" w:author="Clemot Bastien" w:date="2024-12-17T11:58:00Z" w16du:dateUtc="2024-12-17T10:58:00Z">
        <w:r w:rsidR="00DE1DBB">
          <w:rPr>
            <w:rFonts w:ascii="Times New Roman" w:eastAsia="Times New Roman" w:hAnsi="Times New Roman" w:cs="Times New Roman"/>
            <w:color w:val="000000"/>
          </w:rPr>
          <w:t xml:space="preserve"> </w:t>
        </w:r>
      </w:ins>
      <w:ins w:id="96" w:author="Clemot Bastien" w:date="2024-12-17T11:59:00Z" w16du:dateUtc="2024-12-17T10:59:00Z">
        <w:r w:rsidR="00DE1DBB">
          <w:rPr>
            <w:rFonts w:ascii="Times New Roman" w:eastAsia="Times New Roman" w:hAnsi="Times New Roman" w:cs="Times New Roman"/>
            <w:color w:val="000000"/>
          </w:rPr>
          <w:t>(Andrade, 2003; Miller</w:t>
        </w:r>
      </w:ins>
      <w:ins w:id="97" w:author="Clemot Bastien" w:date="2024-12-17T12:00:00Z" w16du:dateUtc="2024-12-17T11:00:00Z">
        <w:r w:rsidR="00DE1DBB">
          <w:rPr>
            <w:rFonts w:ascii="Times New Roman" w:eastAsia="Times New Roman" w:hAnsi="Times New Roman" w:cs="Times New Roman"/>
            <w:color w:val="000000"/>
          </w:rPr>
          <w:t>, 2007)</w:t>
        </w:r>
      </w:ins>
      <w:ins w:id="98" w:author="Clemot Bastien" w:date="2024-12-17T11:58:00Z">
        <w:r w:rsidR="00DE1DBB" w:rsidRPr="00DE1DBB">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Female aggression</w:t>
      </w:r>
      <w:r w:rsidR="00631AD8">
        <w:rPr>
          <w:rFonts w:ascii="Times New Roman" w:eastAsia="Times New Roman" w:hAnsi="Times New Roman" w:cs="Times New Roman"/>
          <w:color w:val="000000"/>
        </w:rPr>
        <w:t>, therefore,</w:t>
      </w:r>
      <w:r>
        <w:rPr>
          <w:rFonts w:ascii="Times New Roman" w:eastAsia="Times New Roman" w:hAnsi="Times New Roman" w:cs="Times New Roman"/>
          <w:color w:val="000000"/>
        </w:rPr>
        <w:t xml:space="preserve"> introduces </w:t>
      </w:r>
      <w:del w:id="99" w:author="Clemot Bastien" w:date="2024-12-17T11:29:00Z" w16du:dateUtc="2024-12-17T10:29:00Z">
        <w:r w:rsidDel="00513EA4">
          <w:rPr>
            <w:rFonts w:ascii="Times New Roman" w:eastAsia="Times New Roman" w:hAnsi="Times New Roman" w:cs="Times New Roman"/>
            <w:color w:val="000000"/>
          </w:rPr>
          <w:delText xml:space="preserve">a </w:delText>
        </w:r>
      </w:del>
      <w:ins w:id="100" w:author="Clemot Bastien" w:date="2024-12-17T11:29:00Z" w16du:dateUtc="2024-12-17T10:29:00Z">
        <w:r w:rsidR="00513EA4">
          <w:rPr>
            <w:rFonts w:ascii="Times New Roman" w:eastAsia="Times New Roman" w:hAnsi="Times New Roman" w:cs="Times New Roman"/>
            <w:color w:val="000000"/>
          </w:rPr>
          <w:t xml:space="preserve">an important </w:t>
        </w:r>
      </w:ins>
      <w:r>
        <w:rPr>
          <w:rFonts w:ascii="Times New Roman" w:eastAsia="Times New Roman" w:hAnsi="Times New Roman" w:cs="Times New Roman"/>
          <w:color w:val="000000"/>
        </w:rPr>
        <w:t xml:space="preserve">constraint on male mating choice, limiting the number of matings they can engage in, sometimes even to a single mating in </w:t>
      </w:r>
      <w:r>
        <w:rPr>
          <w:rFonts w:ascii="Times New Roman" w:eastAsia="Times New Roman" w:hAnsi="Times New Roman" w:cs="Times New Roman"/>
        </w:rPr>
        <w:t>species</w:t>
      </w:r>
      <w:r>
        <w:rPr>
          <w:rFonts w:ascii="Times New Roman" w:eastAsia="Times New Roman" w:hAnsi="Times New Roman" w:cs="Times New Roman"/>
          <w:color w:val="000000"/>
        </w:rPr>
        <w:t xml:space="preserve"> with </w:t>
      </w:r>
      <w:r>
        <w:rPr>
          <w:rFonts w:ascii="Times New Roman" w:eastAsia="Times New Roman" w:hAnsi="Times New Roman" w:cs="Times New Roman"/>
          <w:color w:val="000000"/>
        </w:rPr>
        <w:lastRenderedPageBreak/>
        <w:t xml:space="preserve">obligatory mate consumption (Elgar, 1992; Knoflach &amp; Van Harten, 2010). Consequently, male spiders are expected to face significant limitations on their reproductive opportunities, highlighting the importance of carefully selecting </w:t>
      </w:r>
      <w:r>
        <w:rPr>
          <w:rFonts w:ascii="Times New Roman" w:eastAsia="Times New Roman" w:hAnsi="Times New Roman" w:cs="Times New Roman"/>
        </w:rPr>
        <w:t>the best</w:t>
      </w:r>
      <w:r>
        <w:rPr>
          <w:rFonts w:ascii="Times New Roman" w:eastAsia="Times New Roman" w:hAnsi="Times New Roman" w:cs="Times New Roman"/>
          <w:color w:val="000000"/>
        </w:rPr>
        <w:t xml:space="preserve"> female based on her</w:t>
      </w:r>
      <w:del w:id="101" w:author="Clemot Bastien" w:date="2024-12-17T11:30:00Z" w16du:dateUtc="2024-12-17T10:30:00Z">
        <w:r w:rsidDel="00513EA4">
          <w:rPr>
            <w:rFonts w:ascii="Times New Roman" w:eastAsia="Times New Roman" w:hAnsi="Times New Roman" w:cs="Times New Roman"/>
            <w:color w:val="000000"/>
          </w:rPr>
          <w:delText xml:space="preserve"> </w:delText>
        </w:r>
      </w:del>
      <w:del w:id="102" w:author="Clemot Bastien" w:date="2024-12-17T11:29:00Z" w16du:dateUtc="2024-12-17T10:29:00Z">
        <w:r w:rsidDel="00513EA4">
          <w:rPr>
            <w:rFonts w:ascii="Times New Roman" w:eastAsia="Times New Roman" w:hAnsi="Times New Roman" w:cs="Times New Roman"/>
            <w:color w:val="000000"/>
          </w:rPr>
          <w:delText>quality</w:delText>
        </w:r>
      </w:del>
      <w:ins w:id="103" w:author="Clemot Bastien" w:date="2024-12-17T11:30:00Z" w16du:dateUtc="2024-12-17T10:30:00Z">
        <w:r w:rsidR="00513EA4">
          <w:rPr>
            <w:rFonts w:ascii="Times New Roman" w:eastAsia="Times New Roman" w:hAnsi="Times New Roman" w:cs="Times New Roman"/>
            <w:color w:val="000000"/>
          </w:rPr>
          <w:t xml:space="preserve"> reproductive potential</w:t>
        </w:r>
      </w:ins>
      <w:r>
        <w:rPr>
          <w:rFonts w:ascii="Times New Roman" w:eastAsia="Times New Roman" w:hAnsi="Times New Roman" w:cs="Times New Roman"/>
          <w:color w:val="000000"/>
        </w:rPr>
        <w:t>.</w:t>
      </w:r>
    </w:p>
    <w:p w14:paraId="00000006" w14:textId="1CE635BC" w:rsidR="00E87DFA" w:rsidRDefault="009A401E"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104"/>
      <w:commentRangeStart w:id="105"/>
      <w:r>
        <w:rPr>
          <w:rFonts w:ascii="Times New Roman" w:eastAsia="Times New Roman" w:hAnsi="Times New Roman" w:cs="Times New Roman"/>
          <w:color w:val="000000"/>
        </w:rPr>
        <w:t>Male</w:t>
      </w:r>
      <w:commentRangeEnd w:id="104"/>
      <w:commentRangeEnd w:id="105"/>
      <w:r w:rsidR="00974958">
        <w:rPr>
          <w:rStyle w:val="CommentReference"/>
        </w:rPr>
        <w:commentReference w:id="104"/>
      </w:r>
      <w:r w:rsidR="00FA6093">
        <w:rPr>
          <w:rStyle w:val="CommentReference"/>
        </w:rPr>
        <w:commentReference w:id="105"/>
      </w:r>
      <w:r>
        <w:rPr>
          <w:rFonts w:ascii="Times New Roman" w:eastAsia="Times New Roman" w:hAnsi="Times New Roman" w:cs="Times New Roman"/>
          <w:color w:val="000000"/>
        </w:rPr>
        <w:t xml:space="preserve"> choosiness has been widely investigated in spider groups where sexual cannibalism occurs, showing that males generally prefer to mate with unmated females to reduce sperm competition and avoid increased aggressiveness in already mated females (Gaskett, 2004; Herberstein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2002; Schneider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Some studies have also </w:t>
      </w:r>
      <w:ins w:id="106" w:author="Clemot Bastien" w:date="2024-12-17T11:38:00Z" w16du:dateUtc="2024-12-17T10:38:00Z">
        <w:r w:rsidR="003813B4">
          <w:rPr>
            <w:rFonts w:ascii="Times New Roman" w:eastAsia="Times New Roman" w:hAnsi="Times New Roman" w:cs="Times New Roman"/>
            <w:color w:val="000000"/>
          </w:rPr>
          <w:t xml:space="preserve">directly </w:t>
        </w:r>
      </w:ins>
      <w:r>
        <w:rPr>
          <w:rFonts w:ascii="Times New Roman" w:eastAsia="Times New Roman" w:hAnsi="Times New Roman" w:cs="Times New Roman"/>
          <w:color w:val="000000"/>
        </w:rPr>
        <w:t xml:space="preserve">shown that </w:t>
      </w:r>
      <w:del w:id="107" w:author="Clemot Bastien" w:date="2024-12-17T11:39:00Z" w16du:dateUtc="2024-12-17T10:39:00Z">
        <w:r w:rsidDel="003813B4">
          <w:rPr>
            <w:rFonts w:ascii="Times New Roman" w:eastAsia="Times New Roman" w:hAnsi="Times New Roman" w:cs="Times New Roman"/>
            <w:color w:val="000000"/>
          </w:rPr>
          <w:delText>courtship traits are costly and</w:delText>
        </w:r>
      </w:del>
      <w:ins w:id="108" w:author="Clemot Bastien" w:date="2024-12-17T11:39:00Z" w16du:dateUtc="2024-12-17T10:39:00Z">
        <w:r w:rsidR="003813B4">
          <w:rPr>
            <w:rFonts w:ascii="Times New Roman" w:eastAsia="Times New Roman" w:hAnsi="Times New Roman" w:cs="Times New Roman"/>
            <w:color w:val="000000"/>
          </w:rPr>
          <w:t>costly courtship traits are</w:t>
        </w:r>
      </w:ins>
      <w:r>
        <w:rPr>
          <w:rFonts w:ascii="Times New Roman" w:eastAsia="Times New Roman" w:hAnsi="Times New Roman" w:cs="Times New Roman"/>
          <w:color w:val="000000"/>
        </w:rPr>
        <w:t xml:space="preserve"> adjusted</w:t>
      </w:r>
      <w:ins w:id="109" w:author="Clemot Bastien" w:date="2024-12-17T11:42:00Z" w16du:dateUtc="2024-12-17T10:42:00Z">
        <w:r w:rsidR="003813B4">
          <w:rPr>
            <w:rFonts w:ascii="Times New Roman" w:eastAsia="Times New Roman" w:hAnsi="Times New Roman" w:cs="Times New Roman"/>
            <w:color w:val="000000"/>
          </w:rPr>
          <w:t xml:space="preserve"> over successive matings and </w:t>
        </w:r>
      </w:ins>
      <w:del w:id="110" w:author="Clemot Bastien" w:date="2024-12-17T11:42:00Z" w16du:dateUtc="2024-12-17T10:42:00Z">
        <w:r w:rsidDel="003813B4">
          <w:rPr>
            <w:rFonts w:ascii="Times New Roman" w:eastAsia="Times New Roman" w:hAnsi="Times New Roman" w:cs="Times New Roman"/>
            <w:color w:val="000000"/>
          </w:rPr>
          <w:delText xml:space="preserve"> </w:delText>
        </w:r>
        <w:commentRangeStart w:id="111"/>
        <w:commentRangeStart w:id="112"/>
        <w:r w:rsidDel="003813B4">
          <w:rPr>
            <w:rFonts w:ascii="Times New Roman" w:eastAsia="Times New Roman" w:hAnsi="Times New Roman" w:cs="Times New Roman"/>
            <w:color w:val="000000"/>
          </w:rPr>
          <w:delText>according to</w:delText>
        </w:r>
      </w:del>
      <w:ins w:id="113" w:author="Clemot Bastien" w:date="2024-12-17T11:42:00Z" w16du:dateUtc="2024-12-17T10:42:00Z">
        <w:r w:rsidR="003813B4">
          <w:rPr>
            <w:rFonts w:ascii="Times New Roman" w:eastAsia="Times New Roman" w:hAnsi="Times New Roman" w:cs="Times New Roman"/>
            <w:color w:val="000000"/>
          </w:rPr>
          <w:t>depending on</w:t>
        </w:r>
      </w:ins>
      <w:r>
        <w:rPr>
          <w:rFonts w:ascii="Times New Roman" w:eastAsia="Times New Roman" w:hAnsi="Times New Roman" w:cs="Times New Roman"/>
          <w:color w:val="000000"/>
        </w:rPr>
        <w:t xml:space="preserve"> female </w:t>
      </w:r>
      <w:del w:id="114" w:author="Clemot Bastien" w:date="2024-12-17T11:38:00Z" w16du:dateUtc="2024-12-17T10:38:00Z">
        <w:r w:rsidDel="003813B4">
          <w:rPr>
            <w:rFonts w:ascii="Times New Roman" w:eastAsia="Times New Roman" w:hAnsi="Times New Roman" w:cs="Times New Roman"/>
            <w:color w:val="000000"/>
          </w:rPr>
          <w:delText>mating status</w:delText>
        </w:r>
      </w:del>
      <w:ins w:id="115" w:author="Clemot Bastien" w:date="2024-12-17T11:38:00Z" w16du:dateUtc="2024-12-17T10:38:00Z">
        <w:r w:rsidR="003813B4">
          <w:rPr>
            <w:rFonts w:ascii="Times New Roman" w:eastAsia="Times New Roman" w:hAnsi="Times New Roman" w:cs="Times New Roman"/>
            <w:color w:val="000000"/>
          </w:rPr>
          <w:t>condition</w:t>
        </w:r>
      </w:ins>
      <w:ins w:id="116" w:author="Clemot Bastien" w:date="2024-12-17T11:42:00Z" w16du:dateUtc="2024-12-17T10:42:00Z">
        <w:r w:rsidR="003813B4">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commentRangeEnd w:id="111"/>
      <w:r w:rsidR="00A34C2E">
        <w:rPr>
          <w:rStyle w:val="CommentReference"/>
        </w:rPr>
        <w:commentReference w:id="111"/>
      </w:r>
      <w:commentRangeEnd w:id="112"/>
      <w:r w:rsidR="003813B4">
        <w:rPr>
          <w:rStyle w:val="CommentReference"/>
        </w:rPr>
        <w:commentReference w:id="112"/>
      </w:r>
      <w:ins w:id="117" w:author="Clemot Bastien" w:date="2024-12-17T11:39:00Z" w16du:dateUtc="2024-12-17T10:39:00Z">
        <w:r w:rsidR="003813B4">
          <w:rPr>
            <w:rFonts w:ascii="Times New Roman" w:eastAsia="Times New Roman" w:hAnsi="Times New Roman" w:cs="Times New Roman"/>
            <w:color w:val="000000"/>
          </w:rPr>
          <w:t xml:space="preserve">as a proxy of their reproductive value </w:t>
        </w:r>
      </w:ins>
      <w:r>
        <w:rPr>
          <w:rFonts w:ascii="Times New Roman" w:eastAsia="Times New Roman" w:hAnsi="Times New Roman" w:cs="Times New Roman"/>
          <w:color w:val="000000"/>
        </w:rPr>
        <w:t xml:space="preserve">(Cargnelutti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Solano-Brenes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The ability of males to assess female mating status and adapt their behaviour is primarily associated with chemical cues released by the female into the air or through contact with her silk (Cayet &amp; Schneider, 2020; Copperi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2019; Thomas, 2010; Xiao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However, the mechanisms underlying male decision-making behaviour are highly complex and vary across spider species and populations, as males also integrate other factors such as costs related to female availability or their own condition (Schneider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2015; Tuni &amp; Berger-Tal, 2012).</w:t>
      </w:r>
    </w:p>
    <w:p w14:paraId="00000007" w14:textId="579D8727" w:rsidR="00E87DFA" w:rsidRDefault="009A401E"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824FFE">
        <w:rPr>
          <w:rFonts w:ascii="Times New Roman" w:eastAsia="Times New Roman" w:hAnsi="Times New Roman" w:cs="Times New Roman"/>
          <w:color w:val="000000"/>
        </w:rPr>
        <w:t>Fishing</w:t>
      </w:r>
      <w:r>
        <w:rPr>
          <w:rFonts w:ascii="Times New Roman" w:eastAsia="Times New Roman" w:hAnsi="Times New Roman" w:cs="Times New Roman"/>
          <w:color w:val="000000"/>
        </w:rPr>
        <w:t xml:space="preserve"> spiders</w:t>
      </w:r>
      <w:r w:rsidR="00B964CB">
        <w:rPr>
          <w:rFonts w:ascii="Times New Roman" w:eastAsia="Times New Roman" w:hAnsi="Times New Roman" w:cs="Times New Roman"/>
          <w:color w:val="000000"/>
        </w:rPr>
        <w:t xml:space="preserve"> in the genus </w:t>
      </w:r>
      <w:r w:rsidR="00B964CB" w:rsidRPr="009A76D3">
        <w:rPr>
          <w:rFonts w:ascii="Times New Roman" w:eastAsia="Times New Roman" w:hAnsi="Times New Roman" w:cs="Times New Roman"/>
          <w:i/>
          <w:iCs/>
          <w:color w:val="000000"/>
        </w:rPr>
        <w:t>Dolomedes</w:t>
      </w:r>
      <w:r>
        <w:rPr>
          <w:rFonts w:ascii="Times New Roman" w:eastAsia="Times New Roman" w:hAnsi="Times New Roman" w:cs="Times New Roman"/>
          <w:color w:val="000000"/>
        </w:rPr>
        <w:t xml:space="preserve"> (</w:t>
      </w:r>
      <w:commentRangeStart w:id="118"/>
      <w:commentRangeStart w:id="119"/>
      <w:del w:id="120" w:author="Chrissie Painting" w:date="2024-11-27T15:53:00Z" w16du:dateUtc="2024-11-27T02:53:00Z">
        <w:r w:rsidDel="004E2711">
          <w:rPr>
            <w:rFonts w:ascii="Times New Roman" w:eastAsia="Times New Roman" w:hAnsi="Times New Roman" w:cs="Times New Roman"/>
            <w:color w:val="000000"/>
          </w:rPr>
          <w:delText>Pisauridae</w:delText>
        </w:r>
      </w:del>
      <w:ins w:id="121" w:author="Chrissie Painting" w:date="2024-11-27T15:53:00Z" w16du:dateUtc="2024-11-27T02:53:00Z">
        <w:r w:rsidR="004E2711">
          <w:rPr>
            <w:rFonts w:ascii="Times New Roman" w:eastAsia="Times New Roman" w:hAnsi="Times New Roman" w:cs="Times New Roman"/>
            <w:color w:val="000000"/>
          </w:rPr>
          <w:t>Dol</w:t>
        </w:r>
        <w:r w:rsidR="00B964CB">
          <w:rPr>
            <w:rFonts w:ascii="Times New Roman" w:eastAsia="Times New Roman" w:hAnsi="Times New Roman" w:cs="Times New Roman"/>
            <w:color w:val="000000"/>
          </w:rPr>
          <w:t>omedidae</w:t>
        </w:r>
        <w:commentRangeEnd w:id="118"/>
        <w:r w:rsidR="00B964CB">
          <w:rPr>
            <w:rStyle w:val="CommentReference"/>
          </w:rPr>
          <w:commentReference w:id="118"/>
        </w:r>
      </w:ins>
      <w:commentRangeEnd w:id="119"/>
      <w:r w:rsidR="00DE1DBB">
        <w:rPr>
          <w:rStyle w:val="CommentReference"/>
        </w:rPr>
        <w:commentReference w:id="119"/>
      </w:r>
      <w:r>
        <w:rPr>
          <w:rFonts w:ascii="Times New Roman" w:eastAsia="Times New Roman" w:hAnsi="Times New Roman" w:cs="Times New Roman"/>
          <w:color w:val="000000"/>
        </w:rPr>
        <w:t>) constitute a diverse group</w:t>
      </w:r>
      <w:r w:rsidR="00B964CB">
        <w:rPr>
          <w:rFonts w:ascii="Times New Roman" w:eastAsia="Times New Roman" w:hAnsi="Times New Roman" w:cs="Times New Roman"/>
          <w:color w:val="000000"/>
        </w:rPr>
        <w:t xml:space="preserve"> of over 100 species</w:t>
      </w:r>
      <w:r>
        <w:rPr>
          <w:rFonts w:ascii="Times New Roman" w:eastAsia="Times New Roman" w:hAnsi="Times New Roman" w:cs="Times New Roman"/>
          <w:color w:val="000000"/>
        </w:rPr>
        <w:t xml:space="preserve">, with several species studied </w:t>
      </w:r>
      <w:r w:rsidR="00B964CB">
        <w:rPr>
          <w:rFonts w:ascii="Times New Roman" w:eastAsia="Times New Roman" w:hAnsi="Times New Roman" w:cs="Times New Roman"/>
          <w:color w:val="000000"/>
        </w:rPr>
        <w:t xml:space="preserve">extensively </w:t>
      </w:r>
      <w:r>
        <w:rPr>
          <w:rFonts w:ascii="Times New Roman" w:eastAsia="Times New Roman" w:hAnsi="Times New Roman" w:cs="Times New Roman"/>
          <w:color w:val="000000"/>
        </w:rPr>
        <w:t xml:space="preserve">in the context of </w:t>
      </w:r>
      <w:r w:rsidR="00B964CB">
        <w:rPr>
          <w:rFonts w:ascii="Times New Roman" w:eastAsia="Times New Roman" w:hAnsi="Times New Roman" w:cs="Times New Roman"/>
          <w:color w:val="000000"/>
        </w:rPr>
        <w:t xml:space="preserve">courtship, </w:t>
      </w:r>
      <w:r>
        <w:rPr>
          <w:rFonts w:ascii="Times New Roman" w:eastAsia="Times New Roman" w:hAnsi="Times New Roman" w:cs="Times New Roman"/>
          <w:color w:val="000000"/>
        </w:rPr>
        <w:t xml:space="preserve">mating system evolution, extreme male mating behaviours, and </w:t>
      </w:r>
      <w:r w:rsidR="004E5199">
        <w:rPr>
          <w:rFonts w:ascii="Times New Roman" w:eastAsia="Times New Roman" w:hAnsi="Times New Roman" w:cs="Times New Roman"/>
          <w:color w:val="000000"/>
        </w:rPr>
        <w:t>female aggression</w:t>
      </w:r>
      <w:r>
        <w:rPr>
          <w:rFonts w:ascii="Times New Roman" w:eastAsia="Times New Roman" w:hAnsi="Times New Roman" w:cs="Times New Roman"/>
          <w:color w:val="000000"/>
        </w:rPr>
        <w:t xml:space="preserve"> (</w:t>
      </w:r>
      <w:sdt>
        <w:sdtPr>
          <w:tag w:val="goog_rdk_0"/>
          <w:id w:val="892392217"/>
        </w:sdtPr>
        <w:sdtContent>
          <w:commentRangeStart w:id="122"/>
          <w:commentRangeStart w:id="123"/>
          <w:commentRangeStart w:id="124"/>
        </w:sdtContent>
      </w:sdt>
      <w:del w:id="125" w:author="Clemot Bastien" w:date="2024-12-17T12:05:00Z" w16du:dateUtc="2024-12-17T11:05:00Z">
        <w:r w:rsidDel="00DE7302">
          <w:rPr>
            <w:rFonts w:ascii="Times New Roman" w:eastAsia="Times New Roman" w:hAnsi="Times New Roman" w:cs="Times New Roman"/>
            <w:color w:val="000000"/>
          </w:rPr>
          <w:delText xml:space="preserve">Arnqvist, 1992; Eberhard </w:delText>
        </w:r>
        <w:r w:rsidDel="00DE7302">
          <w:rPr>
            <w:rFonts w:ascii="Times New Roman" w:eastAsia="Times New Roman" w:hAnsi="Times New Roman" w:cs="Times New Roman"/>
            <w:i/>
            <w:color w:val="000000"/>
          </w:rPr>
          <w:delText>et al.</w:delText>
        </w:r>
        <w:r w:rsidDel="00DE7302">
          <w:rPr>
            <w:rFonts w:ascii="Times New Roman" w:eastAsia="Times New Roman" w:hAnsi="Times New Roman" w:cs="Times New Roman"/>
            <w:color w:val="000000"/>
          </w:rPr>
          <w:delText xml:space="preserve">, 2020; Fisher &amp; Price, 2019; Schwartz </w:delText>
        </w:r>
        <w:r w:rsidDel="00DE7302">
          <w:rPr>
            <w:rFonts w:ascii="Times New Roman" w:eastAsia="Times New Roman" w:hAnsi="Times New Roman" w:cs="Times New Roman"/>
            <w:i/>
            <w:color w:val="000000"/>
          </w:rPr>
          <w:delText>et al</w:delText>
        </w:r>
        <w:r w:rsidDel="00DE7302">
          <w:rPr>
            <w:rFonts w:ascii="Times New Roman" w:eastAsia="Times New Roman" w:hAnsi="Times New Roman" w:cs="Times New Roman"/>
            <w:color w:val="000000"/>
          </w:rPr>
          <w:delText>., 2014; Stålhandske, 2001</w:delText>
        </w:r>
        <w:commentRangeEnd w:id="124"/>
        <w:r w:rsidDel="00DE7302">
          <w:commentReference w:id="124"/>
        </w:r>
        <w:commentRangeEnd w:id="123"/>
        <w:r w:rsidR="00CA12BC" w:rsidDel="00DE7302">
          <w:rPr>
            <w:rStyle w:val="CommentReference"/>
          </w:rPr>
          <w:commentReference w:id="123"/>
        </w:r>
      </w:del>
      <w:commentRangeEnd w:id="122"/>
      <w:r w:rsidR="00DE7302">
        <w:rPr>
          <w:rStyle w:val="CommentReference"/>
        </w:rPr>
        <w:commentReference w:id="122"/>
      </w:r>
      <w:ins w:id="126" w:author="Clemot Bastien" w:date="2024-12-17T12:05:00Z" w16du:dateUtc="2024-12-17T11:05:00Z">
        <w:r w:rsidR="00DE7302">
          <w:rPr>
            <w:rFonts w:ascii="Times New Roman" w:eastAsia="Times New Roman" w:hAnsi="Times New Roman" w:cs="Times New Roman"/>
            <w:color w:val="000000"/>
          </w:rPr>
          <w:t xml:space="preserve">reviewed in Yu </w:t>
        </w:r>
        <w:r w:rsidR="00DE7302">
          <w:rPr>
            <w:rFonts w:ascii="Times New Roman" w:eastAsia="Times New Roman" w:hAnsi="Times New Roman" w:cs="Times New Roman"/>
            <w:i/>
            <w:iCs/>
            <w:color w:val="000000"/>
          </w:rPr>
          <w:t>et al</w:t>
        </w:r>
        <w:r w:rsidR="00DE7302">
          <w:rPr>
            <w:rFonts w:ascii="Times New Roman" w:eastAsia="Times New Roman" w:hAnsi="Times New Roman" w:cs="Times New Roman"/>
            <w:color w:val="000000"/>
          </w:rPr>
          <w:t>., 2024</w:t>
        </w:r>
      </w:ins>
      <w:r>
        <w:rPr>
          <w:rFonts w:ascii="Times New Roman" w:eastAsia="Times New Roman" w:hAnsi="Times New Roman" w:cs="Times New Roman"/>
          <w:color w:val="000000"/>
        </w:rPr>
        <w:t xml:space="preserve">). </w:t>
      </w:r>
      <w:r w:rsidR="00D312C9">
        <w:rPr>
          <w:rFonts w:ascii="Times New Roman" w:eastAsia="Times New Roman" w:hAnsi="Times New Roman" w:cs="Times New Roman"/>
          <w:color w:val="000000"/>
        </w:rPr>
        <w:t>Sexual c</w:t>
      </w:r>
      <w:r>
        <w:rPr>
          <w:rFonts w:ascii="Times New Roman" w:eastAsia="Times New Roman" w:hAnsi="Times New Roman" w:cs="Times New Roman"/>
          <w:color w:val="000000"/>
        </w:rPr>
        <w:t>annibalism has been widely</w:t>
      </w:r>
      <w:r w:rsidR="00D312C9">
        <w:rPr>
          <w:rFonts w:ascii="Times New Roman" w:eastAsia="Times New Roman" w:hAnsi="Times New Roman" w:cs="Times New Roman"/>
          <w:color w:val="000000"/>
        </w:rPr>
        <w:t xml:space="preserve"> reported across </w:t>
      </w:r>
      <w:r w:rsidR="00D312C9">
        <w:rPr>
          <w:rFonts w:ascii="Times New Roman" w:eastAsia="Times New Roman" w:hAnsi="Times New Roman" w:cs="Times New Roman"/>
          <w:i/>
          <w:iCs/>
          <w:color w:val="000000"/>
        </w:rPr>
        <w:t xml:space="preserve">Dolomedes, </w:t>
      </w:r>
      <w:r w:rsidR="00ED4ED9">
        <w:rPr>
          <w:rFonts w:ascii="Times New Roman" w:eastAsia="Times New Roman" w:hAnsi="Times New Roman" w:cs="Times New Roman"/>
          <w:color w:val="000000"/>
        </w:rPr>
        <w:t xml:space="preserve">and can comprise a significant component of their diet </w:t>
      </w:r>
      <w:r w:rsidR="00B124BE">
        <w:rPr>
          <w:rFonts w:ascii="Times New Roman" w:eastAsia="Times New Roman" w:hAnsi="Times New Roman" w:cs="Times New Roman"/>
          <w:color w:val="000000"/>
        </w:rPr>
        <w:t xml:space="preserve">(e.g. 5% </w:t>
      </w:r>
      <w:r>
        <w:rPr>
          <w:rFonts w:ascii="Times New Roman" w:eastAsia="Times New Roman" w:hAnsi="Times New Roman" w:cs="Times New Roman"/>
          <w:color w:val="000000"/>
        </w:rPr>
        <w:t xml:space="preserve">in </w:t>
      </w:r>
      <w:r>
        <w:rPr>
          <w:rFonts w:ascii="Times New Roman" w:eastAsia="Times New Roman" w:hAnsi="Times New Roman" w:cs="Times New Roman"/>
          <w:i/>
          <w:color w:val="000000"/>
        </w:rPr>
        <w:t>D. triton</w:t>
      </w:r>
      <w:r w:rsidR="00B124B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commentRangeStart w:id="127"/>
      <w:commentRangeStart w:id="128"/>
      <w:del w:id="129" w:author="Clemot Bastien" w:date="2024-12-17T12:08:00Z" w16du:dateUtc="2024-12-17T11:08:00Z">
        <w:r w:rsidDel="00DE7302">
          <w:rPr>
            <w:rFonts w:ascii="Times New Roman" w:eastAsia="Times New Roman" w:hAnsi="Times New Roman" w:cs="Times New Roman"/>
            <w:color w:val="000000"/>
          </w:rPr>
          <w:delText xml:space="preserve">Johnson, 2001; Johnson &amp; Sih, 2005; </w:delText>
        </w:r>
      </w:del>
      <w:r>
        <w:rPr>
          <w:rFonts w:ascii="Times New Roman" w:eastAsia="Times New Roman" w:hAnsi="Times New Roman" w:cs="Times New Roman"/>
          <w:color w:val="000000"/>
        </w:rPr>
        <w:t>Zimmermann &amp; Spence, 1989</w:t>
      </w:r>
      <w:commentRangeEnd w:id="127"/>
      <w:r w:rsidR="00B124BE">
        <w:rPr>
          <w:rStyle w:val="CommentReference"/>
        </w:rPr>
        <w:commentReference w:id="127"/>
      </w:r>
      <w:commentRangeEnd w:id="128"/>
      <w:r w:rsidR="00DE7302">
        <w:rPr>
          <w:rStyle w:val="CommentReference"/>
        </w:rPr>
        <w:commentReference w:id="128"/>
      </w:r>
      <w:r>
        <w:rPr>
          <w:rFonts w:ascii="Times New Roman" w:eastAsia="Times New Roman" w:hAnsi="Times New Roman" w:cs="Times New Roman"/>
          <w:color w:val="000000"/>
        </w:rPr>
        <w:t xml:space="preserve">). </w:t>
      </w:r>
      <w:ins w:id="130" w:author="Clemot Bastien" w:date="2024-12-17T12:14:00Z">
        <w:r w:rsidR="00B95913" w:rsidRPr="00B95913">
          <w:rPr>
            <w:rFonts w:ascii="Times New Roman" w:eastAsia="Times New Roman" w:hAnsi="Times New Roman" w:cs="Times New Roman"/>
            <w:color w:val="000000"/>
          </w:rPr>
          <w:t xml:space="preserve">Additionally, studies have explored the significance of vibrational signals in courtship </w:t>
        </w:r>
      </w:ins>
      <w:ins w:id="131" w:author="Clemot Bastien" w:date="2024-12-17T12:15:00Z" w16du:dateUtc="2024-12-17T11:15:00Z">
        <w:r w:rsidR="00B95913" w:rsidRPr="00B95913">
          <w:rPr>
            <w:rFonts w:ascii="Times New Roman" w:eastAsia="Times New Roman" w:hAnsi="Times New Roman" w:cs="Times New Roman"/>
            <w:color w:val="000000"/>
          </w:rPr>
          <w:t>behaviours</w:t>
        </w:r>
      </w:ins>
      <w:ins w:id="132" w:author="Clemot Bastien" w:date="2024-12-17T12:14:00Z">
        <w:r w:rsidR="00B95913" w:rsidRPr="00B95913">
          <w:rPr>
            <w:rFonts w:ascii="Times New Roman" w:eastAsia="Times New Roman" w:hAnsi="Times New Roman" w:cs="Times New Roman"/>
            <w:color w:val="000000"/>
          </w:rPr>
          <w:t xml:space="preserve"> in </w:t>
        </w:r>
        <w:r w:rsidR="00B95913" w:rsidRPr="00B95913">
          <w:rPr>
            <w:rFonts w:ascii="Times New Roman" w:eastAsia="Times New Roman" w:hAnsi="Times New Roman" w:cs="Times New Roman"/>
            <w:i/>
            <w:iCs/>
            <w:color w:val="000000"/>
          </w:rPr>
          <w:t>Dolomedes</w:t>
        </w:r>
        <w:r w:rsidR="00B95913" w:rsidRPr="00B95913">
          <w:rPr>
            <w:rFonts w:ascii="Times New Roman" w:eastAsia="Times New Roman" w:hAnsi="Times New Roman" w:cs="Times New Roman"/>
            <w:color w:val="000000"/>
          </w:rPr>
          <w:t xml:space="preserve"> species, where males use vibrational signals to attract mates and communicate with females (</w:t>
        </w:r>
      </w:ins>
      <w:ins w:id="133" w:author="Clemot Bastien" w:date="2024-12-17T12:16:00Z" w16du:dateUtc="2024-12-17T11:16:00Z">
        <w:r w:rsidR="00B95913">
          <w:rPr>
            <w:rFonts w:ascii="Times New Roman" w:eastAsia="Times New Roman" w:hAnsi="Times New Roman" w:cs="Times New Roman"/>
            <w:color w:val="000000"/>
          </w:rPr>
          <w:t xml:space="preserve">Yu </w:t>
        </w:r>
        <w:r w:rsidR="00B95913">
          <w:rPr>
            <w:rFonts w:ascii="Times New Roman" w:eastAsia="Times New Roman" w:hAnsi="Times New Roman" w:cs="Times New Roman"/>
            <w:i/>
            <w:iCs/>
            <w:color w:val="000000"/>
          </w:rPr>
          <w:t>et al</w:t>
        </w:r>
        <w:r w:rsidR="00B95913">
          <w:rPr>
            <w:rFonts w:ascii="Times New Roman" w:eastAsia="Times New Roman" w:hAnsi="Times New Roman" w:cs="Times New Roman"/>
            <w:color w:val="000000"/>
          </w:rPr>
          <w:t>., 2024</w:t>
        </w:r>
      </w:ins>
      <w:ins w:id="134" w:author="Clemot Bastien" w:date="2024-12-17T12:14:00Z">
        <w:r w:rsidR="00B95913" w:rsidRPr="00B95913">
          <w:rPr>
            <w:rFonts w:ascii="Times New Roman" w:eastAsia="Times New Roman" w:hAnsi="Times New Roman" w:cs="Times New Roman"/>
            <w:color w:val="000000"/>
          </w:rPr>
          <w:t xml:space="preserve">). However, courtship descriptions are currently lacking for the majority of </w:t>
        </w:r>
        <w:r w:rsidR="00B95913" w:rsidRPr="00B95913">
          <w:rPr>
            <w:rFonts w:ascii="Times New Roman" w:eastAsia="Times New Roman" w:hAnsi="Times New Roman" w:cs="Times New Roman"/>
            <w:i/>
            <w:iCs/>
            <w:color w:val="000000"/>
          </w:rPr>
          <w:t>Dolomedes</w:t>
        </w:r>
        <w:r w:rsidR="00B95913" w:rsidRPr="00B95913">
          <w:rPr>
            <w:rFonts w:ascii="Times New Roman" w:eastAsia="Times New Roman" w:hAnsi="Times New Roman" w:cs="Times New Roman"/>
            <w:color w:val="000000"/>
          </w:rPr>
          <w:t xml:space="preserve"> species, and we know very little about how males may adjust their courtship efforts based on female aggressiveness and sexual cannibalism risk. Research has also suggested that male courtship could vary according to female mating status, but further investigation is needed to understand how male strategies are influenced by these factors across different species in the genus.</w:t>
        </w:r>
      </w:ins>
      <w:commentRangeStart w:id="135"/>
      <w:commentRangeStart w:id="136"/>
      <w:commentRangeStart w:id="137"/>
      <w:commentRangeStart w:id="138"/>
      <w:commentRangeStart w:id="139"/>
      <w:del w:id="140" w:author="Clemot Bastien" w:date="2024-12-17T12:12:00Z" w16du:dateUtc="2024-12-17T11:12:00Z">
        <w:r w:rsidDel="001F3A3B">
          <w:rPr>
            <w:rFonts w:ascii="Times New Roman" w:eastAsia="Times New Roman" w:hAnsi="Times New Roman" w:cs="Times New Roman"/>
            <w:color w:val="000000"/>
          </w:rPr>
          <w:delText>Additionally, studies have explored the significance of vibrational signals on their predation (Bleckmann &amp; Lotz, 1987) and courtship behaviours (Arnqvist, 1992).</w:delText>
        </w:r>
        <w:commentRangeEnd w:id="135"/>
        <w:r w:rsidR="00606250" w:rsidDel="001F3A3B">
          <w:rPr>
            <w:rStyle w:val="CommentReference"/>
          </w:rPr>
          <w:commentReference w:id="135"/>
        </w:r>
        <w:commentRangeEnd w:id="136"/>
        <w:r w:rsidR="00EF2AF6" w:rsidDel="001F3A3B">
          <w:rPr>
            <w:rStyle w:val="CommentReference"/>
          </w:rPr>
          <w:commentReference w:id="136"/>
        </w:r>
        <w:commentRangeEnd w:id="137"/>
        <w:r w:rsidR="004F0F5B" w:rsidDel="001F3A3B">
          <w:rPr>
            <w:rStyle w:val="CommentReference"/>
          </w:rPr>
          <w:commentReference w:id="137"/>
        </w:r>
      </w:del>
      <w:commentRangeEnd w:id="138"/>
      <w:r w:rsidR="00B95913">
        <w:rPr>
          <w:rStyle w:val="CommentReference"/>
        </w:rPr>
        <w:commentReference w:id="138"/>
      </w:r>
      <w:commentRangeEnd w:id="139"/>
      <w:r w:rsidR="00B95913">
        <w:rPr>
          <w:rStyle w:val="CommentReference"/>
        </w:rPr>
        <w:commentReference w:id="139"/>
      </w:r>
    </w:p>
    <w:p w14:paraId="00000008" w14:textId="1A78471B" w:rsidR="00E87DFA" w:rsidRDefault="009A401E" w:rsidP="00B95299">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141"/>
      <w:commentRangeStart w:id="142"/>
      <w:r>
        <w:rPr>
          <w:rFonts w:ascii="Times New Roman" w:eastAsia="Times New Roman" w:hAnsi="Times New Roman" w:cs="Times New Roman"/>
          <w:i/>
          <w:color w:val="000000"/>
        </w:rPr>
        <w:t>Dolomedes</w:t>
      </w:r>
      <w:commentRangeEnd w:id="141"/>
      <w:r w:rsidR="00FA6093">
        <w:rPr>
          <w:rStyle w:val="CommentReference"/>
        </w:rPr>
        <w:commentReference w:id="141"/>
      </w:r>
      <w:commentRangeEnd w:id="142"/>
      <w:r w:rsidR="000F4D64">
        <w:rPr>
          <w:rStyle w:val="CommentReference"/>
        </w:rPr>
        <w:commentReference w:id="142"/>
      </w:r>
      <w:r>
        <w:rPr>
          <w:rFonts w:ascii="Times New Roman" w:eastAsia="Times New Roman" w:hAnsi="Times New Roman" w:cs="Times New Roman"/>
          <w:i/>
          <w:color w:val="000000"/>
        </w:rPr>
        <w:t xml:space="preserve"> minor </w:t>
      </w:r>
      <w:r>
        <w:rPr>
          <w:rFonts w:ascii="Times New Roman" w:eastAsia="Times New Roman" w:hAnsi="Times New Roman" w:cs="Times New Roman"/>
          <w:color w:val="000000"/>
        </w:rPr>
        <w:t xml:space="preserve">is endemic to New Zealand, where it primarily inhabits near-water vegetation habitats and is mainly active from November to May during the austral summer (Vink &amp; Dupérré, 2010). </w:t>
      </w:r>
      <w:ins w:id="143" w:author="Clemot Bastien" w:date="2024-12-17T12:28:00Z" w16du:dateUtc="2024-12-17T11:28:00Z">
        <w:r w:rsidR="00B95299">
          <w:rPr>
            <w:rFonts w:ascii="Times New Roman" w:eastAsia="Times New Roman" w:hAnsi="Times New Roman" w:cs="Times New Roman"/>
            <w:color w:val="000000"/>
          </w:rPr>
          <w:t xml:space="preserve">While little is </w:t>
        </w:r>
      </w:ins>
      <w:commentRangeStart w:id="144"/>
      <w:commentRangeStart w:id="145"/>
      <w:commentRangeStart w:id="146"/>
      <w:commentRangeStart w:id="147"/>
      <w:del w:id="148" w:author="Clemot Bastien" w:date="2024-12-17T12:25:00Z" w16du:dateUtc="2024-12-17T11:25:00Z">
        <w:r w:rsidDel="00B95299">
          <w:rPr>
            <w:rFonts w:ascii="Times New Roman" w:eastAsia="Times New Roman" w:hAnsi="Times New Roman" w:cs="Times New Roman"/>
            <w:color w:val="000000"/>
          </w:rPr>
          <w:delText>Little is</w:delText>
        </w:r>
      </w:del>
      <w:del w:id="149" w:author="Clemot Bastien" w:date="2024-12-17T12:28:00Z" w16du:dateUtc="2024-12-17T11:28:00Z">
        <w:r w:rsidDel="00B95299">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known regarding the courtship behaviour of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w:t>
      </w:r>
      <w:del w:id="150" w:author="Clemot Bastien" w:date="2024-12-17T12:28:00Z" w16du:dateUtc="2024-12-17T11:28:00Z">
        <w:r w:rsidDel="00B95299">
          <w:rPr>
            <w:rFonts w:ascii="Times New Roman" w:eastAsia="Times New Roman" w:hAnsi="Times New Roman" w:cs="Times New Roman"/>
            <w:color w:val="000000"/>
          </w:rPr>
          <w:delText>and the occurrence of sexual cannibalism</w:delText>
        </w:r>
        <w:commentRangeEnd w:id="144"/>
        <w:r w:rsidR="008823DA" w:rsidDel="00B95299">
          <w:rPr>
            <w:rStyle w:val="CommentReference"/>
          </w:rPr>
          <w:commentReference w:id="144"/>
        </w:r>
        <w:commentRangeEnd w:id="145"/>
        <w:r w:rsidR="00E93B49" w:rsidDel="00B95299">
          <w:rPr>
            <w:rStyle w:val="CommentReference"/>
          </w:rPr>
          <w:commentReference w:id="145"/>
        </w:r>
      </w:del>
      <w:commentRangeEnd w:id="146"/>
      <w:r w:rsidR="00B95299">
        <w:rPr>
          <w:rStyle w:val="CommentReference"/>
        </w:rPr>
        <w:commentReference w:id="146"/>
      </w:r>
      <w:commentRangeEnd w:id="147"/>
      <w:r w:rsidR="00B95299">
        <w:rPr>
          <w:rStyle w:val="CommentReference"/>
        </w:rPr>
        <w:commentReference w:id="147"/>
      </w:r>
      <w:ins w:id="151" w:author="Clemot Bastien" w:date="2024-12-17T12:25:00Z" w16du:dateUtc="2024-12-17T11:25:00Z">
        <w:r w:rsidR="00B95299">
          <w:rPr>
            <w:rFonts w:ascii="Times New Roman" w:eastAsia="Times New Roman" w:hAnsi="Times New Roman" w:cs="Times New Roman"/>
            <w:color w:val="000000"/>
          </w:rPr>
          <w:t xml:space="preserve">recent </w:t>
        </w:r>
      </w:ins>
      <w:ins w:id="152" w:author="Clemot Bastien" w:date="2024-12-17T12:28:00Z" w16du:dateUtc="2024-12-17T11:28:00Z">
        <w:r w:rsidR="00B95299">
          <w:rPr>
            <w:rFonts w:ascii="Times New Roman" w:eastAsia="Times New Roman" w:hAnsi="Times New Roman" w:cs="Times New Roman"/>
            <w:color w:val="000000"/>
          </w:rPr>
          <w:t>findings</w:t>
        </w:r>
      </w:ins>
      <w:ins w:id="153" w:author="Clemot Bastien" w:date="2024-12-17T12:25:00Z" w16du:dateUtc="2024-12-17T11:25:00Z">
        <w:r w:rsidR="00B95299">
          <w:rPr>
            <w:rFonts w:ascii="Times New Roman" w:eastAsia="Times New Roman" w:hAnsi="Times New Roman" w:cs="Times New Roman"/>
            <w:color w:val="000000"/>
          </w:rPr>
          <w:t xml:space="preserve"> </w:t>
        </w:r>
      </w:ins>
      <w:ins w:id="154" w:author="Clemot Bastien" w:date="2024-12-17T12:28:00Z" w16du:dateUtc="2024-12-17T11:28:00Z">
        <w:r w:rsidR="00B95299">
          <w:rPr>
            <w:rFonts w:ascii="Times New Roman" w:eastAsia="Times New Roman" w:hAnsi="Times New Roman" w:cs="Times New Roman"/>
            <w:color w:val="000000"/>
          </w:rPr>
          <w:t xml:space="preserve">from </w:t>
        </w:r>
      </w:ins>
      <w:ins w:id="155" w:author="Clemot Bastien" w:date="2024-12-17T12:25:00Z" w16du:dateUtc="2024-12-17T11:25:00Z">
        <w:r w:rsidR="00B95299">
          <w:rPr>
            <w:rFonts w:ascii="Times New Roman" w:eastAsia="Times New Roman" w:hAnsi="Times New Roman" w:cs="Times New Roman"/>
            <w:color w:val="000000"/>
          </w:rPr>
          <w:t xml:space="preserve">Connolly (2024) </w:t>
        </w:r>
      </w:ins>
      <w:ins w:id="156" w:author="Clemot Bastien" w:date="2024-12-17T12:28:00Z" w16du:dateUtc="2024-12-17T11:28:00Z">
        <w:r w:rsidR="00B95299">
          <w:rPr>
            <w:rFonts w:ascii="Times New Roman" w:eastAsia="Times New Roman" w:hAnsi="Times New Roman" w:cs="Times New Roman"/>
            <w:color w:val="000000"/>
          </w:rPr>
          <w:t xml:space="preserve">suggest </w:t>
        </w:r>
      </w:ins>
      <w:ins w:id="157" w:author="Clemot Bastien" w:date="2024-12-17T12:29:00Z" w16du:dateUtc="2024-12-17T11:29:00Z">
        <w:r w:rsidR="00B95299">
          <w:rPr>
            <w:rFonts w:ascii="Times New Roman" w:eastAsia="Times New Roman" w:hAnsi="Times New Roman" w:cs="Times New Roman"/>
            <w:color w:val="000000"/>
          </w:rPr>
          <w:t>biandry and potential polyandry in the female of this species, with confirmed cases of sexual cannibalism.</w:t>
        </w:r>
      </w:ins>
      <w:ins w:id="158" w:author="Clemot Bastien" w:date="2024-12-17T12:30:00Z" w16du:dateUtc="2024-12-17T11:30:00Z">
        <w:r w:rsidR="00B95299">
          <w:rPr>
            <w:rFonts w:ascii="Times New Roman" w:eastAsia="Times New Roman" w:hAnsi="Times New Roman" w:cs="Times New Roman"/>
            <w:color w:val="000000"/>
          </w:rPr>
          <w:t xml:space="preserve"> Nonetheless, it should be noted that </w:t>
        </w:r>
        <w:r w:rsidR="00B95299" w:rsidRPr="00B95299">
          <w:rPr>
            <w:rFonts w:ascii="Times New Roman" w:eastAsia="Times New Roman" w:hAnsi="Times New Roman" w:cs="Times New Roman"/>
            <w:color w:val="000000"/>
          </w:rPr>
          <w:lastRenderedPageBreak/>
          <w:t xml:space="preserve">precopulatory sexual cannibalism </w:t>
        </w:r>
        <w:r w:rsidR="00B95299">
          <w:rPr>
            <w:rFonts w:ascii="Times New Roman" w:eastAsia="Times New Roman" w:hAnsi="Times New Roman" w:cs="Times New Roman"/>
            <w:color w:val="000000"/>
          </w:rPr>
          <w:t>was shown to be rare</w:t>
        </w:r>
        <w:r w:rsidR="00B95299" w:rsidRPr="00B95299">
          <w:rPr>
            <w:rFonts w:ascii="Times New Roman" w:eastAsia="Times New Roman" w:hAnsi="Times New Roman" w:cs="Times New Roman"/>
            <w:color w:val="000000"/>
          </w:rPr>
          <w:t xml:space="preserve"> and postcopulatory cannibalism </w:t>
        </w:r>
        <w:r w:rsidR="00B95299">
          <w:rPr>
            <w:rFonts w:ascii="Times New Roman" w:eastAsia="Times New Roman" w:hAnsi="Times New Roman" w:cs="Times New Roman"/>
            <w:color w:val="000000"/>
          </w:rPr>
          <w:t>occurring</w:t>
        </w:r>
        <w:r w:rsidR="00B95299" w:rsidRPr="00B95299">
          <w:rPr>
            <w:rFonts w:ascii="Times New Roman" w:eastAsia="Times New Roman" w:hAnsi="Times New Roman" w:cs="Times New Roman"/>
            <w:color w:val="000000"/>
          </w:rPr>
          <w:t xml:space="preserve"> at a low frequency</w:t>
        </w:r>
        <w:r w:rsidR="00B95299">
          <w:rPr>
            <w:rFonts w:ascii="Times New Roman" w:eastAsia="Times New Roman" w:hAnsi="Times New Roman" w:cs="Times New Roman"/>
            <w:color w:val="000000"/>
          </w:rPr>
          <w:t xml:space="preserve">, and that </w:t>
        </w:r>
      </w:ins>
      <w:ins w:id="159" w:author="Clemot Bastien" w:date="2024-12-17T12:31:00Z" w16du:dateUtc="2024-12-17T11:31:00Z">
        <w:r w:rsidR="00B95299" w:rsidRPr="00B95299">
          <w:rPr>
            <w:rFonts w:ascii="Times New Roman" w:eastAsia="Times New Roman" w:hAnsi="Times New Roman" w:cs="Times New Roman"/>
            <w:i/>
            <w:iCs/>
            <w:color w:val="000000"/>
          </w:rPr>
          <w:t>D. minor</w:t>
        </w:r>
        <w:r w:rsidR="00B95299" w:rsidRPr="00B95299">
          <w:rPr>
            <w:rFonts w:ascii="Times New Roman" w:eastAsia="Times New Roman" w:hAnsi="Times New Roman" w:cs="Times New Roman"/>
            <w:color w:val="000000"/>
          </w:rPr>
          <w:t xml:space="preserve"> exhibit female attack frequency in</w:t>
        </w:r>
        <w:r w:rsidR="00B95299">
          <w:rPr>
            <w:rFonts w:ascii="Times New Roman" w:eastAsia="Times New Roman" w:hAnsi="Times New Roman" w:cs="Times New Roman"/>
            <w:color w:val="000000"/>
          </w:rPr>
          <w:t xml:space="preserve"> her sister species</w:t>
        </w:r>
        <w:r w:rsidR="00B95299" w:rsidRPr="00B95299">
          <w:rPr>
            <w:rFonts w:ascii="Times New Roman" w:eastAsia="Times New Roman" w:hAnsi="Times New Roman" w:cs="Times New Roman"/>
            <w:color w:val="000000"/>
          </w:rPr>
          <w:t xml:space="preserve"> </w:t>
        </w:r>
        <w:r w:rsidR="00B95299" w:rsidRPr="00B95299">
          <w:rPr>
            <w:rFonts w:ascii="Times New Roman" w:eastAsia="Times New Roman" w:hAnsi="Times New Roman" w:cs="Times New Roman"/>
            <w:i/>
            <w:iCs/>
            <w:color w:val="000000"/>
          </w:rPr>
          <w:t>D. aquaticus</w:t>
        </w:r>
      </w:ins>
      <w:r>
        <w:rPr>
          <w:rFonts w:ascii="Times New Roman" w:eastAsia="Times New Roman" w:hAnsi="Times New Roman" w:cs="Times New Roman"/>
          <w:color w:val="000000"/>
        </w:rPr>
        <w:t xml:space="preserve">. </w:t>
      </w:r>
      <w:del w:id="160" w:author="Clemot Bastien" w:date="2024-12-17T12:27:00Z" w16du:dateUtc="2024-12-17T11:27:00Z">
        <w:r w:rsidDel="00B95299">
          <w:rPr>
            <w:rFonts w:ascii="Times New Roman" w:eastAsia="Times New Roman" w:hAnsi="Times New Roman" w:cs="Times New Roman"/>
            <w:color w:val="000000"/>
          </w:rPr>
          <w:delText>Here</w:delText>
        </w:r>
      </w:del>
      <w:ins w:id="161" w:author="Clemot Bastien" w:date="2024-12-17T12:27:00Z" w16du:dateUtc="2024-12-17T11:27:00Z">
        <w:r w:rsidR="00B95299">
          <w:rPr>
            <w:rFonts w:ascii="Times New Roman" w:eastAsia="Times New Roman" w:hAnsi="Times New Roman" w:cs="Times New Roman"/>
            <w:color w:val="000000"/>
          </w:rPr>
          <w:t>In this context</w:t>
        </w:r>
      </w:ins>
      <w:r>
        <w:rPr>
          <w:rFonts w:ascii="Times New Roman" w:eastAsia="Times New Roman" w:hAnsi="Times New Roman" w:cs="Times New Roman"/>
          <w:color w:val="000000"/>
        </w:rPr>
        <w:t xml:space="preserve">, we investigate whether male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adjust their courtship behaviour based on female mating status. We predict that when encountering </w:t>
      </w:r>
      <w:r>
        <w:rPr>
          <w:rFonts w:ascii="Times New Roman" w:eastAsia="Times New Roman" w:hAnsi="Times New Roman" w:cs="Times New Roman"/>
        </w:rPr>
        <w:t>an already mated female</w:t>
      </w:r>
      <w:r>
        <w:rPr>
          <w:rFonts w:ascii="Times New Roman" w:eastAsia="Times New Roman" w:hAnsi="Times New Roman" w:cs="Times New Roman"/>
          <w:color w:val="000000"/>
        </w:rPr>
        <w:t>, males will exhibit shorter courtship and mounting behaviours</w:t>
      </w:r>
      <w:r w:rsidR="00255574">
        <w:rPr>
          <w:rFonts w:ascii="Times New Roman" w:eastAsia="Times New Roman" w:hAnsi="Times New Roman" w:cs="Times New Roman"/>
          <w:color w:val="000000"/>
        </w:rPr>
        <w:t xml:space="preserve">, as well as </w:t>
      </w:r>
      <w:r>
        <w:rPr>
          <w:rFonts w:ascii="Times New Roman" w:eastAsia="Times New Roman" w:hAnsi="Times New Roman" w:cs="Times New Roman"/>
          <w:color w:val="000000"/>
        </w:rPr>
        <w:t>distinct courtship structures</w:t>
      </w:r>
      <w:r w:rsidR="00255574">
        <w:rPr>
          <w:rFonts w:ascii="Times New Roman" w:eastAsia="Times New Roman" w:hAnsi="Times New Roman" w:cs="Times New Roman"/>
          <w:color w:val="000000"/>
        </w:rPr>
        <w:t xml:space="preserve"> to allocate less energy in comparison with males </w:t>
      </w:r>
      <w:r>
        <w:rPr>
          <w:rFonts w:ascii="Times New Roman" w:eastAsia="Times New Roman" w:hAnsi="Times New Roman" w:cs="Times New Roman"/>
          <w:color w:val="000000"/>
        </w:rPr>
        <w:t xml:space="preserve">courting unmated females. To achieve these objectives, we conducted laboratory-based mating experiments using both unmated and </w:t>
      </w:r>
      <w:r w:rsidR="00F46C2A">
        <w:rPr>
          <w:rFonts w:ascii="Times New Roman" w:eastAsia="Times New Roman" w:hAnsi="Times New Roman" w:cs="Times New Roman"/>
          <w:color w:val="000000"/>
        </w:rPr>
        <w:t xml:space="preserve">previously </w:t>
      </w:r>
      <w:r>
        <w:rPr>
          <w:rFonts w:ascii="Times New Roman" w:eastAsia="Times New Roman" w:hAnsi="Times New Roman" w:cs="Times New Roman"/>
          <w:color w:val="000000"/>
        </w:rPr>
        <w:t xml:space="preserve">mated </w:t>
      </w:r>
      <w:r>
        <w:rPr>
          <w:rFonts w:ascii="Times New Roman" w:eastAsia="Times New Roman" w:hAnsi="Times New Roman" w:cs="Times New Roman"/>
          <w:i/>
          <w:color w:val="000000"/>
        </w:rPr>
        <w:t xml:space="preserve">D. minor </w:t>
      </w:r>
      <w:r>
        <w:rPr>
          <w:rFonts w:ascii="Times New Roman" w:eastAsia="Times New Roman" w:hAnsi="Times New Roman" w:cs="Times New Roman"/>
          <w:color w:val="000000"/>
        </w:rPr>
        <w:t xml:space="preserve">females. We first describe the fine-scale </w:t>
      </w:r>
      <w:r w:rsidR="00F46C2A">
        <w:rPr>
          <w:rFonts w:ascii="Times New Roman" w:eastAsia="Times New Roman" w:hAnsi="Times New Roman" w:cs="Times New Roman"/>
          <w:color w:val="000000"/>
        </w:rPr>
        <w:t xml:space="preserve">courtship </w:t>
      </w:r>
      <w:r>
        <w:rPr>
          <w:rFonts w:ascii="Times New Roman" w:eastAsia="Times New Roman" w:hAnsi="Times New Roman" w:cs="Times New Roman"/>
          <w:color w:val="000000"/>
        </w:rPr>
        <w:t xml:space="preserve">behaviour of male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and then employ sequential analysis and comparisons of courtship duration to assess differences in courtship investment and structure between </w:t>
      </w:r>
      <w:r w:rsidR="000F4D64">
        <w:rPr>
          <w:rFonts w:ascii="Times New Roman" w:eastAsia="Times New Roman" w:hAnsi="Times New Roman" w:cs="Times New Roman"/>
          <w:color w:val="000000"/>
        </w:rPr>
        <w:t>unmated and mated female groups</w:t>
      </w:r>
      <w:r>
        <w:rPr>
          <w:rFonts w:ascii="Times New Roman" w:eastAsia="Times New Roman" w:hAnsi="Times New Roman" w:cs="Times New Roman"/>
          <w:color w:val="000000"/>
        </w:rPr>
        <w:t>.</w:t>
      </w:r>
    </w:p>
    <w:p w14:paraId="0B0DFD39" w14:textId="198AD83E" w:rsidR="000B4359" w:rsidRDefault="000B4359"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MATERIAL AND METHODS</w:t>
      </w:r>
    </w:p>
    <w:p w14:paraId="6FCBF20E" w14:textId="2FA4A52F" w:rsidR="000B4359" w:rsidRDefault="000B4359"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Spider </w:t>
      </w:r>
      <w:r w:rsidR="00C11886">
        <w:rPr>
          <w:rFonts w:ascii="Times New Roman" w:eastAsia="Times New Roman" w:hAnsi="Times New Roman" w:cs="Times New Roman"/>
          <w:b/>
          <w:bCs/>
          <w:color w:val="000000"/>
        </w:rPr>
        <w:t>C</w:t>
      </w:r>
      <w:r>
        <w:rPr>
          <w:rFonts w:ascii="Times New Roman" w:eastAsia="Times New Roman" w:hAnsi="Times New Roman" w:cs="Times New Roman"/>
          <w:b/>
          <w:bCs/>
          <w:color w:val="000000"/>
        </w:rPr>
        <w:t xml:space="preserve">ollection and </w:t>
      </w:r>
      <w:r w:rsidR="00C11886">
        <w:rPr>
          <w:rFonts w:ascii="Times New Roman" w:eastAsia="Times New Roman" w:hAnsi="Times New Roman" w:cs="Times New Roman"/>
          <w:b/>
          <w:bCs/>
          <w:color w:val="000000"/>
        </w:rPr>
        <w:t>M</w:t>
      </w:r>
      <w:r>
        <w:rPr>
          <w:rFonts w:ascii="Times New Roman" w:eastAsia="Times New Roman" w:hAnsi="Times New Roman" w:cs="Times New Roman"/>
          <w:b/>
          <w:bCs/>
          <w:color w:val="000000"/>
        </w:rPr>
        <w:t>aintenance</w:t>
      </w:r>
    </w:p>
    <w:p w14:paraId="322C3D9E" w14:textId="44A2DA06" w:rsidR="000B4359" w:rsidRDefault="000B4359"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A046A8">
        <w:rPr>
          <w:rFonts w:ascii="Times New Roman" w:eastAsia="Times New Roman" w:hAnsi="Times New Roman" w:cs="Times New Roman"/>
          <w:color w:val="000000"/>
        </w:rPr>
        <w:t xml:space="preserve">Juvenile and penultimate </w:t>
      </w:r>
      <w:r>
        <w:rPr>
          <w:rFonts w:ascii="Times New Roman" w:eastAsia="Times New Roman" w:hAnsi="Times New Roman" w:cs="Times New Roman"/>
          <w:i/>
          <w:iCs/>
          <w:color w:val="000000"/>
        </w:rPr>
        <w:t>D. minor</w:t>
      </w:r>
      <w:r>
        <w:rPr>
          <w:rFonts w:ascii="Times New Roman" w:eastAsia="Times New Roman" w:hAnsi="Times New Roman" w:cs="Times New Roman"/>
          <w:color w:val="000000"/>
        </w:rPr>
        <w:t xml:space="preserve"> individuals (N = 393) were collected </w:t>
      </w:r>
      <w:r w:rsidR="00F56E1D">
        <w:rPr>
          <w:rFonts w:ascii="Times New Roman" w:eastAsia="Times New Roman" w:hAnsi="Times New Roman" w:cs="Times New Roman"/>
          <w:color w:val="000000"/>
        </w:rPr>
        <w:t xml:space="preserve">from various near-water habitats on the campus of the University of Waikato (Hamilton, New Zealand). The collection took place between September 2020 and April 2021, corresponding to the summer season and the spiders’ primary activity period. Fieldwork was conducted exclusively at night, as individuals were more active and easily located using a head torch due to the reflection of their eyes. Collected individuals were brought to the Invertebrate Behavioural Ecology Lab (University of Waikato, Hamilton, New Zealand), </w:t>
      </w:r>
      <w:r w:rsidR="00A046A8">
        <w:rPr>
          <w:rFonts w:ascii="Times New Roman" w:eastAsia="Times New Roman" w:hAnsi="Times New Roman" w:cs="Times New Roman"/>
          <w:color w:val="000000"/>
        </w:rPr>
        <w:t>and reared through to adulthood to</w:t>
      </w:r>
      <w:r w:rsidR="00F56E1D">
        <w:rPr>
          <w:rFonts w:ascii="Times New Roman" w:eastAsia="Times New Roman" w:hAnsi="Times New Roman" w:cs="Times New Roman"/>
          <w:color w:val="000000"/>
        </w:rPr>
        <w:t xml:space="preserve"> ensure that all individuals had not mated before collection. Spiders were individually </w:t>
      </w:r>
      <w:proofErr w:type="gramStart"/>
      <w:r w:rsidR="00F56E1D">
        <w:rPr>
          <w:rFonts w:ascii="Times New Roman" w:eastAsia="Times New Roman" w:hAnsi="Times New Roman" w:cs="Times New Roman"/>
          <w:color w:val="000000"/>
        </w:rPr>
        <w:t>reared  in</w:t>
      </w:r>
      <w:proofErr w:type="gramEnd"/>
      <w:r w:rsidR="00F56E1D">
        <w:rPr>
          <w:rFonts w:ascii="Times New Roman" w:eastAsia="Times New Roman" w:hAnsi="Times New Roman" w:cs="Times New Roman"/>
          <w:color w:val="000000"/>
        </w:rPr>
        <w:t xml:space="preserve"> plastic containers (150 mm x 95 mm x 60 mm) with a wet cotton pad and a piece of egg carton as an enrichment device. Individuals were fed live crickets twice a week, and containers were cleaned weekly to prevent mould growth and waste accumulation.</w:t>
      </w:r>
    </w:p>
    <w:p w14:paraId="1E931540" w14:textId="75AEAB4F" w:rsidR="006524B1" w:rsidRDefault="00B27643"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Mating </w:t>
      </w:r>
      <w:r w:rsidR="00C11886">
        <w:rPr>
          <w:rFonts w:ascii="Times New Roman" w:eastAsia="Times New Roman" w:hAnsi="Times New Roman" w:cs="Times New Roman"/>
          <w:b/>
          <w:bCs/>
          <w:color w:val="000000"/>
        </w:rPr>
        <w:t>Assays</w:t>
      </w:r>
    </w:p>
    <w:p w14:paraId="05D90D76" w14:textId="7778DC29" w:rsidR="00F56E1D" w:rsidRDefault="00B27643"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F56E1D">
        <w:rPr>
          <w:rFonts w:ascii="Times New Roman" w:eastAsia="Times New Roman" w:hAnsi="Times New Roman" w:cs="Times New Roman"/>
          <w:color w:val="000000"/>
        </w:rPr>
        <w:t xml:space="preserve">Laboratory mating experiments between mature individuals were conducted from March to August 2021. Trials were performed in plastic containers (265 mm x 235 mm x 125 mm) with a mesh roof and wall on one side to serve as climbing support. Females were fed the day before the experiments to control for hunger-related aggressiveness and were introduced into the mating arena first, followed by the males 10 minutes later to allow the female to acclimate. Each female participated in one mating experiment until copulation and then in a second assay with a new set of unmated males, enabling comparison of male courtship behaviour between mated and unmated females. Mating trials were recorded for a duration of 4 hours after the introduction of the male. </w:t>
      </w:r>
      <w:commentRangeStart w:id="162"/>
      <w:commentRangeStart w:id="163"/>
      <w:r w:rsidR="00F56E1D">
        <w:rPr>
          <w:rFonts w:ascii="Times New Roman" w:eastAsia="Times New Roman" w:hAnsi="Times New Roman" w:cs="Times New Roman"/>
          <w:color w:val="000000"/>
        </w:rPr>
        <w:t>To analyse and compare male courtship behaviour when paired with mated versus unmated females, we analysed videos from 30 mating trials (</w:t>
      </w:r>
      <w:r w:rsidR="00F30C19">
        <w:rPr>
          <w:rFonts w:ascii="Times New Roman" w:eastAsia="Times New Roman" w:hAnsi="Times New Roman" w:cs="Times New Roman"/>
          <w:color w:val="000000"/>
        </w:rPr>
        <w:t xml:space="preserve">N = </w:t>
      </w:r>
      <w:r w:rsidR="00F56E1D">
        <w:rPr>
          <w:rFonts w:ascii="Times New Roman" w:eastAsia="Times New Roman" w:hAnsi="Times New Roman" w:cs="Times New Roman"/>
          <w:color w:val="000000"/>
        </w:rPr>
        <w:t>15</w:t>
      </w:r>
      <w:del w:id="164" w:author="Clemot Bastien" w:date="2024-12-19T10:28:00Z" w16du:dateUtc="2024-12-19T09:28:00Z">
        <w:r w:rsidR="00F56E1D" w:rsidDel="009A76D3">
          <w:rPr>
            <w:rFonts w:ascii="Times New Roman" w:eastAsia="Times New Roman" w:hAnsi="Times New Roman" w:cs="Times New Roman"/>
            <w:color w:val="000000"/>
          </w:rPr>
          <w:delText xml:space="preserve"> unmated females,</w:delText>
        </w:r>
        <w:r w:rsidR="00F30C19" w:rsidDel="009A76D3">
          <w:rPr>
            <w:rFonts w:ascii="Times New Roman" w:eastAsia="Times New Roman" w:hAnsi="Times New Roman" w:cs="Times New Roman"/>
            <w:color w:val="000000"/>
          </w:rPr>
          <w:delText xml:space="preserve"> N = 15 mated females</w:delText>
        </w:r>
        <w:commentRangeEnd w:id="162"/>
        <w:r w:rsidR="00FE0D76" w:rsidDel="009A76D3">
          <w:rPr>
            <w:rStyle w:val="CommentReference"/>
          </w:rPr>
          <w:commentReference w:id="162"/>
        </w:r>
        <w:commentRangeEnd w:id="163"/>
        <w:r w:rsidR="0032657D" w:rsidDel="009A76D3">
          <w:rPr>
            <w:rStyle w:val="CommentReference"/>
          </w:rPr>
          <w:commentReference w:id="163"/>
        </w:r>
      </w:del>
      <w:ins w:id="165" w:author="Clemot Bastien" w:date="2024-12-19T10:28:00Z" w16du:dateUtc="2024-12-19T09:28:00Z">
        <w:r w:rsidR="009A76D3">
          <w:rPr>
            <w:rFonts w:ascii="Times New Roman" w:eastAsia="Times New Roman" w:hAnsi="Times New Roman" w:cs="Times New Roman"/>
            <w:color w:val="000000"/>
          </w:rPr>
          <w:t xml:space="preserve">  </w:t>
        </w:r>
      </w:ins>
      <w:ins w:id="166" w:author="Clemot Bastien" w:date="2024-12-19T10:29:00Z" w16du:dateUtc="2024-12-19T09:29:00Z">
        <w:r w:rsidR="009A76D3">
          <w:rPr>
            <w:rFonts w:ascii="Times New Roman" w:eastAsia="Times New Roman" w:hAnsi="Times New Roman" w:cs="Times New Roman"/>
            <w:color w:val="000000"/>
          </w:rPr>
          <w:t>originally unmated females mated twice with different males</w:t>
        </w:r>
      </w:ins>
      <w:r w:rsidR="00F30C19">
        <w:rPr>
          <w:rFonts w:ascii="Times New Roman" w:eastAsia="Times New Roman" w:hAnsi="Times New Roman" w:cs="Times New Roman"/>
          <w:color w:val="000000"/>
        </w:rPr>
        <w:t>) where courtship occurred at least once. In the ‘mated’ group, two males were reused in different trials, but with different females, due to limitations in spider availability.</w:t>
      </w:r>
    </w:p>
    <w:p w14:paraId="681B0DA9" w14:textId="5D1CF251" w:rsidR="00EA4A02" w:rsidRDefault="00C11886"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Description of Courtship Behaviour</w:t>
      </w:r>
    </w:p>
    <w:p w14:paraId="5CCA90A3" w14:textId="524E5377" w:rsidR="00EA4A02" w:rsidRDefault="00EA4A02"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0C24B8">
        <w:rPr>
          <w:rFonts w:ascii="Times New Roman" w:eastAsia="Times New Roman" w:hAnsi="Times New Roman" w:cs="Times New Roman"/>
          <w:color w:val="000000"/>
        </w:rPr>
        <w:t xml:space="preserve">For each mating trial, we initially scored the videos using </w:t>
      </w:r>
      <w:commentRangeStart w:id="167"/>
      <w:commentRangeStart w:id="168"/>
      <w:r w:rsidR="000C24B8">
        <w:rPr>
          <w:rFonts w:ascii="Times New Roman" w:eastAsia="Times New Roman" w:hAnsi="Times New Roman" w:cs="Times New Roman"/>
          <w:color w:val="000000"/>
        </w:rPr>
        <w:t>BORIS software</w:t>
      </w:r>
      <w:ins w:id="169" w:author="Clemot Bastien" w:date="2024-12-19T10:06:00Z" w16du:dateUtc="2024-12-19T09:06:00Z">
        <w:r w:rsidR="0032657D">
          <w:rPr>
            <w:rFonts w:ascii="Times New Roman" w:eastAsia="Times New Roman" w:hAnsi="Times New Roman" w:cs="Times New Roman"/>
            <w:color w:val="000000"/>
          </w:rPr>
          <w:t xml:space="preserve"> (Friard &amp; Gamba, 2016)</w:t>
        </w:r>
      </w:ins>
      <w:r w:rsidR="000C24B8">
        <w:rPr>
          <w:rFonts w:ascii="Times New Roman" w:eastAsia="Times New Roman" w:hAnsi="Times New Roman" w:cs="Times New Roman"/>
          <w:color w:val="000000"/>
        </w:rPr>
        <w:t xml:space="preserve"> </w:t>
      </w:r>
      <w:commentRangeEnd w:id="167"/>
      <w:r w:rsidR="009C3B99">
        <w:rPr>
          <w:rStyle w:val="CommentReference"/>
        </w:rPr>
        <w:commentReference w:id="167"/>
      </w:r>
      <w:commentRangeEnd w:id="168"/>
      <w:r w:rsidR="0032657D">
        <w:rPr>
          <w:rStyle w:val="CommentReference"/>
        </w:rPr>
        <w:commentReference w:id="168"/>
      </w:r>
      <w:r w:rsidR="000C24B8">
        <w:rPr>
          <w:rFonts w:ascii="Times New Roman" w:eastAsia="Times New Roman" w:hAnsi="Times New Roman" w:cs="Times New Roman"/>
          <w:color w:val="000000"/>
        </w:rPr>
        <w:t xml:space="preserve">to quantify the number of female attacks towards males and describe the timing of male courtship. We then scored different parameters of courtship </w:t>
      </w:r>
      <w:r w:rsidR="00FE6A83">
        <w:rPr>
          <w:rFonts w:ascii="Times New Roman" w:eastAsia="Times New Roman" w:hAnsi="Times New Roman" w:cs="Times New Roman"/>
          <w:color w:val="000000"/>
        </w:rPr>
        <w:t>behaviour</w:t>
      </w:r>
      <w:r w:rsidR="00B536B6">
        <w:rPr>
          <w:rFonts w:ascii="Times New Roman" w:eastAsia="Times New Roman" w:hAnsi="Times New Roman" w:cs="Times New Roman"/>
          <w:color w:val="000000"/>
        </w:rPr>
        <w:t>:</w:t>
      </w:r>
      <w:r w:rsidR="00FE6A83">
        <w:rPr>
          <w:rFonts w:ascii="Times New Roman" w:eastAsia="Times New Roman" w:hAnsi="Times New Roman" w:cs="Times New Roman"/>
          <w:color w:val="000000"/>
        </w:rPr>
        <w:t xml:space="preserve"> </w:t>
      </w:r>
      <w:r w:rsidR="000C24B8">
        <w:rPr>
          <w:rFonts w:ascii="Times New Roman" w:eastAsia="Times New Roman" w:hAnsi="Times New Roman" w:cs="Times New Roman"/>
          <w:color w:val="000000"/>
        </w:rPr>
        <w:t xml:space="preserve"> </w:t>
      </w:r>
      <w:commentRangeStart w:id="170"/>
      <w:commentRangeStart w:id="171"/>
      <w:commentRangeStart w:id="172"/>
      <w:r w:rsidR="000C24B8">
        <w:rPr>
          <w:rFonts w:ascii="Times New Roman" w:eastAsia="Times New Roman" w:hAnsi="Times New Roman" w:cs="Times New Roman"/>
          <w:color w:val="000000"/>
        </w:rPr>
        <w:t xml:space="preserve">1) courtship </w:t>
      </w:r>
      <w:r w:rsidR="0027391E">
        <w:rPr>
          <w:rFonts w:ascii="Times New Roman" w:eastAsia="Times New Roman" w:hAnsi="Times New Roman" w:cs="Times New Roman"/>
          <w:color w:val="000000"/>
        </w:rPr>
        <w:t>duration</w:t>
      </w:r>
      <w:r w:rsidR="00FE72E3">
        <w:rPr>
          <w:rFonts w:ascii="Times New Roman" w:eastAsia="Times New Roman" w:hAnsi="Times New Roman" w:cs="Times New Roman"/>
          <w:color w:val="000000"/>
        </w:rPr>
        <w:t xml:space="preserve"> </w:t>
      </w:r>
      <w:commentRangeEnd w:id="170"/>
      <w:r w:rsidR="00734D7B">
        <w:rPr>
          <w:rStyle w:val="CommentReference"/>
        </w:rPr>
        <w:commentReference w:id="170"/>
      </w:r>
      <w:commentRangeEnd w:id="171"/>
      <w:r w:rsidR="00474AB0">
        <w:rPr>
          <w:rStyle w:val="CommentReference"/>
        </w:rPr>
        <w:commentReference w:id="171"/>
      </w:r>
      <w:commentRangeEnd w:id="172"/>
      <w:r w:rsidR="0032657D">
        <w:rPr>
          <w:rStyle w:val="CommentReference"/>
        </w:rPr>
        <w:commentReference w:id="172"/>
      </w:r>
      <w:r w:rsidR="00FE72E3">
        <w:rPr>
          <w:rFonts w:ascii="Times New Roman" w:eastAsia="Times New Roman" w:hAnsi="Times New Roman" w:cs="Times New Roman"/>
          <w:color w:val="000000"/>
        </w:rPr>
        <w:t>– the total time</w:t>
      </w:r>
      <w:r w:rsidR="000C24B8">
        <w:rPr>
          <w:rFonts w:ascii="Times New Roman" w:eastAsia="Times New Roman" w:hAnsi="Times New Roman" w:cs="Times New Roman"/>
          <w:color w:val="000000"/>
        </w:rPr>
        <w:t xml:space="preserve"> from the first male </w:t>
      </w:r>
      <w:ins w:id="173" w:author="Clemot Bastien" w:date="2024-12-19T10:08:00Z" w16du:dateUtc="2024-12-19T09:08:00Z">
        <w:r w:rsidR="0032657D">
          <w:rPr>
            <w:rFonts w:ascii="Times New Roman" w:eastAsia="Times New Roman" w:hAnsi="Times New Roman" w:cs="Times New Roman"/>
            <w:color w:val="000000"/>
          </w:rPr>
          <w:t xml:space="preserve">courtship </w:t>
        </w:r>
      </w:ins>
      <w:commentRangeStart w:id="174"/>
      <w:commentRangeStart w:id="175"/>
      <w:del w:id="176" w:author="Clemot Bastien" w:date="2024-12-19T10:30:00Z" w16du:dateUtc="2024-12-19T09:30:00Z">
        <w:r w:rsidR="000C24B8" w:rsidDel="009A76D3">
          <w:rPr>
            <w:rFonts w:ascii="Times New Roman" w:eastAsia="Times New Roman" w:hAnsi="Times New Roman" w:cs="Times New Roman"/>
            <w:color w:val="000000"/>
          </w:rPr>
          <w:delText>cue</w:delText>
        </w:r>
        <w:commentRangeEnd w:id="174"/>
        <w:r w:rsidR="008B5E00" w:rsidDel="009A76D3">
          <w:rPr>
            <w:rStyle w:val="CommentReference"/>
          </w:rPr>
          <w:commentReference w:id="174"/>
        </w:r>
        <w:commentRangeEnd w:id="175"/>
        <w:r w:rsidR="0032657D" w:rsidDel="009A76D3">
          <w:rPr>
            <w:rStyle w:val="CommentReference"/>
          </w:rPr>
          <w:commentReference w:id="175"/>
        </w:r>
        <w:r w:rsidR="000C24B8" w:rsidDel="009A76D3">
          <w:rPr>
            <w:rFonts w:ascii="Times New Roman" w:eastAsia="Times New Roman" w:hAnsi="Times New Roman" w:cs="Times New Roman"/>
            <w:color w:val="000000"/>
          </w:rPr>
          <w:delText xml:space="preserve"> </w:delText>
        </w:r>
      </w:del>
      <w:ins w:id="177" w:author="Clemot Bastien" w:date="2024-12-19T10:30:00Z" w16du:dateUtc="2024-12-19T09:30:00Z">
        <w:r w:rsidR="009A76D3">
          <w:rPr>
            <w:rFonts w:ascii="Times New Roman" w:eastAsia="Times New Roman" w:hAnsi="Times New Roman" w:cs="Times New Roman"/>
            <w:color w:val="000000"/>
          </w:rPr>
          <w:t>signal</w:t>
        </w:r>
        <w:r w:rsidR="009A76D3">
          <w:rPr>
            <w:rFonts w:ascii="Times New Roman" w:eastAsia="Times New Roman" w:hAnsi="Times New Roman" w:cs="Times New Roman"/>
            <w:color w:val="000000"/>
          </w:rPr>
          <w:t xml:space="preserve"> </w:t>
        </w:r>
      </w:ins>
      <w:ins w:id="178" w:author="Clemot Bastien" w:date="2024-12-19T10:08:00Z" w16du:dateUtc="2024-12-19T09:08:00Z">
        <w:r w:rsidR="0032657D">
          <w:rPr>
            <w:rFonts w:ascii="Times New Roman" w:eastAsia="Times New Roman" w:hAnsi="Times New Roman" w:cs="Times New Roman"/>
            <w:color w:val="000000"/>
          </w:rPr>
          <w:t xml:space="preserve">(see Table 1) </w:t>
        </w:r>
      </w:ins>
      <w:r w:rsidR="000C24B8">
        <w:rPr>
          <w:rFonts w:ascii="Times New Roman" w:eastAsia="Times New Roman" w:hAnsi="Times New Roman" w:cs="Times New Roman"/>
          <w:color w:val="000000"/>
        </w:rPr>
        <w:t xml:space="preserve">to the end of mounting, 2) mounting </w:t>
      </w:r>
      <w:r w:rsidR="0027391E">
        <w:rPr>
          <w:rFonts w:ascii="Times New Roman" w:eastAsia="Times New Roman" w:hAnsi="Times New Roman" w:cs="Times New Roman"/>
          <w:color w:val="000000"/>
        </w:rPr>
        <w:t>duration</w:t>
      </w:r>
      <w:r w:rsidR="0090526A">
        <w:rPr>
          <w:rFonts w:ascii="Times New Roman" w:eastAsia="Times New Roman" w:hAnsi="Times New Roman" w:cs="Times New Roman"/>
          <w:color w:val="000000"/>
        </w:rPr>
        <w:t>;</w:t>
      </w:r>
      <w:r w:rsidR="000C24B8">
        <w:rPr>
          <w:rFonts w:ascii="Times New Roman" w:eastAsia="Times New Roman" w:hAnsi="Times New Roman" w:cs="Times New Roman"/>
          <w:color w:val="000000"/>
        </w:rPr>
        <w:t xml:space="preserve"> </w:t>
      </w:r>
      <w:r w:rsidR="0090526A">
        <w:rPr>
          <w:rFonts w:ascii="Times New Roman" w:eastAsia="Times New Roman" w:hAnsi="Times New Roman" w:cs="Times New Roman"/>
          <w:color w:val="000000"/>
        </w:rPr>
        <w:t xml:space="preserve">the total time </w:t>
      </w:r>
      <w:commentRangeStart w:id="179"/>
      <w:commentRangeStart w:id="180"/>
      <w:r w:rsidR="000C24B8">
        <w:rPr>
          <w:rFonts w:ascii="Times New Roman" w:eastAsia="Times New Roman" w:hAnsi="Times New Roman" w:cs="Times New Roman"/>
          <w:color w:val="000000"/>
        </w:rPr>
        <w:t>from the start to end of mounting</w:t>
      </w:r>
      <w:commentRangeEnd w:id="179"/>
      <w:r w:rsidR="008B5E00">
        <w:rPr>
          <w:rStyle w:val="CommentReference"/>
        </w:rPr>
        <w:commentReference w:id="179"/>
      </w:r>
      <w:commentRangeEnd w:id="180"/>
      <w:r w:rsidR="0032657D">
        <w:rPr>
          <w:rStyle w:val="CommentReference"/>
        </w:rPr>
        <w:commentReference w:id="180"/>
      </w:r>
      <w:ins w:id="181" w:author="Clemot Bastien" w:date="2024-12-19T10:09:00Z" w16du:dateUtc="2024-12-19T09:09:00Z">
        <w:r w:rsidR="0032657D">
          <w:rPr>
            <w:rFonts w:ascii="Times New Roman" w:eastAsia="Times New Roman" w:hAnsi="Times New Roman" w:cs="Times New Roman"/>
            <w:color w:val="000000"/>
          </w:rPr>
          <w:t xml:space="preserve"> (see Figure 1)</w:t>
        </w:r>
      </w:ins>
      <w:r w:rsidR="000C24B8">
        <w:rPr>
          <w:rFonts w:ascii="Times New Roman" w:eastAsia="Times New Roman" w:hAnsi="Times New Roman" w:cs="Times New Roman"/>
          <w:color w:val="000000"/>
        </w:rPr>
        <w:t>, and 3) latency to mount</w:t>
      </w:r>
      <w:r w:rsidR="0090526A">
        <w:rPr>
          <w:rFonts w:ascii="Times New Roman" w:eastAsia="Times New Roman" w:hAnsi="Times New Roman" w:cs="Times New Roman"/>
          <w:color w:val="000000"/>
        </w:rPr>
        <w:t>; the time taken</w:t>
      </w:r>
      <w:r w:rsidR="000C24B8">
        <w:rPr>
          <w:rFonts w:ascii="Times New Roman" w:eastAsia="Times New Roman" w:hAnsi="Times New Roman" w:cs="Times New Roman"/>
          <w:color w:val="000000"/>
        </w:rPr>
        <w:t xml:space="preserve"> from </w:t>
      </w:r>
      <w:r w:rsidR="0090526A">
        <w:rPr>
          <w:rFonts w:ascii="Times New Roman" w:eastAsia="Times New Roman" w:hAnsi="Times New Roman" w:cs="Times New Roman"/>
          <w:color w:val="000000"/>
        </w:rPr>
        <w:t>the</w:t>
      </w:r>
      <w:r w:rsidR="00734D7B">
        <w:rPr>
          <w:rFonts w:ascii="Times New Roman" w:eastAsia="Times New Roman" w:hAnsi="Times New Roman" w:cs="Times New Roman"/>
          <w:color w:val="000000"/>
        </w:rPr>
        <w:t xml:space="preserve"> start of the trial until</w:t>
      </w:r>
      <w:r w:rsidR="000C24B8">
        <w:rPr>
          <w:rFonts w:ascii="Times New Roman" w:eastAsia="Times New Roman" w:hAnsi="Times New Roman" w:cs="Times New Roman"/>
          <w:color w:val="000000"/>
        </w:rPr>
        <w:t xml:space="preserve"> the beginning of mounting.</w:t>
      </w:r>
      <w:r w:rsidR="00C11886">
        <w:rPr>
          <w:rFonts w:ascii="Times New Roman" w:eastAsia="Times New Roman" w:hAnsi="Times New Roman" w:cs="Times New Roman"/>
          <w:color w:val="000000"/>
        </w:rPr>
        <w:t xml:space="preserve"> We then rescored each video to describe the fine-scale courtship elements of </w:t>
      </w:r>
      <w:r w:rsidR="00C11886">
        <w:rPr>
          <w:rFonts w:ascii="Times New Roman" w:eastAsia="Times New Roman" w:hAnsi="Times New Roman" w:cs="Times New Roman"/>
          <w:i/>
          <w:iCs/>
          <w:color w:val="000000"/>
        </w:rPr>
        <w:t>D. minor</w:t>
      </w:r>
      <w:r w:rsidR="00C11886">
        <w:rPr>
          <w:rFonts w:ascii="Times New Roman" w:eastAsia="Times New Roman" w:hAnsi="Times New Roman" w:cs="Times New Roman"/>
          <w:color w:val="000000"/>
        </w:rPr>
        <w:t xml:space="preserve"> male courtship. </w:t>
      </w:r>
      <w:r w:rsidR="00030DC7">
        <w:rPr>
          <w:rFonts w:ascii="Times New Roman" w:eastAsia="Times New Roman" w:hAnsi="Times New Roman" w:cs="Times New Roman"/>
          <w:color w:val="000000"/>
        </w:rPr>
        <w:t>A</w:t>
      </w:r>
      <w:r w:rsidR="00C11886">
        <w:rPr>
          <w:rFonts w:ascii="Times New Roman" w:eastAsia="Times New Roman" w:hAnsi="Times New Roman" w:cs="Times New Roman"/>
          <w:color w:val="000000"/>
        </w:rPr>
        <w:t xml:space="preserve"> single observer performed all scoring</w:t>
      </w:r>
      <w:r w:rsidR="00030DC7">
        <w:rPr>
          <w:rFonts w:ascii="Times New Roman" w:eastAsia="Times New Roman" w:hAnsi="Times New Roman" w:cs="Times New Roman"/>
          <w:color w:val="000000"/>
        </w:rPr>
        <w:t xml:space="preserve"> (BC) and was blind to the mating status of the female</w:t>
      </w:r>
      <w:r w:rsidR="00C11886">
        <w:rPr>
          <w:rFonts w:ascii="Times New Roman" w:eastAsia="Times New Roman" w:hAnsi="Times New Roman" w:cs="Times New Roman"/>
          <w:color w:val="000000"/>
        </w:rPr>
        <w:t xml:space="preserve">. All trials were initially screened to compile an ethogram comprising all relevant courtship elements (Table 1). </w:t>
      </w:r>
      <w:r w:rsidR="00091C1A">
        <w:rPr>
          <w:rFonts w:ascii="Times New Roman" w:eastAsia="Times New Roman" w:hAnsi="Times New Roman" w:cs="Times New Roman"/>
          <w:color w:val="000000"/>
        </w:rPr>
        <w:t xml:space="preserve">Due to the large amount of time required to code fine-scale behaviour during </w:t>
      </w:r>
      <w:r w:rsidR="0085651A">
        <w:rPr>
          <w:rFonts w:ascii="Times New Roman" w:eastAsia="Times New Roman" w:hAnsi="Times New Roman" w:cs="Times New Roman"/>
          <w:color w:val="000000"/>
        </w:rPr>
        <w:t xml:space="preserve">the </w:t>
      </w:r>
      <w:ins w:id="182" w:author="Clemot Bastien" w:date="2024-12-19T10:31:00Z" w16du:dateUtc="2024-12-19T09:31:00Z">
        <w:r w:rsidR="009A76D3">
          <w:rPr>
            <w:rFonts w:ascii="Times New Roman" w:eastAsia="Times New Roman" w:hAnsi="Times New Roman" w:cs="Times New Roman"/>
            <w:color w:val="000000"/>
          </w:rPr>
          <w:t xml:space="preserve">maximum </w:t>
        </w:r>
      </w:ins>
      <w:r w:rsidR="0085651A">
        <w:rPr>
          <w:rFonts w:ascii="Times New Roman" w:eastAsia="Times New Roman" w:hAnsi="Times New Roman" w:cs="Times New Roman"/>
          <w:color w:val="000000"/>
        </w:rPr>
        <w:t xml:space="preserve">4-hour </w:t>
      </w:r>
      <w:r w:rsidR="00091C1A">
        <w:rPr>
          <w:rFonts w:ascii="Times New Roman" w:eastAsia="Times New Roman" w:hAnsi="Times New Roman" w:cs="Times New Roman"/>
          <w:color w:val="000000"/>
        </w:rPr>
        <w:t>mating assays, we limit</w:t>
      </w:r>
      <w:r w:rsidR="002F5679">
        <w:rPr>
          <w:rFonts w:ascii="Times New Roman" w:eastAsia="Times New Roman" w:hAnsi="Times New Roman" w:cs="Times New Roman"/>
          <w:color w:val="000000"/>
        </w:rPr>
        <w:t>ed</w:t>
      </w:r>
      <w:r w:rsidR="00091C1A">
        <w:rPr>
          <w:rFonts w:ascii="Times New Roman" w:eastAsia="Times New Roman" w:hAnsi="Times New Roman" w:cs="Times New Roman"/>
          <w:color w:val="000000"/>
        </w:rPr>
        <w:t xml:space="preserve"> our analysis of courtship structure to one bout of courtship for each trial. We chose the first courtship sequence from each trial that resulted in mounting behaviour (see </w:t>
      </w:r>
      <w:r w:rsidR="001E08D2">
        <w:rPr>
          <w:rFonts w:ascii="Times New Roman" w:eastAsia="Times New Roman" w:hAnsi="Times New Roman" w:cs="Times New Roman"/>
          <w:color w:val="000000"/>
        </w:rPr>
        <w:t xml:space="preserve">Table 1 </w:t>
      </w:r>
      <w:r w:rsidR="00091C1A">
        <w:rPr>
          <w:rFonts w:ascii="Times New Roman" w:eastAsia="Times New Roman" w:hAnsi="Times New Roman" w:cs="Times New Roman"/>
          <w:color w:val="000000"/>
        </w:rPr>
        <w:t>for definition), which was observed at 0.5x speed to score all observed courtship elements.</w:t>
      </w:r>
      <w:r w:rsidR="003659D5">
        <w:rPr>
          <w:rFonts w:ascii="Times New Roman" w:eastAsia="Times New Roman" w:hAnsi="Times New Roman" w:cs="Times New Roman"/>
          <w:color w:val="000000"/>
        </w:rPr>
        <w:t xml:space="preserve"> Our justification for choosing the first courtship sequence, rather than the sequence that may end in copulation was that 1) not all trials ended in copulation for the mated female group, and 2) using the first courtship sequence allowed us to standardise the opportunity each male had to gain information when contacting the female during a trial.</w:t>
      </w:r>
      <w:r w:rsidR="007C589C">
        <w:rPr>
          <w:rFonts w:ascii="Times New Roman" w:eastAsia="Times New Roman" w:hAnsi="Times New Roman" w:cs="Times New Roman"/>
          <w:color w:val="000000"/>
        </w:rPr>
        <w:t xml:space="preserve"> </w:t>
      </w:r>
      <w:r w:rsidR="003659D5">
        <w:rPr>
          <w:rFonts w:ascii="Times New Roman" w:eastAsia="Times New Roman" w:hAnsi="Times New Roman" w:cs="Times New Roman"/>
          <w:color w:val="000000"/>
        </w:rPr>
        <w:t>Courtship elements were considered non-exclusive as they could be performed simultaneously and were grouped into categories based on the body part used by the male.</w:t>
      </w:r>
    </w:p>
    <w:p w14:paraId="2331B046" w14:textId="172BABCF" w:rsidR="00A57918" w:rsidRDefault="00A57918"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Statistical analyses</w:t>
      </w:r>
    </w:p>
    <w:p w14:paraId="7EF44A92" w14:textId="6A8732F5" w:rsidR="00A57918" w:rsidRDefault="00A57918" w:rsidP="00497D92">
      <w:pPr>
        <w:pBdr>
          <w:top w:val="nil"/>
          <w:left w:val="nil"/>
          <w:bottom w:val="nil"/>
          <w:right w:val="nil"/>
          <w:between w:val="nil"/>
        </w:pBdr>
        <w:spacing w:line="360" w:lineRule="auto"/>
        <w:jc w:val="both"/>
        <w:rPr>
          <w:rFonts w:ascii="Times New Roman" w:hAnsi="Times New Roman" w:cs="Times New Roman"/>
        </w:rPr>
      </w:pPr>
      <w:r>
        <w:rPr>
          <w:rFonts w:ascii="Times New Roman" w:eastAsia="Times New Roman" w:hAnsi="Times New Roman" w:cs="Times New Roman"/>
          <w:color w:val="000000"/>
        </w:rPr>
        <w:tab/>
        <w:t xml:space="preserve">All statistical analyses were performed with R </w:t>
      </w:r>
      <w:commentRangeStart w:id="183"/>
      <w:ins w:id="184" w:author="Chrissie Painting" w:date="2024-11-28T09:56:00Z" w16du:dateUtc="2024-11-27T20:56:00Z">
        <w:r w:rsidR="00D86004">
          <w:rPr>
            <w:rFonts w:ascii="Times New Roman" w:eastAsia="Times New Roman" w:hAnsi="Times New Roman" w:cs="Times New Roman"/>
            <w:color w:val="000000"/>
          </w:rPr>
          <w:t>(add version number &amp; citation)</w:t>
        </w:r>
      </w:ins>
      <w:r>
        <w:rPr>
          <w:rFonts w:ascii="Times New Roman" w:eastAsia="Times New Roman" w:hAnsi="Times New Roman" w:cs="Times New Roman"/>
          <w:color w:val="000000"/>
        </w:rPr>
        <w:t xml:space="preserve"> </w:t>
      </w:r>
      <w:commentRangeEnd w:id="183"/>
      <w:r w:rsidR="009A76D3">
        <w:rPr>
          <w:rStyle w:val="CommentReference"/>
        </w:rPr>
        <w:commentReference w:id="183"/>
      </w:r>
      <w:r>
        <w:rPr>
          <w:rFonts w:ascii="Times New Roman" w:eastAsia="Times New Roman" w:hAnsi="Times New Roman" w:cs="Times New Roman"/>
          <w:color w:val="000000"/>
        </w:rPr>
        <w:t xml:space="preserve">and figures </w:t>
      </w:r>
      <w:commentRangeStart w:id="185"/>
      <w:r>
        <w:rPr>
          <w:rFonts w:ascii="Times New Roman" w:eastAsia="Times New Roman" w:hAnsi="Times New Roman" w:cs="Times New Roman"/>
          <w:color w:val="000000"/>
        </w:rPr>
        <w:t xml:space="preserve">were made using the package ‘ggplot2’. </w:t>
      </w:r>
      <w:commentRangeEnd w:id="185"/>
      <w:r w:rsidR="009A76D3">
        <w:rPr>
          <w:rStyle w:val="CommentReference"/>
        </w:rPr>
        <w:commentReference w:id="185"/>
      </w:r>
      <w:r>
        <w:rPr>
          <w:rFonts w:ascii="Times New Roman" w:eastAsia="Times New Roman" w:hAnsi="Times New Roman" w:cs="Times New Roman"/>
          <w:color w:val="000000"/>
        </w:rPr>
        <w:t xml:space="preserve">To analyse the impact of female mating status on the timing of male courtship behaviour, we used non-parametric Wilcoxon signed-rank tests </w:t>
      </w:r>
      <w:commentRangeStart w:id="186"/>
      <w:commentRangeStart w:id="187"/>
      <w:r>
        <w:rPr>
          <w:rFonts w:ascii="Times New Roman" w:eastAsia="Times New Roman" w:hAnsi="Times New Roman" w:cs="Times New Roman"/>
          <w:color w:val="000000"/>
        </w:rPr>
        <w:t>for paired value</w:t>
      </w:r>
      <w:commentRangeEnd w:id="186"/>
      <w:r w:rsidR="001C4549">
        <w:rPr>
          <w:rStyle w:val="CommentReference"/>
        </w:rPr>
        <w:commentReference w:id="186"/>
      </w:r>
      <w:commentRangeEnd w:id="187"/>
      <w:r w:rsidR="009A76D3">
        <w:rPr>
          <w:rStyle w:val="CommentReference"/>
        </w:rPr>
        <w:commentReference w:id="187"/>
      </w:r>
      <w:r>
        <w:rPr>
          <w:rFonts w:ascii="Times New Roman" w:eastAsia="Times New Roman" w:hAnsi="Times New Roman" w:cs="Times New Roman"/>
          <w:color w:val="000000"/>
        </w:rPr>
        <w:t xml:space="preserve">s on the measured courtship </w:t>
      </w:r>
      <w:r w:rsidR="0027391E">
        <w:rPr>
          <w:rFonts w:ascii="Times New Roman" w:eastAsia="Times New Roman" w:hAnsi="Times New Roman" w:cs="Times New Roman"/>
          <w:color w:val="000000"/>
        </w:rPr>
        <w:t>duration</w:t>
      </w:r>
      <w:r>
        <w:rPr>
          <w:rFonts w:ascii="Times New Roman" w:eastAsia="Times New Roman" w:hAnsi="Times New Roman" w:cs="Times New Roman"/>
          <w:color w:val="000000"/>
        </w:rPr>
        <w:t xml:space="preserve">, mounting </w:t>
      </w:r>
      <w:r w:rsidR="0027391E">
        <w:rPr>
          <w:rFonts w:ascii="Times New Roman" w:eastAsia="Times New Roman" w:hAnsi="Times New Roman" w:cs="Times New Roman"/>
          <w:color w:val="000000"/>
        </w:rPr>
        <w:t>duration</w:t>
      </w:r>
      <w:r>
        <w:rPr>
          <w:rFonts w:ascii="Times New Roman" w:eastAsia="Times New Roman" w:hAnsi="Times New Roman" w:cs="Times New Roman"/>
          <w:color w:val="000000"/>
        </w:rPr>
        <w:t xml:space="preserve"> and latency to mount, </w:t>
      </w:r>
      <w:del w:id="188" w:author="Clemot Bastien" w:date="2024-12-19T10:36:00Z" w16du:dateUtc="2024-12-19T09:36:00Z">
        <w:r w:rsidDel="001A079D">
          <w:rPr>
            <w:rFonts w:ascii="Times New Roman" w:eastAsia="Times New Roman" w:hAnsi="Times New Roman" w:cs="Times New Roman"/>
            <w:color w:val="000000"/>
          </w:rPr>
          <w:delText>between the two groups</w:delText>
        </w:r>
      </w:del>
      <w:ins w:id="189" w:author="Clemot Bastien" w:date="2024-12-19T10:36:00Z" w16du:dateUtc="2024-12-19T09:36:00Z">
        <w:r w:rsidR="001A079D">
          <w:rPr>
            <w:rFonts w:ascii="Times New Roman" w:eastAsia="Times New Roman" w:hAnsi="Times New Roman" w:cs="Times New Roman"/>
            <w:color w:val="000000"/>
          </w:rPr>
          <w:t>to account for individual variation as females were mated twice</w:t>
        </w:r>
      </w:ins>
      <w:r>
        <w:rPr>
          <w:rFonts w:ascii="Times New Roman" w:eastAsia="Times New Roman" w:hAnsi="Times New Roman" w:cs="Times New Roman"/>
          <w:color w:val="000000"/>
        </w:rPr>
        <w:t xml:space="preserve">. The same analysis was performed to assess the impact of female mating status on </w:t>
      </w:r>
      <w:commentRangeStart w:id="190"/>
      <w:commentRangeStart w:id="191"/>
      <w:r w:rsidR="00A73B5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number of attacks</w:t>
      </w:r>
      <w:r w:rsidR="00A73B5F">
        <w:rPr>
          <w:rFonts w:ascii="Times New Roman" w:eastAsia="Times New Roman" w:hAnsi="Times New Roman" w:cs="Times New Roman"/>
          <w:color w:val="000000"/>
        </w:rPr>
        <w:t xml:space="preserve"> she did towards the male</w:t>
      </w:r>
      <w:commentRangeEnd w:id="190"/>
      <w:r w:rsidR="00A73B5F">
        <w:rPr>
          <w:rStyle w:val="CommentReference"/>
        </w:rPr>
        <w:commentReference w:id="190"/>
      </w:r>
      <w:commentRangeEnd w:id="191"/>
      <w:r w:rsidR="001A079D">
        <w:rPr>
          <w:rStyle w:val="CommentReference"/>
        </w:rPr>
        <w:commentReference w:id="191"/>
      </w:r>
      <w:r>
        <w:rPr>
          <w:rFonts w:ascii="Times New Roman" w:eastAsia="Times New Roman" w:hAnsi="Times New Roman" w:cs="Times New Roman"/>
          <w:color w:val="000000"/>
        </w:rPr>
        <w:t xml:space="preserve">. </w:t>
      </w:r>
      <w:r w:rsidR="00AA7086">
        <w:rPr>
          <w:rFonts w:ascii="Times New Roman" w:eastAsia="Times New Roman" w:hAnsi="Times New Roman" w:cs="Times New Roman"/>
          <w:color w:val="000000"/>
        </w:rPr>
        <w:t xml:space="preserve">To compare the </w:t>
      </w:r>
      <w:r w:rsidR="00C63BFB">
        <w:rPr>
          <w:rFonts w:ascii="Times New Roman" w:eastAsia="Times New Roman" w:hAnsi="Times New Roman" w:cs="Times New Roman"/>
          <w:color w:val="000000"/>
        </w:rPr>
        <w:t xml:space="preserve">relationship between </w:t>
      </w:r>
      <w:r w:rsidR="00AA7086">
        <w:rPr>
          <w:rFonts w:ascii="Times New Roman" w:eastAsia="Times New Roman" w:hAnsi="Times New Roman" w:cs="Times New Roman"/>
          <w:color w:val="000000"/>
        </w:rPr>
        <w:t xml:space="preserve">female mating status </w:t>
      </w:r>
      <w:r w:rsidR="00C63BFB">
        <w:rPr>
          <w:rFonts w:ascii="Times New Roman" w:eastAsia="Times New Roman" w:hAnsi="Times New Roman" w:cs="Times New Roman"/>
          <w:color w:val="000000"/>
        </w:rPr>
        <w:t>and</w:t>
      </w:r>
      <w:r w:rsidR="00AA7086">
        <w:rPr>
          <w:rFonts w:ascii="Times New Roman" w:eastAsia="Times New Roman" w:hAnsi="Times New Roman" w:cs="Times New Roman"/>
          <w:color w:val="000000"/>
        </w:rPr>
        <w:t xml:space="preserve"> fine-scale court</w:t>
      </w:r>
      <w:r w:rsidR="007C589C">
        <w:rPr>
          <w:rFonts w:ascii="Times New Roman" w:eastAsia="Times New Roman" w:hAnsi="Times New Roman" w:cs="Times New Roman"/>
          <w:color w:val="000000"/>
        </w:rPr>
        <w:t xml:space="preserve">ship behaviours, we used </w:t>
      </w:r>
      <w:r w:rsidR="00802886">
        <w:rPr>
          <w:rFonts w:ascii="Times New Roman" w:eastAsia="Times New Roman" w:hAnsi="Times New Roman" w:cs="Times New Roman"/>
          <w:color w:val="000000"/>
        </w:rPr>
        <w:t xml:space="preserve">a sequential analysis approach </w:t>
      </w:r>
      <w:r w:rsidR="00241C8E">
        <w:rPr>
          <w:rFonts w:ascii="Times New Roman" w:eastAsia="Times New Roman" w:hAnsi="Times New Roman" w:cs="Times New Roman"/>
          <w:color w:val="000000"/>
        </w:rPr>
        <w:t>(</w:t>
      </w:r>
      <w:ins w:id="192" w:author="Clemot Bastien" w:date="2024-12-19T10:49:00Z" w16du:dateUtc="2024-12-19T09:49:00Z">
        <w:r w:rsidR="008547E4">
          <w:rPr>
            <w:rFonts w:ascii="Times New Roman" w:eastAsia="Times New Roman" w:hAnsi="Times New Roman" w:cs="Times New Roman"/>
            <w:color w:val="000000"/>
          </w:rPr>
          <w:t xml:space="preserve">Bakeman </w:t>
        </w:r>
        <w:r w:rsidR="008547E4">
          <w:rPr>
            <w:rFonts w:ascii="Times New Roman" w:eastAsia="Times New Roman" w:hAnsi="Times New Roman" w:cs="Times New Roman"/>
            <w:i/>
            <w:iCs/>
            <w:color w:val="000000"/>
          </w:rPr>
          <w:t xml:space="preserve">et </w:t>
        </w:r>
        <w:r w:rsidR="008547E4" w:rsidRPr="008547E4">
          <w:rPr>
            <w:rFonts w:ascii="Times New Roman" w:eastAsia="Times New Roman" w:hAnsi="Times New Roman" w:cs="Times New Roman"/>
            <w:i/>
            <w:iCs/>
            <w:color w:val="000000"/>
          </w:rPr>
          <w:t>al</w:t>
        </w:r>
        <w:r w:rsidR="008547E4">
          <w:rPr>
            <w:rFonts w:ascii="Times New Roman" w:eastAsia="Times New Roman" w:hAnsi="Times New Roman" w:cs="Times New Roman"/>
            <w:i/>
            <w:iCs/>
            <w:color w:val="000000"/>
          </w:rPr>
          <w:t>.</w:t>
        </w:r>
        <w:r w:rsidR="008547E4">
          <w:rPr>
            <w:rFonts w:ascii="Times New Roman" w:eastAsia="Times New Roman" w:hAnsi="Times New Roman" w:cs="Times New Roman"/>
            <w:color w:val="000000"/>
          </w:rPr>
          <w:t xml:space="preserve">, 1996; </w:t>
        </w:r>
      </w:ins>
      <w:ins w:id="193" w:author="Clemot Bastien" w:date="2024-12-19T10:46:00Z" w16du:dateUtc="2024-12-19T09:46:00Z">
        <w:r w:rsidR="001A079D" w:rsidRPr="008547E4">
          <w:rPr>
            <w:rFonts w:ascii="Times New Roman" w:eastAsia="Times New Roman" w:hAnsi="Times New Roman" w:cs="Times New Roman"/>
            <w:i/>
            <w:iCs/>
            <w:color w:val="000000"/>
            <w:rPrChange w:id="194" w:author="Clemot Bastien" w:date="2024-12-19T10:49:00Z" w16du:dateUtc="2024-12-19T09:49:00Z">
              <w:rPr>
                <w:rFonts w:ascii="Times New Roman" w:eastAsia="Times New Roman" w:hAnsi="Times New Roman" w:cs="Times New Roman"/>
                <w:color w:val="000000"/>
              </w:rPr>
            </w:rPrChange>
          </w:rPr>
          <w:t>Green</w:t>
        </w:r>
        <w:r w:rsidR="001A079D">
          <w:rPr>
            <w:rFonts w:ascii="Times New Roman" w:eastAsia="Times New Roman" w:hAnsi="Times New Roman" w:cs="Times New Roman"/>
            <w:color w:val="000000"/>
          </w:rPr>
          <w:t xml:space="preserve"> &amp; Patek, 2018</w:t>
        </w:r>
      </w:ins>
      <w:ins w:id="195" w:author="Clemot Bastien" w:date="2024-12-19T10:47:00Z" w16du:dateUtc="2024-12-19T09:47:00Z">
        <w:r w:rsidR="008547E4">
          <w:rPr>
            <w:rFonts w:ascii="Times New Roman" w:eastAsia="Times New Roman" w:hAnsi="Times New Roman" w:cs="Times New Roman"/>
            <w:color w:val="000000"/>
          </w:rPr>
          <w:t xml:space="preserve">; Le Grice </w:t>
        </w:r>
        <w:r w:rsidR="008547E4">
          <w:rPr>
            <w:rFonts w:ascii="Times New Roman" w:eastAsia="Times New Roman" w:hAnsi="Times New Roman" w:cs="Times New Roman"/>
            <w:i/>
            <w:iCs/>
            <w:color w:val="000000"/>
          </w:rPr>
          <w:t xml:space="preserve">et </w:t>
        </w:r>
        <w:r w:rsidR="008547E4" w:rsidRPr="008547E4">
          <w:rPr>
            <w:rFonts w:ascii="Times New Roman" w:eastAsia="Times New Roman" w:hAnsi="Times New Roman" w:cs="Times New Roman"/>
            <w:color w:val="000000"/>
            <w:rPrChange w:id="196" w:author="Clemot Bastien" w:date="2024-12-19T10:47:00Z" w16du:dateUtc="2024-12-19T09:47:00Z">
              <w:rPr>
                <w:rFonts w:ascii="Times New Roman" w:eastAsia="Times New Roman" w:hAnsi="Times New Roman" w:cs="Times New Roman"/>
                <w:i/>
                <w:iCs/>
                <w:color w:val="000000"/>
              </w:rPr>
            </w:rPrChange>
          </w:rPr>
          <w:t>al</w:t>
        </w:r>
        <w:r w:rsidR="008547E4">
          <w:rPr>
            <w:rFonts w:ascii="Times New Roman" w:eastAsia="Times New Roman" w:hAnsi="Times New Roman" w:cs="Times New Roman"/>
            <w:color w:val="000000"/>
          </w:rPr>
          <w:t>., 2024</w:t>
        </w:r>
      </w:ins>
      <w:commentRangeStart w:id="197"/>
      <w:del w:id="198" w:author="Clemot Bastien" w:date="2024-12-19T10:46:00Z" w16du:dateUtc="2024-12-19T09:46:00Z">
        <w:r w:rsidR="00241C8E" w:rsidRPr="008547E4" w:rsidDel="001A079D">
          <w:rPr>
            <w:rFonts w:ascii="Times New Roman" w:eastAsia="Times New Roman" w:hAnsi="Times New Roman" w:cs="Times New Roman"/>
            <w:color w:val="000000"/>
          </w:rPr>
          <w:delText>CITATIONS</w:delText>
        </w:r>
        <w:commentRangeEnd w:id="197"/>
        <w:r w:rsidR="00241C8E" w:rsidRPr="008547E4" w:rsidDel="001A079D">
          <w:rPr>
            <w:rStyle w:val="CommentReference"/>
          </w:rPr>
          <w:commentReference w:id="197"/>
        </w:r>
      </w:del>
      <w:r w:rsidR="00241C8E">
        <w:rPr>
          <w:rFonts w:ascii="Times New Roman" w:eastAsia="Times New Roman" w:hAnsi="Times New Roman" w:cs="Times New Roman"/>
          <w:color w:val="000000"/>
        </w:rPr>
        <w:t xml:space="preserve">) via </w:t>
      </w:r>
      <w:r w:rsidR="007C589C">
        <w:rPr>
          <w:rFonts w:ascii="Times New Roman" w:eastAsia="Times New Roman" w:hAnsi="Times New Roman" w:cs="Times New Roman"/>
          <w:color w:val="000000"/>
        </w:rPr>
        <w:t xml:space="preserve">the ‘igraph’ package to produce networks of transitions between elements for each group. With the behavioural sequences exported from BORIS software, we grouped all behaviours that were recorded simultaneously, as new combined behaviours. For example, when courtship behaviours were performed with legs and pedipalps at the same time, they were combined as a ‘Leg &amp; Pedipalp Display’ behaviour. We removed all behaviours that had a duration of less than one second as we considered them to be artefacts linked to the inaccuracy of our observations and scoring. </w:t>
      </w:r>
      <w:r w:rsidR="009827B3" w:rsidRPr="009827B3">
        <w:rPr>
          <w:rFonts w:ascii="Times New Roman" w:hAnsi="Times New Roman" w:cs="Times New Roman"/>
        </w:rPr>
        <w:t xml:space="preserve">Then, </w:t>
      </w:r>
      <w:r w:rsidR="009827B3">
        <w:rPr>
          <w:rFonts w:ascii="Times New Roman" w:hAnsi="Times New Roman" w:cs="Times New Roman"/>
        </w:rPr>
        <w:t>we</w:t>
      </w:r>
      <w:r w:rsidR="009827B3" w:rsidRPr="009827B3">
        <w:rPr>
          <w:rFonts w:ascii="Times New Roman" w:hAnsi="Times New Roman" w:cs="Times New Roman"/>
        </w:rPr>
        <w:t xml:space="preserve"> compiled the behavioural sequences previously scored and used the ‘igraph’ package to compute for each group an observed </w:t>
      </w:r>
      <w:r w:rsidR="009827B3" w:rsidRPr="009827B3">
        <w:rPr>
          <w:rFonts w:ascii="Times New Roman" w:hAnsi="Times New Roman" w:cs="Times New Roman"/>
        </w:rPr>
        <w:lastRenderedPageBreak/>
        <w:t xml:space="preserve">matrix of behavioural transition frequency, where each cell corresponded to the number of occurring transitions from the behaviour in row to the behaviour in column. For each group, </w:t>
      </w:r>
      <w:r w:rsidR="009827B3">
        <w:rPr>
          <w:rFonts w:ascii="Times New Roman" w:hAnsi="Times New Roman" w:cs="Times New Roman"/>
        </w:rPr>
        <w:t>we</w:t>
      </w:r>
      <w:r w:rsidR="009827B3" w:rsidRPr="009827B3">
        <w:rPr>
          <w:rFonts w:ascii="Times New Roman" w:hAnsi="Times New Roman" w:cs="Times New Roman"/>
        </w:rPr>
        <w:t xml:space="preserve"> then repeatedly and randomly permuted all behaviours within the behavioural sequences until obtaining 10,000 new matrixes of randomly generated behavioural transitions. These matrixes gave each transition of each group their expected distribution if behaviours were randomly distributed along behavioural sequences. </w:t>
      </w:r>
      <w:r w:rsidR="009827B3">
        <w:rPr>
          <w:rFonts w:ascii="Times New Roman" w:hAnsi="Times New Roman" w:cs="Times New Roman"/>
        </w:rPr>
        <w:t>We</w:t>
      </w:r>
      <w:r w:rsidR="009827B3" w:rsidRPr="009827B3">
        <w:rPr>
          <w:rFonts w:ascii="Times New Roman" w:hAnsi="Times New Roman" w:cs="Times New Roman"/>
        </w:rPr>
        <w:t xml:space="preserve"> extracted the 95% quantile of each distribution and compared it with the first observed matrix of transitions. Observed behavioural transitions that had a frequency higher than the calculated 95% quantile were considered to occur more often than randomly and be significantly contributing to the overall structure of courtship</w:t>
      </w:r>
      <w:r w:rsidR="009827B3">
        <w:rPr>
          <w:rFonts w:ascii="Times New Roman" w:hAnsi="Times New Roman" w:cs="Times New Roman"/>
        </w:rPr>
        <w:t xml:space="preserve"> behaviour. </w:t>
      </w:r>
      <w:r w:rsidR="009827B3" w:rsidRPr="009827B3">
        <w:rPr>
          <w:rFonts w:ascii="Times New Roman" w:hAnsi="Times New Roman" w:cs="Times New Roman"/>
        </w:rPr>
        <w:t xml:space="preserve">After keeping only significant behavioural transitions, </w:t>
      </w:r>
      <w:r w:rsidR="009827B3">
        <w:rPr>
          <w:rFonts w:ascii="Times New Roman" w:hAnsi="Times New Roman" w:cs="Times New Roman"/>
        </w:rPr>
        <w:t>we</w:t>
      </w:r>
      <w:r w:rsidR="009827B3" w:rsidRPr="009827B3">
        <w:rPr>
          <w:rFonts w:ascii="Times New Roman" w:hAnsi="Times New Roman" w:cs="Times New Roman"/>
        </w:rPr>
        <w:t xml:space="preserve"> plotted the behavioural structure of courtship as networks for each of the groups to compare for structural differences (</w:t>
      </w:r>
      <w:commentRangeStart w:id="199"/>
      <w:commentRangeStart w:id="200"/>
      <w:commentRangeStart w:id="201"/>
      <w:r w:rsidR="009827B3" w:rsidRPr="009827B3">
        <w:rPr>
          <w:rFonts w:ascii="Times New Roman" w:hAnsi="Times New Roman" w:cs="Times New Roman"/>
        </w:rPr>
        <w:t xml:space="preserve">Bakeman </w:t>
      </w:r>
      <w:r w:rsidR="009827B3" w:rsidRPr="009827B3">
        <w:rPr>
          <w:rFonts w:ascii="Times New Roman" w:hAnsi="Times New Roman" w:cs="Times New Roman"/>
          <w:i/>
        </w:rPr>
        <w:t>et al</w:t>
      </w:r>
      <w:r w:rsidR="009827B3" w:rsidRPr="009827B3">
        <w:rPr>
          <w:rFonts w:ascii="Times New Roman" w:hAnsi="Times New Roman" w:cs="Times New Roman"/>
        </w:rPr>
        <w:t>., 1996; Green &amp; Patek, 2018</w:t>
      </w:r>
      <w:commentRangeEnd w:id="199"/>
      <w:r w:rsidR="007B3984">
        <w:rPr>
          <w:rStyle w:val="CommentReference"/>
        </w:rPr>
        <w:commentReference w:id="199"/>
      </w:r>
      <w:commentRangeEnd w:id="200"/>
      <w:r w:rsidR="008547E4">
        <w:rPr>
          <w:rStyle w:val="CommentReference"/>
        </w:rPr>
        <w:commentReference w:id="200"/>
      </w:r>
      <w:commentRangeEnd w:id="201"/>
      <w:r w:rsidR="008547E4">
        <w:rPr>
          <w:rStyle w:val="CommentReference"/>
        </w:rPr>
        <w:commentReference w:id="201"/>
      </w:r>
      <w:r w:rsidR="009827B3" w:rsidRPr="009827B3">
        <w:rPr>
          <w:rFonts w:ascii="Times New Roman" w:hAnsi="Times New Roman" w:cs="Times New Roman"/>
        </w:rPr>
        <w:t xml:space="preserve">). Between the two groups, </w:t>
      </w:r>
      <w:r w:rsidR="009827B3">
        <w:rPr>
          <w:rFonts w:ascii="Times New Roman" w:hAnsi="Times New Roman" w:cs="Times New Roman"/>
        </w:rPr>
        <w:t>we</w:t>
      </w:r>
      <w:r w:rsidR="009827B3" w:rsidRPr="009827B3">
        <w:rPr>
          <w:rFonts w:ascii="Times New Roman" w:hAnsi="Times New Roman" w:cs="Times New Roman"/>
        </w:rPr>
        <w:t xml:space="preserve"> compared the frequency of each behaviour and behavioural transition with Wilcoxon mean comparison tests for paired values.</w:t>
      </w:r>
    </w:p>
    <w:p w14:paraId="388180AD" w14:textId="5E1DED85" w:rsidR="009827B3" w:rsidRDefault="003474C4"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RESULTS</w:t>
      </w:r>
    </w:p>
    <w:p w14:paraId="4B563A22" w14:textId="5EC9920B" w:rsidR="008832B3" w:rsidRPr="008832B3" w:rsidRDefault="00811A2F"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commentRangeStart w:id="202"/>
      <w:commentRangeStart w:id="203"/>
      <w:commentRangeStart w:id="204"/>
      <w:r>
        <w:rPr>
          <w:rFonts w:ascii="Times New Roman" w:eastAsia="Times New Roman" w:hAnsi="Times New Roman" w:cs="Times New Roman"/>
          <w:b/>
          <w:bCs/>
          <w:color w:val="000000"/>
        </w:rPr>
        <w:t xml:space="preserve">Description of </w:t>
      </w:r>
      <w:r w:rsidR="000507D4">
        <w:rPr>
          <w:rFonts w:ascii="Times New Roman" w:eastAsia="Times New Roman" w:hAnsi="Times New Roman" w:cs="Times New Roman"/>
          <w:b/>
          <w:bCs/>
          <w:color w:val="000000"/>
        </w:rPr>
        <w:t>M</w:t>
      </w:r>
      <w:r>
        <w:rPr>
          <w:rFonts w:ascii="Times New Roman" w:eastAsia="Times New Roman" w:hAnsi="Times New Roman" w:cs="Times New Roman"/>
          <w:b/>
          <w:bCs/>
          <w:color w:val="000000"/>
        </w:rPr>
        <w:t xml:space="preserve">ale </w:t>
      </w:r>
      <w:r w:rsidR="000507D4">
        <w:rPr>
          <w:rFonts w:ascii="Times New Roman" w:eastAsia="Times New Roman" w:hAnsi="Times New Roman" w:cs="Times New Roman"/>
          <w:b/>
          <w:bCs/>
          <w:color w:val="000000"/>
        </w:rPr>
        <w:t>C</w:t>
      </w:r>
      <w:r>
        <w:rPr>
          <w:rFonts w:ascii="Times New Roman" w:eastAsia="Times New Roman" w:hAnsi="Times New Roman" w:cs="Times New Roman"/>
          <w:b/>
          <w:bCs/>
          <w:color w:val="000000"/>
        </w:rPr>
        <w:t xml:space="preserve">ourtship </w:t>
      </w:r>
      <w:r w:rsidR="000507D4">
        <w:rPr>
          <w:rFonts w:ascii="Times New Roman" w:eastAsia="Times New Roman" w:hAnsi="Times New Roman" w:cs="Times New Roman"/>
          <w:b/>
          <w:bCs/>
          <w:color w:val="000000"/>
        </w:rPr>
        <w:t>B</w:t>
      </w:r>
      <w:r>
        <w:rPr>
          <w:rFonts w:ascii="Times New Roman" w:eastAsia="Times New Roman" w:hAnsi="Times New Roman" w:cs="Times New Roman"/>
          <w:b/>
          <w:bCs/>
          <w:color w:val="000000"/>
        </w:rPr>
        <w:t>ehaviour</w:t>
      </w:r>
      <w:commentRangeEnd w:id="202"/>
      <w:r w:rsidR="00F93F36">
        <w:rPr>
          <w:rStyle w:val="CommentReference"/>
        </w:rPr>
        <w:commentReference w:id="202"/>
      </w:r>
      <w:commentRangeEnd w:id="203"/>
      <w:r w:rsidR="008547E4">
        <w:rPr>
          <w:rStyle w:val="CommentReference"/>
        </w:rPr>
        <w:commentReference w:id="203"/>
      </w:r>
      <w:commentRangeEnd w:id="204"/>
      <w:r w:rsidR="00CB0C05">
        <w:rPr>
          <w:rStyle w:val="CommentReference"/>
        </w:rPr>
        <w:commentReference w:id="204"/>
      </w:r>
    </w:p>
    <w:p w14:paraId="39DAA09D" w14:textId="6C651AA9" w:rsidR="000963B2" w:rsidRDefault="00311471" w:rsidP="000963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mating trials, males swiftly detected the presence of the female upon introduction and initiated courtship behaviour. In contrast, the females mainly remained motionless and positioned themselves on the mesh roof or wall of the container. The males gradually approached the females during the trials, using a combination of vibrational and visual </w:t>
      </w:r>
      <w:r w:rsidR="00B1350B">
        <w:rPr>
          <w:rFonts w:ascii="Times New Roman" w:eastAsia="Times New Roman" w:hAnsi="Times New Roman" w:cs="Times New Roman"/>
          <w:color w:val="000000"/>
        </w:rPr>
        <w:t>signals</w:t>
      </w:r>
      <w:r>
        <w:rPr>
          <w:rFonts w:ascii="Times New Roman" w:eastAsia="Times New Roman" w:hAnsi="Times New Roman" w:cs="Times New Roman"/>
          <w:color w:val="000000"/>
        </w:rPr>
        <w:t xml:space="preserve">, until they were in close proximity to the female. </w:t>
      </w:r>
      <w:commentRangeStart w:id="205"/>
      <w:commentRangeStart w:id="206"/>
      <w:r w:rsidR="000963B2">
        <w:rPr>
          <w:rFonts w:ascii="Times New Roman" w:eastAsia="Times New Roman" w:hAnsi="Times New Roman" w:cs="Times New Roman"/>
          <w:color w:val="000000"/>
        </w:rPr>
        <w:t>We</w:t>
      </w:r>
      <w:commentRangeEnd w:id="205"/>
      <w:r w:rsidR="00F13D57">
        <w:rPr>
          <w:rStyle w:val="CommentReference"/>
        </w:rPr>
        <w:commentReference w:id="205"/>
      </w:r>
      <w:commentRangeEnd w:id="206"/>
      <w:r w:rsidR="008547E4">
        <w:rPr>
          <w:rStyle w:val="CommentReference"/>
        </w:rPr>
        <w:commentReference w:id="206"/>
      </w:r>
      <w:r w:rsidR="000963B2">
        <w:rPr>
          <w:rFonts w:ascii="Times New Roman" w:eastAsia="Times New Roman" w:hAnsi="Times New Roman" w:cs="Times New Roman"/>
          <w:color w:val="000000"/>
        </w:rPr>
        <w:t xml:space="preserve"> observed 14 distinct courtship elements including leg, pedipalp and abdominal motions performed in the air or by contacting the substrate</w:t>
      </w:r>
      <w:r w:rsidR="00761A2F">
        <w:rPr>
          <w:rFonts w:ascii="Times New Roman" w:eastAsia="Times New Roman" w:hAnsi="Times New Roman" w:cs="Times New Roman"/>
          <w:color w:val="000000"/>
        </w:rPr>
        <w:t xml:space="preserve"> (Table 1)</w:t>
      </w:r>
      <w:r w:rsidR="000963B2">
        <w:rPr>
          <w:rFonts w:ascii="Times New Roman" w:eastAsia="Times New Roman" w:hAnsi="Times New Roman" w:cs="Times New Roman"/>
          <w:color w:val="000000"/>
        </w:rPr>
        <w:t>. M</w:t>
      </w:r>
      <w:r w:rsidR="00511C5F">
        <w:rPr>
          <w:rFonts w:ascii="Times New Roman" w:eastAsia="Times New Roman" w:hAnsi="Times New Roman" w:cs="Times New Roman"/>
          <w:color w:val="000000"/>
        </w:rPr>
        <w:t>ovements</w:t>
      </w:r>
      <w:r w:rsidR="000963B2">
        <w:rPr>
          <w:rFonts w:ascii="Times New Roman" w:eastAsia="Times New Roman" w:hAnsi="Times New Roman" w:cs="Times New Roman"/>
          <w:color w:val="000000"/>
        </w:rPr>
        <w:t xml:space="preserve"> performed with legs </w:t>
      </w:r>
      <w:r w:rsidR="00511C5F">
        <w:rPr>
          <w:rFonts w:ascii="Times New Roman" w:eastAsia="Times New Roman" w:hAnsi="Times New Roman" w:cs="Times New Roman"/>
          <w:color w:val="000000"/>
        </w:rPr>
        <w:t>were variable</w:t>
      </w:r>
      <w:r w:rsidR="000963B2">
        <w:rPr>
          <w:rFonts w:ascii="Times New Roman" w:eastAsia="Times New Roman" w:hAnsi="Times New Roman" w:cs="Times New Roman"/>
          <w:color w:val="000000"/>
        </w:rPr>
        <w:t>, with a total of 6 different elements described (Table 1). These leg motions were often exhibited simultaneously and independently between each leg and were sometimes performed by grabbing the female silk dragline with the tarsus. However, they were often not clearly defined and chaotically mixed, which make it difficult to always clearly and consistently distinguish them during courtship display.</w:t>
      </w:r>
    </w:p>
    <w:p w14:paraId="45A1A695" w14:textId="2AD4D6BA" w:rsidR="00311471" w:rsidRPr="008832B3" w:rsidRDefault="00761A2F" w:rsidP="00497D92">
      <w:pPr>
        <w:pBdr>
          <w:top w:val="nil"/>
          <w:left w:val="nil"/>
          <w:bottom w:val="nil"/>
          <w:right w:val="nil"/>
          <w:between w:val="nil"/>
        </w:pBdr>
        <w:spacing w:line="360" w:lineRule="auto"/>
        <w:ind w:firstLine="720"/>
        <w:jc w:val="both"/>
      </w:pPr>
      <w:r>
        <w:rPr>
          <w:rFonts w:ascii="Times New Roman" w:eastAsia="Times New Roman" w:hAnsi="Times New Roman" w:cs="Times New Roman"/>
          <w:color w:val="000000"/>
        </w:rPr>
        <w:t xml:space="preserve">Male </w:t>
      </w:r>
      <w:r w:rsidR="00311471">
        <w:rPr>
          <w:rFonts w:ascii="Times New Roman" w:eastAsia="Times New Roman" w:hAnsi="Times New Roman" w:cs="Times New Roman"/>
          <w:color w:val="000000"/>
        </w:rPr>
        <w:t xml:space="preserve">approach </w:t>
      </w:r>
      <w:r>
        <w:rPr>
          <w:rFonts w:ascii="Times New Roman" w:eastAsia="Times New Roman" w:hAnsi="Times New Roman" w:cs="Times New Roman"/>
          <w:color w:val="000000"/>
        </w:rPr>
        <w:t xml:space="preserve">towards the female </w:t>
      </w:r>
      <w:r w:rsidR="00311471">
        <w:rPr>
          <w:rFonts w:ascii="Times New Roman" w:eastAsia="Times New Roman" w:hAnsi="Times New Roman" w:cs="Times New Roman"/>
          <w:color w:val="000000"/>
        </w:rPr>
        <w:t xml:space="preserve">involved a start-and-stop behaviour, with males continuing to </w:t>
      </w:r>
      <w:r>
        <w:rPr>
          <w:rFonts w:ascii="Times New Roman" w:eastAsia="Times New Roman" w:hAnsi="Times New Roman" w:cs="Times New Roman"/>
          <w:color w:val="000000"/>
        </w:rPr>
        <w:t>perform courtship elements (as above)</w:t>
      </w:r>
      <w:r w:rsidR="00311471">
        <w:rPr>
          <w:rFonts w:ascii="Times New Roman" w:eastAsia="Times New Roman" w:hAnsi="Times New Roman" w:cs="Times New Roman"/>
          <w:color w:val="000000"/>
        </w:rPr>
        <w:t xml:space="preserve"> when near the female until suddenly mounting her. Once mounted, the males continued the start-and-stop behaviour, accompanied by sort sequences of leg and pedipalp movements aimed at repositioning. This allowed the males to bring their pedipalps closer to the female’s genitalia, with their bodies consistently positioned perpendicular to the female (Figure 1). </w:t>
      </w:r>
      <w:r w:rsidR="008832B3">
        <w:rPr>
          <w:rFonts w:ascii="Times New Roman" w:eastAsia="Times New Roman" w:hAnsi="Times New Roman" w:cs="Times New Roman"/>
          <w:color w:val="000000"/>
        </w:rPr>
        <w:t xml:space="preserve">When in close proximity, the male attempted copulation. Mounting was often repeated multiple times before successful copulation, with males occasionally retreating and starting the process again (mean = 5.87, se = 1.14 in the unmated group). In four trials out of 15 involving unmated females, </w:t>
      </w:r>
      <w:commentRangeStart w:id="207"/>
      <w:commentRangeStart w:id="208"/>
      <w:r w:rsidR="008832B3">
        <w:rPr>
          <w:rFonts w:ascii="Times New Roman" w:eastAsia="Times New Roman" w:hAnsi="Times New Roman" w:cs="Times New Roman"/>
          <w:color w:val="000000"/>
        </w:rPr>
        <w:t>sexual cannibalism occurred</w:t>
      </w:r>
      <w:commentRangeEnd w:id="207"/>
      <w:r w:rsidR="004C5B83">
        <w:rPr>
          <w:rStyle w:val="CommentReference"/>
        </w:rPr>
        <w:commentReference w:id="207"/>
      </w:r>
      <w:commentRangeEnd w:id="208"/>
      <w:r w:rsidR="00CB0C05">
        <w:rPr>
          <w:rStyle w:val="CommentReference"/>
        </w:rPr>
        <w:commentReference w:id="208"/>
      </w:r>
      <w:r w:rsidR="008832B3">
        <w:rPr>
          <w:rFonts w:ascii="Times New Roman" w:eastAsia="Times New Roman" w:hAnsi="Times New Roman" w:cs="Times New Roman"/>
          <w:color w:val="000000"/>
        </w:rPr>
        <w:t>.</w:t>
      </w:r>
    </w:p>
    <w:p w14:paraId="3D6910EE" w14:textId="1D792391" w:rsidR="00C96EA7" w:rsidRDefault="00C96EA7" w:rsidP="00497D92">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E881D2D" wp14:editId="029B5E31">
            <wp:extent cx="4448175" cy="3067050"/>
            <wp:effectExtent l="0" t="0" r="9525" b="0"/>
            <wp:docPr id="2008871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71288" name="Picture 2008871288"/>
                    <pic:cNvPicPr/>
                  </pic:nvPicPr>
                  <pic:blipFill rotWithShape="1">
                    <a:blip r:embed="rId13">
                      <a:extLst>
                        <a:ext uri="{28A0092B-C50C-407E-A947-70E740481C1C}">
                          <a14:useLocalDpi xmlns:a14="http://schemas.microsoft.com/office/drawing/2010/main" val="0"/>
                        </a:ext>
                      </a:extLst>
                    </a:blip>
                    <a:srcRect l="11574" t="14550" r="11211" b="14462"/>
                    <a:stretch/>
                  </pic:blipFill>
                  <pic:spPr bwMode="auto">
                    <a:xfrm>
                      <a:off x="0" y="0"/>
                      <a:ext cx="4448175" cy="3067050"/>
                    </a:xfrm>
                    <a:prstGeom prst="rect">
                      <a:avLst/>
                    </a:prstGeom>
                    <a:ln>
                      <a:noFill/>
                    </a:ln>
                    <a:extLst>
                      <a:ext uri="{53640926-AAD7-44D8-BBD7-CCE9431645EC}">
                        <a14:shadowObscured xmlns:a14="http://schemas.microsoft.com/office/drawing/2010/main"/>
                      </a:ext>
                    </a:extLst>
                  </pic:spPr>
                </pic:pic>
              </a:graphicData>
            </a:graphic>
          </wp:inline>
        </w:drawing>
      </w:r>
    </w:p>
    <w:p w14:paraId="4F499238" w14:textId="321B2839" w:rsidR="00C96EA7" w:rsidRDefault="001D298B" w:rsidP="00497D92">
      <w:pPr>
        <w:spacing w:line="360" w:lineRule="auto"/>
        <w:jc w:val="both"/>
        <w:rPr>
          <w:rFonts w:ascii="Times New Roman" w:eastAsia="Times New Roman" w:hAnsi="Times New Roman" w:cs="Times New Roman"/>
          <w:color w:val="000000"/>
        </w:rPr>
      </w:pPr>
      <w:commentRangeStart w:id="209"/>
      <w:commentRangeStart w:id="210"/>
      <w:commentRangeStart w:id="211"/>
      <w:commentRangeStart w:id="212"/>
      <w:commentRangeStart w:id="213"/>
      <w:r w:rsidRPr="00023B90">
        <w:rPr>
          <w:rFonts w:ascii="Times New Roman" w:hAnsi="Times New Roman" w:cs="Times New Roman"/>
          <w:b/>
          <w:bCs/>
        </w:rPr>
        <w:t xml:space="preserve">Figure </w:t>
      </w:r>
      <w:r>
        <w:rPr>
          <w:rFonts w:ascii="Times New Roman" w:hAnsi="Times New Roman" w:cs="Times New Roman"/>
          <w:b/>
          <w:bCs/>
        </w:rPr>
        <w:t>1</w:t>
      </w:r>
      <w:r w:rsidRPr="00023B90">
        <w:rPr>
          <w:rFonts w:ascii="Times New Roman" w:hAnsi="Times New Roman" w:cs="Times New Roman"/>
          <w:b/>
          <w:bCs/>
        </w:rPr>
        <w:t>.</w:t>
      </w:r>
      <w:commentRangeEnd w:id="209"/>
      <w:r w:rsidR="0090436D">
        <w:rPr>
          <w:rStyle w:val="CommentReference"/>
        </w:rPr>
        <w:commentReference w:id="209"/>
      </w:r>
      <w:commentRangeEnd w:id="210"/>
      <w:r w:rsidR="00A800BC">
        <w:rPr>
          <w:rStyle w:val="CommentReference"/>
        </w:rPr>
        <w:commentReference w:id="210"/>
      </w:r>
      <w:commentRangeEnd w:id="211"/>
      <w:r w:rsidR="00156F29">
        <w:rPr>
          <w:rStyle w:val="CommentReference"/>
        </w:rPr>
        <w:commentReference w:id="211"/>
      </w:r>
      <w:commentRangeEnd w:id="212"/>
      <w:r w:rsidR="00CB0C05">
        <w:rPr>
          <w:rStyle w:val="CommentReference"/>
        </w:rPr>
        <w:commentReference w:id="212"/>
      </w:r>
      <w:commentRangeEnd w:id="213"/>
      <w:r w:rsidR="00CB0C05">
        <w:rPr>
          <w:rStyle w:val="CommentReference"/>
        </w:rPr>
        <w:commentReference w:id="213"/>
      </w:r>
      <w:r w:rsidRPr="00023B90">
        <w:rPr>
          <w:rFonts w:ascii="Times New Roman" w:hAnsi="Times New Roman" w:cs="Times New Roman"/>
        </w:rPr>
        <w:t xml:space="preserve"> </w:t>
      </w:r>
      <w:r>
        <w:rPr>
          <w:rFonts w:ascii="Times New Roman" w:hAnsi="Times New Roman" w:cs="Times New Roman"/>
        </w:rPr>
        <w:t xml:space="preserve">Schematic drawing of the reproductive position in </w:t>
      </w:r>
      <w:r>
        <w:rPr>
          <w:rFonts w:ascii="Times New Roman" w:hAnsi="Times New Roman" w:cs="Times New Roman"/>
          <w:i/>
          <w:iCs/>
        </w:rPr>
        <w:t>Dolomedes minor</w:t>
      </w:r>
      <w:r>
        <w:rPr>
          <w:rFonts w:ascii="Times New Roman" w:hAnsi="Times New Roman" w:cs="Times New Roman"/>
        </w:rPr>
        <w:t xml:space="preserve">, based on near pedipalp insertion events observed in the mating trials analysed. Male is coloured in light grey and female in dark grey. </w:t>
      </w:r>
    </w:p>
    <w:p w14:paraId="246DA06A" w14:textId="77777777" w:rsidR="00722475" w:rsidRDefault="00722475" w:rsidP="00497D9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500C20A1"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b/>
        </w:rPr>
        <w:t>Table 1.</w:t>
      </w:r>
      <w:r w:rsidRPr="002C7AC0">
        <w:rPr>
          <w:rFonts w:ascii="Times New Roman" w:eastAsia="Times New Roman" w:hAnsi="Times New Roman" w:cs="Times New Roman"/>
        </w:rPr>
        <w:t xml:space="preserve"> Ethogram of male courtship behaviours in </w:t>
      </w:r>
      <w:r w:rsidRPr="002C7AC0">
        <w:rPr>
          <w:rFonts w:ascii="Times New Roman" w:eastAsia="Times New Roman" w:hAnsi="Times New Roman" w:cs="Times New Roman"/>
          <w:i/>
        </w:rPr>
        <w:t>Dolomedes minor</w:t>
      </w:r>
      <w:r w:rsidRPr="002C7AC0">
        <w:rPr>
          <w:rFonts w:ascii="Times New Roman" w:eastAsia="Times New Roman" w:hAnsi="Times New Roman" w:cs="Times New Roman"/>
        </w:rPr>
        <w:t>.</w:t>
      </w:r>
    </w:p>
    <w:tbl>
      <w:tblPr>
        <w:tblW w:w="9930" w:type="dxa"/>
        <w:tblInd w:w="-431" w:type="dxa"/>
        <w:tblBorders>
          <w:insideH w:val="nil"/>
          <w:insideV w:val="nil"/>
        </w:tblBorders>
        <w:tblLayout w:type="fixed"/>
        <w:tblLook w:val="0400" w:firstRow="0" w:lastRow="0" w:firstColumn="0" w:lastColumn="0" w:noHBand="0" w:noVBand="1"/>
      </w:tblPr>
      <w:tblGrid>
        <w:gridCol w:w="573"/>
        <w:gridCol w:w="284"/>
        <w:gridCol w:w="2409"/>
        <w:gridCol w:w="6664"/>
      </w:tblGrid>
      <w:tr w:rsidR="000507D4" w:rsidRPr="002C7AC0" w14:paraId="4A63D5A9" w14:textId="77777777" w:rsidTr="009762C7">
        <w:trPr>
          <w:trHeight w:val="255"/>
        </w:trPr>
        <w:tc>
          <w:tcPr>
            <w:tcW w:w="573" w:type="dxa"/>
            <w:tcBorders>
              <w:top w:val="nil"/>
              <w:left w:val="nil"/>
              <w:bottom w:val="nil"/>
              <w:right w:val="nil"/>
            </w:tcBorders>
          </w:tcPr>
          <w:p w14:paraId="7C4CB1C7" w14:textId="77777777" w:rsidR="000507D4" w:rsidRPr="002C7AC0" w:rsidRDefault="000507D4" w:rsidP="00497D92">
            <w:pPr>
              <w:spacing w:line="360" w:lineRule="auto"/>
              <w:jc w:val="both"/>
              <w:rPr>
                <w:rFonts w:ascii="Times New Roman" w:eastAsia="Times New Roman" w:hAnsi="Times New Roman" w:cs="Times New Roman"/>
                <w:b/>
                <w:sz w:val="8"/>
                <w:szCs w:val="8"/>
              </w:rPr>
            </w:pPr>
          </w:p>
        </w:tc>
        <w:tc>
          <w:tcPr>
            <w:tcW w:w="284" w:type="dxa"/>
            <w:tcBorders>
              <w:top w:val="nil"/>
              <w:left w:val="nil"/>
              <w:bottom w:val="nil"/>
              <w:right w:val="nil"/>
            </w:tcBorders>
          </w:tcPr>
          <w:p w14:paraId="254D11B6" w14:textId="77777777" w:rsidR="000507D4" w:rsidRPr="002C7AC0" w:rsidRDefault="000507D4" w:rsidP="00497D92">
            <w:pPr>
              <w:spacing w:line="360" w:lineRule="auto"/>
              <w:jc w:val="both"/>
              <w:rPr>
                <w:rFonts w:ascii="Times New Roman" w:eastAsia="Times New Roman" w:hAnsi="Times New Roman" w:cs="Times New Roman"/>
                <w:b/>
                <w:sz w:val="8"/>
                <w:szCs w:val="8"/>
              </w:rPr>
            </w:pPr>
          </w:p>
        </w:tc>
        <w:tc>
          <w:tcPr>
            <w:tcW w:w="2409" w:type="dxa"/>
            <w:tcBorders>
              <w:top w:val="single" w:sz="12" w:space="0" w:color="000000"/>
              <w:left w:val="nil"/>
              <w:bottom w:val="single" w:sz="12" w:space="0" w:color="000000"/>
              <w:right w:val="nil"/>
            </w:tcBorders>
            <w:hideMark/>
          </w:tcPr>
          <w:p w14:paraId="18AD34AF" w14:textId="77777777" w:rsidR="000507D4" w:rsidRPr="002C7AC0" w:rsidRDefault="000507D4" w:rsidP="00497D92">
            <w:pPr>
              <w:spacing w:line="360" w:lineRule="auto"/>
              <w:jc w:val="both"/>
              <w:rPr>
                <w:rFonts w:ascii="Times New Roman" w:eastAsia="Times New Roman" w:hAnsi="Times New Roman" w:cs="Times New Roman"/>
                <w:b/>
              </w:rPr>
            </w:pPr>
            <w:r w:rsidRPr="002C7AC0">
              <w:rPr>
                <w:rFonts w:ascii="Times New Roman" w:eastAsia="Times New Roman" w:hAnsi="Times New Roman" w:cs="Times New Roman"/>
                <w:b/>
              </w:rPr>
              <w:t>Behaviour</w:t>
            </w:r>
          </w:p>
        </w:tc>
        <w:tc>
          <w:tcPr>
            <w:tcW w:w="6664" w:type="dxa"/>
            <w:tcBorders>
              <w:top w:val="single" w:sz="12" w:space="0" w:color="000000"/>
              <w:left w:val="nil"/>
              <w:bottom w:val="single" w:sz="12" w:space="0" w:color="000000"/>
              <w:right w:val="nil"/>
            </w:tcBorders>
            <w:hideMark/>
          </w:tcPr>
          <w:p w14:paraId="47CACE94" w14:textId="77777777" w:rsidR="000507D4" w:rsidRPr="002C7AC0" w:rsidRDefault="000507D4" w:rsidP="00497D92">
            <w:pPr>
              <w:spacing w:line="360" w:lineRule="auto"/>
              <w:jc w:val="both"/>
              <w:rPr>
                <w:rFonts w:ascii="Times New Roman" w:eastAsia="Times New Roman" w:hAnsi="Times New Roman" w:cs="Times New Roman"/>
                <w:b/>
              </w:rPr>
            </w:pPr>
            <w:r w:rsidRPr="002C7AC0">
              <w:rPr>
                <w:rFonts w:ascii="Times New Roman" w:eastAsia="Times New Roman" w:hAnsi="Times New Roman" w:cs="Times New Roman"/>
                <w:b/>
              </w:rPr>
              <w:t>Description</w:t>
            </w:r>
          </w:p>
        </w:tc>
      </w:tr>
      <w:tr w:rsidR="000507D4" w:rsidRPr="002C7AC0" w14:paraId="00D6A750" w14:textId="77777777" w:rsidTr="009762C7">
        <w:trPr>
          <w:trHeight w:val="192"/>
        </w:trPr>
        <w:tc>
          <w:tcPr>
            <w:tcW w:w="573" w:type="dxa"/>
            <w:tcBorders>
              <w:top w:val="nil"/>
              <w:left w:val="nil"/>
              <w:bottom w:val="nil"/>
              <w:right w:val="nil"/>
            </w:tcBorders>
          </w:tcPr>
          <w:p w14:paraId="7308A2B0" w14:textId="77777777" w:rsidR="000507D4" w:rsidRPr="002C7AC0" w:rsidRDefault="000507D4" w:rsidP="00497D92">
            <w:pPr>
              <w:spacing w:line="360" w:lineRule="auto"/>
              <w:jc w:val="both"/>
              <w:rPr>
                <w:rFonts w:ascii="Times New Roman" w:eastAsia="Times New Roman" w:hAnsi="Times New Roman" w:cs="Times New Roman"/>
                <w:b/>
                <w:sz w:val="2"/>
                <w:szCs w:val="2"/>
              </w:rPr>
            </w:pPr>
          </w:p>
        </w:tc>
        <w:tc>
          <w:tcPr>
            <w:tcW w:w="284" w:type="dxa"/>
            <w:tcBorders>
              <w:top w:val="nil"/>
              <w:left w:val="nil"/>
              <w:bottom w:val="nil"/>
              <w:right w:val="nil"/>
            </w:tcBorders>
          </w:tcPr>
          <w:p w14:paraId="2D56222A" w14:textId="77777777" w:rsidR="000507D4" w:rsidRPr="002C7AC0" w:rsidRDefault="000507D4" w:rsidP="00497D92">
            <w:pPr>
              <w:spacing w:line="360" w:lineRule="auto"/>
              <w:jc w:val="both"/>
              <w:rPr>
                <w:rFonts w:ascii="Times New Roman" w:eastAsia="Times New Roman" w:hAnsi="Times New Roman" w:cs="Times New Roman"/>
                <w:b/>
                <w:sz w:val="2"/>
                <w:szCs w:val="2"/>
              </w:rPr>
            </w:pPr>
          </w:p>
        </w:tc>
        <w:tc>
          <w:tcPr>
            <w:tcW w:w="2409" w:type="dxa"/>
            <w:tcBorders>
              <w:top w:val="single" w:sz="12" w:space="0" w:color="000000"/>
              <w:left w:val="nil"/>
              <w:bottom w:val="nil"/>
              <w:right w:val="nil"/>
            </w:tcBorders>
          </w:tcPr>
          <w:p w14:paraId="5C697235" w14:textId="77777777" w:rsidR="000507D4" w:rsidRPr="002C7AC0" w:rsidRDefault="000507D4" w:rsidP="00497D92">
            <w:pPr>
              <w:spacing w:line="360" w:lineRule="auto"/>
              <w:jc w:val="both"/>
              <w:rPr>
                <w:rFonts w:ascii="Times New Roman" w:eastAsia="Times New Roman" w:hAnsi="Times New Roman" w:cs="Times New Roman"/>
                <w:b/>
                <w:sz w:val="2"/>
                <w:szCs w:val="2"/>
              </w:rPr>
            </w:pPr>
          </w:p>
        </w:tc>
        <w:tc>
          <w:tcPr>
            <w:tcW w:w="6664" w:type="dxa"/>
            <w:tcBorders>
              <w:top w:val="single" w:sz="12" w:space="0" w:color="000000"/>
              <w:left w:val="nil"/>
              <w:bottom w:val="nil"/>
              <w:right w:val="nil"/>
            </w:tcBorders>
          </w:tcPr>
          <w:p w14:paraId="544F49FF" w14:textId="77777777" w:rsidR="000507D4" w:rsidRPr="002C7AC0" w:rsidRDefault="000507D4" w:rsidP="00497D92">
            <w:pPr>
              <w:spacing w:line="360" w:lineRule="auto"/>
              <w:jc w:val="both"/>
              <w:rPr>
                <w:rFonts w:ascii="Times New Roman" w:eastAsia="Times New Roman" w:hAnsi="Times New Roman" w:cs="Times New Roman"/>
                <w:b/>
                <w:sz w:val="2"/>
                <w:szCs w:val="2"/>
              </w:rPr>
            </w:pPr>
          </w:p>
        </w:tc>
      </w:tr>
      <w:tr w:rsidR="000507D4" w:rsidRPr="002C7AC0" w14:paraId="03DD6C1C" w14:textId="77777777" w:rsidTr="009762C7">
        <w:trPr>
          <w:trHeight w:val="1585"/>
        </w:trPr>
        <w:tc>
          <w:tcPr>
            <w:tcW w:w="573" w:type="dxa"/>
            <w:vMerge w:val="restart"/>
            <w:tcBorders>
              <w:top w:val="nil"/>
              <w:left w:val="nil"/>
              <w:bottom w:val="nil"/>
              <w:right w:val="single" w:sz="4" w:space="0" w:color="000000"/>
            </w:tcBorders>
            <w:textDirection w:val="btLr"/>
            <w:hideMark/>
          </w:tcPr>
          <w:p w14:paraId="45DD5C36" w14:textId="77777777" w:rsidR="000507D4" w:rsidRPr="002C7AC0" w:rsidRDefault="000507D4" w:rsidP="00497D92">
            <w:pPr>
              <w:spacing w:line="360" w:lineRule="auto"/>
              <w:ind w:left="113" w:right="113"/>
              <w:jc w:val="center"/>
              <w:rPr>
                <w:rFonts w:ascii="Times New Roman" w:eastAsia="Times New Roman" w:hAnsi="Times New Roman" w:cs="Times New Roman"/>
              </w:rPr>
            </w:pPr>
            <w:r w:rsidRPr="002C7AC0">
              <w:rPr>
                <w:rFonts w:ascii="Times New Roman" w:eastAsia="Times New Roman" w:hAnsi="Times New Roman" w:cs="Times New Roman"/>
              </w:rPr>
              <w:t>Leg Display</w:t>
            </w:r>
          </w:p>
        </w:tc>
        <w:tc>
          <w:tcPr>
            <w:tcW w:w="284" w:type="dxa"/>
            <w:tcBorders>
              <w:top w:val="nil"/>
              <w:left w:val="single" w:sz="4" w:space="0" w:color="000000"/>
              <w:bottom w:val="nil"/>
              <w:right w:val="nil"/>
            </w:tcBorders>
          </w:tcPr>
          <w:p w14:paraId="58276DA4"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nil"/>
              <w:left w:val="nil"/>
              <w:bottom w:val="single" w:sz="4" w:space="0" w:color="000000"/>
              <w:right w:val="nil"/>
            </w:tcBorders>
            <w:hideMark/>
          </w:tcPr>
          <w:p w14:paraId="7BA612B4" w14:textId="77777777" w:rsidR="000507D4" w:rsidRPr="002C7AC0" w:rsidRDefault="000507D4" w:rsidP="00497D92">
            <w:pPr>
              <w:spacing w:line="360" w:lineRule="auto"/>
              <w:rPr>
                <w:rFonts w:ascii="Times New Roman" w:eastAsia="Times New Roman" w:hAnsi="Times New Roman" w:cs="Times New Roman"/>
                <w:b/>
                <w:bCs/>
              </w:rPr>
            </w:pPr>
            <w:r w:rsidRPr="002C7AC0">
              <w:rPr>
                <w:rFonts w:ascii="Times New Roman" w:eastAsia="Times New Roman" w:hAnsi="Times New Roman" w:cs="Times New Roman"/>
                <w:color w:val="000000"/>
              </w:rPr>
              <w:t>Leg Raise</w:t>
            </w:r>
          </w:p>
        </w:tc>
        <w:tc>
          <w:tcPr>
            <w:tcW w:w="6664" w:type="dxa"/>
            <w:tcBorders>
              <w:top w:val="nil"/>
              <w:left w:val="nil"/>
              <w:bottom w:val="single" w:sz="4" w:space="0" w:color="000000"/>
              <w:right w:val="nil"/>
            </w:tcBorders>
            <w:hideMark/>
          </w:tcPr>
          <w:p w14:paraId="2D287356" w14:textId="77777777" w:rsidR="000507D4" w:rsidRPr="002C7AC0" w:rsidRDefault="000507D4" w:rsidP="00497D92">
            <w:pPr>
              <w:spacing w:line="360" w:lineRule="auto"/>
              <w:jc w:val="both"/>
              <w:rPr>
                <w:rFonts w:ascii="Times New Roman" w:eastAsia="Times New Roman" w:hAnsi="Times New Roman" w:cs="Times New Roman"/>
                <w:b/>
              </w:rPr>
            </w:pPr>
            <w:r w:rsidRPr="002C7AC0">
              <w:rPr>
                <w:rFonts w:ascii="Times New Roman" w:eastAsia="Times New Roman" w:hAnsi="Times New Roman" w:cs="Times New Roman"/>
                <w:color w:val="000000"/>
              </w:rPr>
              <w:t xml:space="preserve">Raising of one or more of the legs, straight or slightly bent, </w:t>
            </w:r>
            <w:r>
              <w:rPr>
                <w:rFonts w:ascii="Times New Roman" w:eastAsia="Times New Roman" w:hAnsi="Times New Roman" w:cs="Times New Roman"/>
                <w:color w:val="000000"/>
              </w:rPr>
              <w:t xml:space="preserve">at an angle between 50 and 90°, </w:t>
            </w:r>
            <w:r w:rsidRPr="002C7AC0">
              <w:rPr>
                <w:rFonts w:ascii="Times New Roman" w:eastAsia="Times New Roman" w:hAnsi="Times New Roman" w:cs="Times New Roman"/>
                <w:color w:val="000000"/>
              </w:rPr>
              <w:t>for at least one second without performing any specific aerial pattern with the tarsus</w:t>
            </w:r>
            <w:r>
              <w:rPr>
                <w:rFonts w:ascii="Times New Roman" w:eastAsia="Times New Roman" w:hAnsi="Times New Roman" w:cs="Times New Roman"/>
                <w:color w:val="000000"/>
              </w:rPr>
              <w:t xml:space="preserve"> or the rest of the leg</w:t>
            </w:r>
            <w:r w:rsidRPr="002C7AC0">
              <w:rPr>
                <w:rFonts w:ascii="Times New Roman" w:eastAsia="Times New Roman" w:hAnsi="Times New Roman" w:cs="Times New Roman"/>
                <w:color w:val="000000"/>
              </w:rPr>
              <w:t>. Behaviour ends when the leg is lowered and touches the substrate or a specific vibrational pattern is drawn with the tarsus or the whole leg (See Wave and Aerial Tremulation). </w:t>
            </w:r>
          </w:p>
        </w:tc>
      </w:tr>
      <w:tr w:rsidR="000507D4" w:rsidRPr="002C7AC0" w14:paraId="39E10663" w14:textId="77777777" w:rsidTr="009762C7">
        <w:trPr>
          <w:trHeight w:val="1300"/>
        </w:trPr>
        <w:tc>
          <w:tcPr>
            <w:tcW w:w="573" w:type="dxa"/>
            <w:vMerge/>
            <w:tcBorders>
              <w:top w:val="nil"/>
              <w:left w:val="nil"/>
              <w:bottom w:val="nil"/>
              <w:right w:val="single" w:sz="4" w:space="0" w:color="000000"/>
            </w:tcBorders>
            <w:vAlign w:val="center"/>
            <w:hideMark/>
          </w:tcPr>
          <w:p w14:paraId="608914AF" w14:textId="77777777" w:rsidR="000507D4" w:rsidRPr="002C7AC0" w:rsidRDefault="000507D4" w:rsidP="00497D92">
            <w:pPr>
              <w:spacing w:line="360" w:lineRule="auto"/>
              <w:rPr>
                <w:rFonts w:ascii="Times New Roman" w:eastAsia="Times New Roman" w:hAnsi="Times New Roman" w:cs="Times New Roman"/>
              </w:rPr>
            </w:pPr>
          </w:p>
        </w:tc>
        <w:tc>
          <w:tcPr>
            <w:tcW w:w="284" w:type="dxa"/>
            <w:tcBorders>
              <w:top w:val="nil"/>
              <w:left w:val="single" w:sz="4" w:space="0" w:color="000000"/>
              <w:bottom w:val="nil"/>
              <w:right w:val="nil"/>
            </w:tcBorders>
          </w:tcPr>
          <w:p w14:paraId="05EB655B"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329BF720"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Wave</w:t>
            </w:r>
          </w:p>
        </w:tc>
        <w:tc>
          <w:tcPr>
            <w:tcW w:w="6664" w:type="dxa"/>
            <w:tcBorders>
              <w:top w:val="single" w:sz="4" w:space="0" w:color="000000"/>
              <w:left w:val="nil"/>
              <w:bottom w:val="single" w:sz="4" w:space="0" w:color="000000"/>
              <w:right w:val="nil"/>
            </w:tcBorders>
            <w:hideMark/>
          </w:tcPr>
          <w:p w14:paraId="246460C4"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or more of the legs, straight or slightly bent,</w:t>
            </w:r>
            <w:r>
              <w:rPr>
                <w:rFonts w:ascii="Times New Roman" w:eastAsia="Times New Roman" w:hAnsi="Times New Roman" w:cs="Times New Roman"/>
                <w:color w:val="000000"/>
              </w:rPr>
              <w:t xml:space="preserve"> a</w:t>
            </w:r>
            <w:r w:rsidRPr="002C7AC0">
              <w:rPr>
                <w:rFonts w:ascii="Times New Roman" w:eastAsia="Times New Roman" w:hAnsi="Times New Roman" w:cs="Times New Roman"/>
                <w:color w:val="000000"/>
              </w:rPr>
              <w:t xml:space="preserve"> performing several circular or vertical fluid aerial movements with the whole leg and tarsus.</w:t>
            </w:r>
            <w:r>
              <w:rPr>
                <w:rFonts w:ascii="Times New Roman" w:eastAsia="Times New Roman" w:hAnsi="Times New Roman" w:cs="Times New Roman"/>
                <w:color w:val="000000"/>
              </w:rPr>
              <w:t xml:space="preserve"> Vertical movements can be performed between on a 90° angle.</w:t>
            </w:r>
            <w:r w:rsidRPr="002C7AC0">
              <w:rPr>
                <w:rFonts w:ascii="Times New Roman" w:eastAsia="Times New Roman" w:hAnsi="Times New Roman" w:cs="Times New Roman"/>
                <w:color w:val="000000"/>
              </w:rPr>
              <w:t xml:space="preserve"> Behaviour ends when the leg has stopped moving for more than one second (see Leg Raise) or is lowered to touch the substrate.</w:t>
            </w:r>
          </w:p>
        </w:tc>
      </w:tr>
      <w:tr w:rsidR="000507D4" w:rsidRPr="002C7AC0" w14:paraId="2627247D" w14:textId="77777777" w:rsidTr="009762C7">
        <w:trPr>
          <w:trHeight w:val="1008"/>
        </w:trPr>
        <w:tc>
          <w:tcPr>
            <w:tcW w:w="573" w:type="dxa"/>
            <w:vMerge/>
            <w:tcBorders>
              <w:top w:val="nil"/>
              <w:left w:val="nil"/>
              <w:bottom w:val="nil"/>
              <w:right w:val="single" w:sz="4" w:space="0" w:color="000000"/>
            </w:tcBorders>
            <w:vAlign w:val="center"/>
            <w:hideMark/>
          </w:tcPr>
          <w:p w14:paraId="08BECCE0" w14:textId="77777777" w:rsidR="000507D4" w:rsidRPr="002C7AC0" w:rsidRDefault="000507D4" w:rsidP="00497D92">
            <w:pPr>
              <w:spacing w:line="360" w:lineRule="auto"/>
              <w:rPr>
                <w:rFonts w:ascii="Times New Roman" w:eastAsia="Times New Roman" w:hAnsi="Times New Roman" w:cs="Times New Roman"/>
              </w:rPr>
            </w:pPr>
          </w:p>
        </w:tc>
        <w:tc>
          <w:tcPr>
            <w:tcW w:w="284" w:type="dxa"/>
            <w:tcBorders>
              <w:top w:val="nil"/>
              <w:left w:val="single" w:sz="4" w:space="0" w:color="000000"/>
              <w:bottom w:val="nil"/>
              <w:right w:val="nil"/>
            </w:tcBorders>
          </w:tcPr>
          <w:p w14:paraId="1AC656BD"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5FA4E53"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Aerial Tremulation </w:t>
            </w:r>
          </w:p>
        </w:tc>
        <w:tc>
          <w:tcPr>
            <w:tcW w:w="6664" w:type="dxa"/>
            <w:tcBorders>
              <w:top w:val="single" w:sz="4" w:space="0" w:color="000000"/>
              <w:left w:val="nil"/>
              <w:bottom w:val="single" w:sz="4" w:space="0" w:color="000000"/>
              <w:right w:val="nil"/>
            </w:tcBorders>
            <w:hideMark/>
          </w:tcPr>
          <w:p w14:paraId="2E9BB2CD"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more of the front legs, slightly bent, performing quick and repeated vertical movements</w:t>
            </w:r>
            <w:r>
              <w:rPr>
                <w:rFonts w:ascii="Times New Roman" w:eastAsia="Times New Roman" w:hAnsi="Times New Roman" w:cs="Times New Roman"/>
                <w:color w:val="000000"/>
              </w:rPr>
              <w:t xml:space="preserve"> with the whole leg</w:t>
            </w:r>
            <w:r w:rsidRPr="002C7AC0">
              <w:rPr>
                <w:rFonts w:ascii="Times New Roman" w:eastAsia="Times New Roman" w:hAnsi="Times New Roman" w:cs="Times New Roman"/>
                <w:color w:val="000000"/>
              </w:rPr>
              <w:t>, freely in the air or by grabbing a female silk dragline</w:t>
            </w:r>
            <w:r>
              <w:rPr>
                <w:rFonts w:ascii="Times New Roman" w:eastAsia="Times New Roman" w:hAnsi="Times New Roman" w:cs="Times New Roman"/>
                <w:color w:val="000000"/>
              </w:rPr>
              <w:t xml:space="preserve"> with the tarsus in some cases</w:t>
            </w:r>
            <w:r w:rsidRPr="002C7AC0">
              <w:rPr>
                <w:rFonts w:ascii="Times New Roman" w:eastAsia="Times New Roman" w:hAnsi="Times New Roman" w:cs="Times New Roman"/>
                <w:color w:val="000000"/>
              </w:rPr>
              <w:t xml:space="preserve">. Behaviour </w:t>
            </w:r>
            <w:r w:rsidRPr="002C7AC0">
              <w:rPr>
                <w:rFonts w:ascii="Times New Roman" w:eastAsia="Times New Roman" w:hAnsi="Times New Roman" w:cs="Times New Roman"/>
                <w:color w:val="000000"/>
              </w:rPr>
              <w:lastRenderedPageBreak/>
              <w:t>ends when the leg has stopped moving for more than one second (see Leg Raise) or is lowered to touch the substrate.</w:t>
            </w:r>
          </w:p>
        </w:tc>
      </w:tr>
      <w:tr w:rsidR="000507D4" w:rsidRPr="002C7AC0" w14:paraId="5F526ED1" w14:textId="77777777" w:rsidTr="009762C7">
        <w:trPr>
          <w:trHeight w:val="845"/>
        </w:trPr>
        <w:tc>
          <w:tcPr>
            <w:tcW w:w="573" w:type="dxa"/>
            <w:vMerge/>
            <w:tcBorders>
              <w:top w:val="nil"/>
              <w:left w:val="nil"/>
              <w:bottom w:val="nil"/>
              <w:right w:val="single" w:sz="4" w:space="0" w:color="000000"/>
            </w:tcBorders>
            <w:vAlign w:val="center"/>
            <w:hideMark/>
          </w:tcPr>
          <w:p w14:paraId="46AF83DC" w14:textId="77777777" w:rsidR="000507D4" w:rsidRPr="002C7AC0" w:rsidRDefault="000507D4" w:rsidP="00497D92">
            <w:pPr>
              <w:spacing w:line="360" w:lineRule="auto"/>
              <w:rPr>
                <w:rFonts w:ascii="Times New Roman" w:eastAsia="Times New Roman" w:hAnsi="Times New Roman" w:cs="Times New Roman"/>
              </w:rPr>
            </w:pPr>
          </w:p>
        </w:tc>
        <w:tc>
          <w:tcPr>
            <w:tcW w:w="284" w:type="dxa"/>
            <w:tcBorders>
              <w:top w:val="nil"/>
              <w:left w:val="single" w:sz="4" w:space="0" w:color="000000"/>
              <w:bottom w:val="nil"/>
              <w:right w:val="nil"/>
            </w:tcBorders>
          </w:tcPr>
          <w:p w14:paraId="56626E74"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93448B0"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Wipe </w:t>
            </w:r>
          </w:p>
        </w:tc>
        <w:tc>
          <w:tcPr>
            <w:tcW w:w="6664" w:type="dxa"/>
            <w:tcBorders>
              <w:top w:val="single" w:sz="4" w:space="0" w:color="000000"/>
              <w:left w:val="nil"/>
              <w:bottom w:val="single" w:sz="4" w:space="0" w:color="000000"/>
              <w:right w:val="nil"/>
            </w:tcBorders>
            <w:hideMark/>
          </w:tcPr>
          <w:p w14:paraId="05D534AC"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Following Leg Raise, Wave or Aerial Tremulation behaviours, instead of simply touching the substrate, the individual </w:t>
            </w:r>
            <w:r>
              <w:rPr>
                <w:rFonts w:ascii="Times New Roman" w:eastAsia="Times New Roman" w:hAnsi="Times New Roman" w:cs="Times New Roman"/>
                <w:color w:val="000000"/>
              </w:rPr>
              <w:t xml:space="preserve">is lowering its leg straight on the site of its body and </w:t>
            </w:r>
            <w:r w:rsidRPr="002C7AC0">
              <w:rPr>
                <w:rFonts w:ascii="Times New Roman" w:eastAsia="Times New Roman" w:hAnsi="Times New Roman" w:cs="Times New Roman"/>
                <w:color w:val="000000"/>
              </w:rPr>
              <w:t xml:space="preserve">is wiping </w:t>
            </w:r>
            <w:r w:rsidRPr="002C7AC0">
              <w:rPr>
                <w:rFonts w:ascii="Times New Roman" w:eastAsia="Times New Roman" w:hAnsi="Times New Roman" w:cs="Times New Roman"/>
              </w:rPr>
              <w:t>the substrate</w:t>
            </w:r>
            <w:r w:rsidRPr="002C7AC0">
              <w:rPr>
                <w:rFonts w:ascii="Times New Roman" w:eastAsia="Times New Roman" w:hAnsi="Times New Roman" w:cs="Times New Roman"/>
                <w:color w:val="000000"/>
              </w:rPr>
              <w:t xml:space="preserve"> with its tarsus, always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its cephalothorax. </w:t>
            </w:r>
            <w:r>
              <w:rPr>
                <w:rFonts w:ascii="Times New Roman" w:eastAsia="Times New Roman" w:hAnsi="Times New Roman" w:cs="Times New Roman"/>
                <w:color w:val="000000"/>
              </w:rPr>
              <w:t>It is often followed by Quick Tapping.</w:t>
            </w:r>
          </w:p>
        </w:tc>
      </w:tr>
      <w:tr w:rsidR="000507D4" w:rsidRPr="002C7AC0" w14:paraId="6B3F3BA0" w14:textId="77777777" w:rsidTr="009762C7">
        <w:trPr>
          <w:trHeight w:val="856"/>
        </w:trPr>
        <w:tc>
          <w:tcPr>
            <w:tcW w:w="573" w:type="dxa"/>
            <w:vMerge/>
            <w:tcBorders>
              <w:top w:val="nil"/>
              <w:left w:val="nil"/>
              <w:bottom w:val="nil"/>
              <w:right w:val="single" w:sz="4" w:space="0" w:color="000000"/>
            </w:tcBorders>
            <w:vAlign w:val="center"/>
            <w:hideMark/>
          </w:tcPr>
          <w:p w14:paraId="78723AF0" w14:textId="77777777" w:rsidR="000507D4" w:rsidRPr="002C7AC0" w:rsidRDefault="000507D4" w:rsidP="00497D92">
            <w:pPr>
              <w:spacing w:line="360" w:lineRule="auto"/>
              <w:rPr>
                <w:rFonts w:ascii="Times New Roman" w:eastAsia="Times New Roman" w:hAnsi="Times New Roman" w:cs="Times New Roman"/>
              </w:rPr>
            </w:pPr>
          </w:p>
        </w:tc>
        <w:tc>
          <w:tcPr>
            <w:tcW w:w="284" w:type="dxa"/>
            <w:tcBorders>
              <w:top w:val="nil"/>
              <w:left w:val="single" w:sz="4" w:space="0" w:color="000000"/>
              <w:bottom w:val="nil"/>
              <w:right w:val="nil"/>
            </w:tcBorders>
          </w:tcPr>
          <w:p w14:paraId="514C026C"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C05BF2D"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Tapping </w:t>
            </w:r>
          </w:p>
        </w:tc>
        <w:tc>
          <w:tcPr>
            <w:tcW w:w="6664" w:type="dxa"/>
            <w:tcBorders>
              <w:top w:val="single" w:sz="4" w:space="0" w:color="000000"/>
              <w:left w:val="nil"/>
              <w:bottom w:val="single" w:sz="4" w:space="0" w:color="000000"/>
              <w:right w:val="nil"/>
            </w:tcBorders>
            <w:hideMark/>
          </w:tcPr>
          <w:p w14:paraId="3384084D"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forward of one or more of the front legs with a quick tapping</w:t>
            </w:r>
            <w:r>
              <w:rPr>
                <w:rFonts w:ascii="Times New Roman" w:eastAsia="Times New Roman" w:hAnsi="Times New Roman" w:cs="Times New Roman"/>
                <w:color w:val="000000"/>
              </w:rPr>
              <w:t xml:space="preserve"> of the tarsus</w:t>
            </w:r>
            <w:r w:rsidRPr="002C7AC0">
              <w:rPr>
                <w:rFonts w:ascii="Times New Roman" w:eastAsia="Times New Roman" w:hAnsi="Times New Roman" w:cs="Times New Roman"/>
                <w:color w:val="000000"/>
              </w:rPr>
              <w:t xml:space="preserve"> on the substrate</w:t>
            </w:r>
            <w:r>
              <w:rPr>
                <w:rFonts w:ascii="Times New Roman" w:eastAsia="Times New Roman" w:hAnsi="Times New Roman" w:cs="Times New Roman"/>
                <w:color w:val="000000"/>
              </w:rPr>
              <w:t xml:space="preserve"> or the female silk dragline. S</w:t>
            </w:r>
            <w:r w:rsidRPr="002C7AC0">
              <w:rPr>
                <w:rFonts w:ascii="Times New Roman" w:eastAsia="Times New Roman" w:hAnsi="Times New Roman" w:cs="Times New Roman"/>
                <w:color w:val="000000"/>
              </w:rPr>
              <w:t>ometimes performed on female legs when the male is close to a mounting attempt. </w:t>
            </w:r>
          </w:p>
        </w:tc>
      </w:tr>
      <w:tr w:rsidR="000507D4" w:rsidRPr="002C7AC0" w14:paraId="58987B12" w14:textId="77777777" w:rsidTr="009762C7">
        <w:trPr>
          <w:trHeight w:val="1003"/>
        </w:trPr>
        <w:tc>
          <w:tcPr>
            <w:tcW w:w="573" w:type="dxa"/>
            <w:vMerge/>
            <w:tcBorders>
              <w:top w:val="nil"/>
              <w:left w:val="nil"/>
              <w:bottom w:val="nil"/>
              <w:right w:val="single" w:sz="4" w:space="0" w:color="000000"/>
            </w:tcBorders>
            <w:vAlign w:val="center"/>
            <w:hideMark/>
          </w:tcPr>
          <w:p w14:paraId="73DF582A" w14:textId="77777777" w:rsidR="000507D4" w:rsidRPr="002C7AC0" w:rsidRDefault="000507D4" w:rsidP="00497D92">
            <w:pPr>
              <w:spacing w:line="360" w:lineRule="auto"/>
              <w:rPr>
                <w:rFonts w:ascii="Times New Roman" w:eastAsia="Times New Roman" w:hAnsi="Times New Roman" w:cs="Times New Roman"/>
              </w:rPr>
            </w:pPr>
          </w:p>
        </w:tc>
        <w:tc>
          <w:tcPr>
            <w:tcW w:w="284" w:type="dxa"/>
            <w:tcBorders>
              <w:top w:val="nil"/>
              <w:left w:val="single" w:sz="4" w:space="0" w:color="000000"/>
              <w:bottom w:val="nil"/>
              <w:right w:val="nil"/>
            </w:tcBorders>
          </w:tcPr>
          <w:p w14:paraId="5A464AF4"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5B64AAE"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Leg Rubbing </w:t>
            </w:r>
          </w:p>
        </w:tc>
        <w:tc>
          <w:tcPr>
            <w:tcW w:w="6664" w:type="dxa"/>
            <w:tcBorders>
              <w:top w:val="single" w:sz="4" w:space="0" w:color="000000"/>
              <w:left w:val="nil"/>
              <w:bottom w:val="single" w:sz="4" w:space="0" w:color="000000"/>
              <w:right w:val="nil"/>
            </w:tcBorders>
            <w:hideMark/>
          </w:tcPr>
          <w:p w14:paraId="4D5BDF75"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While mounting the female, legs are bent and perform quick vertical and horizontal repeated movements. Often associated with a repositioning of the male on the female and approaching of the pedipalps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genitalia.</w:t>
            </w:r>
            <w:r>
              <w:rPr>
                <w:rFonts w:ascii="Times New Roman" w:eastAsia="Times New Roman" w:hAnsi="Times New Roman" w:cs="Times New Roman"/>
                <w:color w:val="000000"/>
              </w:rPr>
              <w:t xml:space="preserve"> It is the only leg behaviour performed during mounting.</w:t>
            </w:r>
          </w:p>
        </w:tc>
      </w:tr>
      <w:tr w:rsidR="000507D4" w:rsidRPr="002C7AC0" w14:paraId="78CC9C3B" w14:textId="77777777" w:rsidTr="009762C7">
        <w:trPr>
          <w:trHeight w:val="396"/>
        </w:trPr>
        <w:tc>
          <w:tcPr>
            <w:tcW w:w="573" w:type="dxa"/>
            <w:tcBorders>
              <w:top w:val="nil"/>
              <w:left w:val="nil"/>
              <w:bottom w:val="nil"/>
              <w:right w:val="nil"/>
            </w:tcBorders>
          </w:tcPr>
          <w:p w14:paraId="6CB64D22"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28BA0B43"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44ED133"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Display </w:t>
            </w:r>
          </w:p>
        </w:tc>
        <w:tc>
          <w:tcPr>
            <w:tcW w:w="6664" w:type="dxa"/>
            <w:tcBorders>
              <w:top w:val="single" w:sz="4" w:space="0" w:color="000000"/>
              <w:left w:val="nil"/>
              <w:bottom w:val="single" w:sz="4" w:space="0" w:color="000000"/>
              <w:right w:val="nil"/>
            </w:tcBorders>
            <w:hideMark/>
          </w:tcPr>
          <w:p w14:paraId="5EBC4C6B"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Quick vertical and repeated movement of both pedipalps in the air, sometimes while grabbing a female silk dragline.</w:t>
            </w:r>
          </w:p>
        </w:tc>
      </w:tr>
      <w:tr w:rsidR="000507D4" w:rsidRPr="002C7AC0" w14:paraId="22D7A461" w14:textId="77777777" w:rsidTr="009762C7">
        <w:trPr>
          <w:trHeight w:val="703"/>
        </w:trPr>
        <w:tc>
          <w:tcPr>
            <w:tcW w:w="573" w:type="dxa"/>
            <w:tcBorders>
              <w:top w:val="nil"/>
              <w:left w:val="nil"/>
              <w:bottom w:val="nil"/>
              <w:right w:val="nil"/>
            </w:tcBorders>
          </w:tcPr>
          <w:p w14:paraId="5C926AD5"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781960B1"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09F550D"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Body Surge </w:t>
            </w:r>
          </w:p>
        </w:tc>
        <w:tc>
          <w:tcPr>
            <w:tcW w:w="6664" w:type="dxa"/>
            <w:tcBorders>
              <w:top w:val="single" w:sz="4" w:space="0" w:color="000000"/>
              <w:left w:val="nil"/>
              <w:bottom w:val="single" w:sz="4" w:space="0" w:color="000000"/>
              <w:right w:val="nil"/>
            </w:tcBorders>
            <w:hideMark/>
          </w:tcPr>
          <w:p w14:paraId="7B8E72D1"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0507D4" w:rsidRPr="002C7AC0" w14:paraId="22CEF0FD" w14:textId="77777777" w:rsidTr="009762C7">
        <w:trPr>
          <w:trHeight w:val="490"/>
        </w:trPr>
        <w:tc>
          <w:tcPr>
            <w:tcW w:w="573" w:type="dxa"/>
            <w:tcBorders>
              <w:top w:val="nil"/>
              <w:left w:val="nil"/>
              <w:bottom w:val="nil"/>
              <w:right w:val="nil"/>
            </w:tcBorders>
          </w:tcPr>
          <w:p w14:paraId="45C9E432"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6D442C86"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B6D1321"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Abdominal Tremulation </w:t>
            </w:r>
          </w:p>
        </w:tc>
        <w:tc>
          <w:tcPr>
            <w:tcW w:w="6664" w:type="dxa"/>
            <w:tcBorders>
              <w:top w:val="single" w:sz="4" w:space="0" w:color="000000"/>
              <w:left w:val="nil"/>
              <w:bottom w:val="single" w:sz="4" w:space="0" w:color="000000"/>
              <w:right w:val="nil"/>
            </w:tcBorders>
            <w:hideMark/>
          </w:tcPr>
          <w:p w14:paraId="5283BBF8"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Repeated quick horizontal vibration of the abdomen</w:t>
            </w:r>
            <w:r>
              <w:rPr>
                <w:rFonts w:ascii="Times New Roman" w:eastAsia="Times New Roman" w:hAnsi="Times New Roman" w:cs="Times New Roman"/>
                <w:color w:val="000000"/>
              </w:rPr>
              <w:t xml:space="preserve"> performed</w:t>
            </w:r>
            <w:r w:rsidRPr="002C7AC0">
              <w:rPr>
                <w:rFonts w:ascii="Times New Roman" w:eastAsia="Times New Roman" w:hAnsi="Times New Roman" w:cs="Times New Roman"/>
              </w:rPr>
              <w:t xml:space="preserve"> without touching the substrate.</w:t>
            </w:r>
            <w:r>
              <w:rPr>
                <w:rFonts w:ascii="Times New Roman" w:eastAsia="Times New Roman" w:hAnsi="Times New Roman" w:cs="Times New Roman"/>
              </w:rPr>
              <w:t xml:space="preserve"> Abdomen is mainly remaining aligned with the rest of the body.</w:t>
            </w:r>
          </w:p>
        </w:tc>
      </w:tr>
      <w:tr w:rsidR="000507D4" w:rsidRPr="002C7AC0" w14:paraId="72AFFE96" w14:textId="77777777" w:rsidTr="009762C7">
        <w:trPr>
          <w:trHeight w:val="403"/>
        </w:trPr>
        <w:tc>
          <w:tcPr>
            <w:tcW w:w="573" w:type="dxa"/>
            <w:tcBorders>
              <w:top w:val="nil"/>
              <w:left w:val="nil"/>
              <w:bottom w:val="nil"/>
              <w:right w:val="nil"/>
            </w:tcBorders>
          </w:tcPr>
          <w:p w14:paraId="77FFCFDB"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2BD5FC5F"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B3F8D12"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Grooming </w:t>
            </w:r>
          </w:p>
        </w:tc>
        <w:tc>
          <w:tcPr>
            <w:tcW w:w="6664" w:type="dxa"/>
            <w:tcBorders>
              <w:top w:val="single" w:sz="4" w:space="0" w:color="000000"/>
              <w:left w:val="nil"/>
              <w:bottom w:val="single" w:sz="4" w:space="0" w:color="000000"/>
              <w:right w:val="nil"/>
            </w:tcBorders>
            <w:hideMark/>
          </w:tcPr>
          <w:p w14:paraId="6013CD18"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Brushing of the pedipalps, legs and chelicerae together, sometimes only two of them.</w:t>
            </w:r>
          </w:p>
        </w:tc>
      </w:tr>
      <w:tr w:rsidR="000507D4" w:rsidRPr="002C7AC0" w14:paraId="7ADE6EA0" w14:textId="77777777" w:rsidTr="009762C7">
        <w:trPr>
          <w:trHeight w:val="158"/>
        </w:trPr>
        <w:tc>
          <w:tcPr>
            <w:tcW w:w="573" w:type="dxa"/>
            <w:tcBorders>
              <w:top w:val="nil"/>
              <w:left w:val="nil"/>
              <w:bottom w:val="nil"/>
              <w:right w:val="nil"/>
            </w:tcBorders>
          </w:tcPr>
          <w:p w14:paraId="64C6BDC5"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376B2361"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243920E6"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Approach </w:t>
            </w:r>
          </w:p>
        </w:tc>
        <w:tc>
          <w:tcPr>
            <w:tcW w:w="6664" w:type="dxa"/>
            <w:tcBorders>
              <w:top w:val="single" w:sz="4" w:space="0" w:color="000000"/>
              <w:left w:val="nil"/>
              <w:bottom w:val="single" w:sz="4" w:space="0" w:color="000000"/>
              <w:right w:val="nil"/>
            </w:tcBorders>
            <w:hideMark/>
          </w:tcPr>
          <w:p w14:paraId="3EAFD72B"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Locomotion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accompanied by clear courtship signals.</w:t>
            </w:r>
          </w:p>
        </w:tc>
      </w:tr>
      <w:tr w:rsidR="000507D4" w:rsidRPr="002C7AC0" w14:paraId="618A4540" w14:textId="77777777" w:rsidTr="009762C7">
        <w:trPr>
          <w:trHeight w:val="922"/>
        </w:trPr>
        <w:tc>
          <w:tcPr>
            <w:tcW w:w="573" w:type="dxa"/>
            <w:tcBorders>
              <w:top w:val="nil"/>
              <w:left w:val="nil"/>
              <w:bottom w:val="nil"/>
              <w:right w:val="nil"/>
            </w:tcBorders>
          </w:tcPr>
          <w:p w14:paraId="4246E071"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341D33AE"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F5471E0"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Retreat </w:t>
            </w:r>
          </w:p>
        </w:tc>
        <w:tc>
          <w:tcPr>
            <w:tcW w:w="6664" w:type="dxa"/>
            <w:tcBorders>
              <w:top w:val="single" w:sz="4" w:space="0" w:color="000000"/>
              <w:left w:val="nil"/>
              <w:bottom w:val="single" w:sz="4" w:space="0" w:color="000000"/>
              <w:right w:val="nil"/>
            </w:tcBorders>
            <w:hideMark/>
          </w:tcPr>
          <w:p w14:paraId="45A18C25"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moving away from the female in response to a clear signal from </w:t>
            </w:r>
            <w:r w:rsidRPr="002C7AC0">
              <w:rPr>
                <w:rFonts w:ascii="Times New Roman" w:eastAsia="Times New Roman" w:hAnsi="Times New Roman" w:cs="Times New Roman"/>
              </w:rPr>
              <w:t>her</w:t>
            </w:r>
            <w:r w:rsidRPr="002C7AC0">
              <w:rPr>
                <w:rFonts w:ascii="Times New Roman" w:eastAsia="Times New Roman" w:hAnsi="Times New Roman" w:cs="Times New Roman"/>
                <w:color w:val="000000"/>
              </w:rPr>
              <w:t xml:space="preserve"> such as a vibration, a movement or an attack. Behaviour can be triggered when the male is mounting the female, always leading to the end of Mount behaviour. </w:t>
            </w:r>
          </w:p>
        </w:tc>
      </w:tr>
      <w:tr w:rsidR="000507D4" w:rsidRPr="002C7AC0" w14:paraId="5669FE92" w14:textId="77777777" w:rsidTr="009762C7">
        <w:trPr>
          <w:trHeight w:val="345"/>
        </w:trPr>
        <w:tc>
          <w:tcPr>
            <w:tcW w:w="573" w:type="dxa"/>
            <w:tcBorders>
              <w:top w:val="nil"/>
              <w:left w:val="nil"/>
              <w:bottom w:val="nil"/>
              <w:right w:val="nil"/>
            </w:tcBorders>
          </w:tcPr>
          <w:p w14:paraId="108F91FA"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6EDFE29C"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E055CC1"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Mount </w:t>
            </w:r>
          </w:p>
        </w:tc>
        <w:tc>
          <w:tcPr>
            <w:tcW w:w="6664" w:type="dxa"/>
            <w:tcBorders>
              <w:top w:val="single" w:sz="4" w:space="0" w:color="000000"/>
              <w:left w:val="nil"/>
              <w:bottom w:val="single" w:sz="4" w:space="0" w:color="000000"/>
              <w:right w:val="nil"/>
            </w:tcBorders>
            <w:hideMark/>
          </w:tcPr>
          <w:p w14:paraId="4EC4291C"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Male climb</w:t>
            </w:r>
            <w:r w:rsidRPr="002C7AC0">
              <w:rPr>
                <w:rFonts w:ascii="Times New Roman" w:eastAsia="Times New Roman" w:hAnsi="Times New Roman" w:cs="Times New Roman"/>
              </w:rPr>
              <w:t xml:space="preserve">s </w:t>
            </w:r>
            <w:r w:rsidRPr="002C7AC0">
              <w:rPr>
                <w:rFonts w:ascii="Times New Roman" w:eastAsia="Times New Roman" w:hAnsi="Times New Roman" w:cs="Times New Roman"/>
                <w:color w:val="000000"/>
              </w:rPr>
              <w:t>onto the female’s abdomen</w:t>
            </w:r>
            <w:r>
              <w:rPr>
                <w:rFonts w:ascii="Times New Roman" w:eastAsia="Times New Roman" w:hAnsi="Times New Roman" w:cs="Times New Roman"/>
                <w:color w:val="000000"/>
              </w:rPr>
              <w:t>.</w:t>
            </w:r>
          </w:p>
        </w:tc>
      </w:tr>
      <w:tr w:rsidR="000507D4" w:rsidRPr="002C7AC0" w14:paraId="6DC596D8" w14:textId="77777777" w:rsidTr="009762C7">
        <w:trPr>
          <w:trHeight w:val="411"/>
        </w:trPr>
        <w:tc>
          <w:tcPr>
            <w:tcW w:w="573" w:type="dxa"/>
            <w:tcBorders>
              <w:top w:val="nil"/>
              <w:left w:val="nil"/>
              <w:bottom w:val="nil"/>
              <w:right w:val="nil"/>
            </w:tcBorders>
          </w:tcPr>
          <w:p w14:paraId="3B581A5B" w14:textId="77777777" w:rsidR="000507D4" w:rsidRPr="002C7AC0" w:rsidRDefault="000507D4" w:rsidP="00497D92">
            <w:pPr>
              <w:spacing w:line="360" w:lineRule="auto"/>
              <w:jc w:val="both"/>
              <w:rPr>
                <w:rFonts w:ascii="Times New Roman" w:eastAsia="Times New Roman" w:hAnsi="Times New Roman" w:cs="Times New Roman"/>
              </w:rPr>
            </w:pPr>
          </w:p>
        </w:tc>
        <w:tc>
          <w:tcPr>
            <w:tcW w:w="284" w:type="dxa"/>
            <w:tcBorders>
              <w:top w:val="nil"/>
              <w:left w:val="nil"/>
              <w:bottom w:val="nil"/>
              <w:right w:val="nil"/>
            </w:tcBorders>
          </w:tcPr>
          <w:p w14:paraId="3DF7DD71" w14:textId="77777777" w:rsidR="000507D4" w:rsidRPr="002C7AC0" w:rsidRDefault="000507D4" w:rsidP="00497D92">
            <w:pPr>
              <w:spacing w:line="360" w:lineRule="auto"/>
              <w:rPr>
                <w:rFonts w:ascii="Times New Roman" w:eastAsia="Times New Roman" w:hAnsi="Times New Roman" w:cs="Times New Roman"/>
              </w:rPr>
            </w:pPr>
          </w:p>
        </w:tc>
        <w:tc>
          <w:tcPr>
            <w:tcW w:w="2409" w:type="dxa"/>
            <w:tcBorders>
              <w:top w:val="single" w:sz="4" w:space="0" w:color="000000"/>
              <w:left w:val="nil"/>
              <w:bottom w:val="single" w:sz="12" w:space="0" w:color="000000"/>
              <w:right w:val="nil"/>
            </w:tcBorders>
            <w:hideMark/>
          </w:tcPr>
          <w:p w14:paraId="68F6FD5B" w14:textId="77777777" w:rsidR="000507D4" w:rsidRPr="002C7AC0" w:rsidRDefault="000507D4" w:rsidP="00497D92">
            <w:pPr>
              <w:spacing w:line="36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Insertion </w:t>
            </w:r>
          </w:p>
        </w:tc>
        <w:tc>
          <w:tcPr>
            <w:tcW w:w="6664" w:type="dxa"/>
            <w:tcBorders>
              <w:top w:val="single" w:sz="4" w:space="0" w:color="000000"/>
              <w:left w:val="nil"/>
              <w:bottom w:val="single" w:sz="12" w:space="0" w:color="000000"/>
              <w:right w:val="nil"/>
            </w:tcBorders>
            <w:hideMark/>
          </w:tcPr>
          <w:p w14:paraId="66628CEF" w14:textId="77777777" w:rsidR="000507D4" w:rsidRPr="002C7AC0" w:rsidRDefault="000507D4" w:rsidP="00497D92">
            <w:pPr>
              <w:spacing w:line="36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of one pedipalp toward the genitalia of the female which leads to embolus insertion and successful copulation.</w:t>
            </w:r>
          </w:p>
        </w:tc>
      </w:tr>
    </w:tbl>
    <w:p w14:paraId="2094004B" w14:textId="77777777" w:rsidR="00722475" w:rsidRDefault="00722475"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p>
    <w:p w14:paraId="0E4175E5" w14:textId="47E7B59C" w:rsidR="00EB5D7E" w:rsidRDefault="000507D4" w:rsidP="00497D92">
      <w:pPr>
        <w:pBdr>
          <w:top w:val="nil"/>
          <w:left w:val="nil"/>
          <w:bottom w:val="nil"/>
          <w:right w:val="nil"/>
          <w:between w:val="nil"/>
        </w:pBdr>
        <w:spacing w:line="360" w:lineRule="auto"/>
        <w:jc w:val="both"/>
        <w:rPr>
          <w:rFonts w:ascii="Times New Roman" w:eastAsia="Times New Roman" w:hAnsi="Times New Roman" w:cs="Times New Roman"/>
          <w:b/>
          <w:bCs/>
          <w:color w:val="000000"/>
        </w:rPr>
      </w:pPr>
      <w:commentRangeStart w:id="214"/>
      <w:commentRangeStart w:id="215"/>
      <w:r>
        <w:rPr>
          <w:rFonts w:ascii="Times New Roman" w:eastAsia="Times New Roman" w:hAnsi="Times New Roman" w:cs="Times New Roman"/>
          <w:b/>
          <w:bCs/>
          <w:color w:val="000000"/>
        </w:rPr>
        <w:t>Influence</w:t>
      </w:r>
      <w:commentRangeEnd w:id="214"/>
      <w:r w:rsidR="002749D3">
        <w:rPr>
          <w:rStyle w:val="CommentReference"/>
        </w:rPr>
        <w:commentReference w:id="214"/>
      </w:r>
      <w:commentRangeEnd w:id="215"/>
      <w:r w:rsidR="00D03065">
        <w:rPr>
          <w:rStyle w:val="CommentReference"/>
        </w:rPr>
        <w:commentReference w:id="215"/>
      </w:r>
      <w:r>
        <w:rPr>
          <w:rFonts w:ascii="Times New Roman" w:eastAsia="Times New Roman" w:hAnsi="Times New Roman" w:cs="Times New Roman"/>
          <w:b/>
          <w:bCs/>
          <w:color w:val="000000"/>
        </w:rPr>
        <w:t xml:space="preserve"> of Female Mating Status on Female Aggressiveness</w:t>
      </w:r>
    </w:p>
    <w:p w14:paraId="57778CB0" w14:textId="0AC0B457" w:rsidR="000507D4" w:rsidRPr="000507D4" w:rsidRDefault="000507D4" w:rsidP="00497D9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There were no significant differences in the number of attacks</w:t>
      </w:r>
      <w:del w:id="216" w:author="Clemot Bastien" w:date="2024-12-19T11:10:00Z" w16du:dateUtc="2024-12-19T10:10:00Z">
        <w:r w:rsidDel="00D03065">
          <w:rPr>
            <w:rFonts w:ascii="Times New Roman" w:eastAsia="Times New Roman" w:hAnsi="Times New Roman" w:cs="Times New Roman"/>
            <w:color w:val="000000"/>
          </w:rPr>
          <w:delText xml:space="preserve"> </w:delText>
        </w:r>
      </w:del>
      <w:r w:rsidR="00CA41E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emitted by</w:t>
      </w:r>
      <w:r w:rsidR="00090B49">
        <w:rPr>
          <w:rFonts w:ascii="Times New Roman" w:eastAsia="Times New Roman" w:hAnsi="Times New Roman" w:cs="Times New Roman"/>
          <w:color w:val="000000"/>
        </w:rPr>
        <w:t xml:space="preserve"> unmated </w:t>
      </w:r>
      <w:r w:rsidR="001A0E0A">
        <w:rPr>
          <w:rFonts w:ascii="Times New Roman" w:eastAsia="Times New Roman" w:hAnsi="Times New Roman" w:cs="Times New Roman"/>
          <w:color w:val="000000"/>
        </w:rPr>
        <w:t>(</w:t>
      </w:r>
      <w:commentRangeStart w:id="217"/>
      <w:commentRangeStart w:id="218"/>
      <w:r w:rsidR="001A0E0A">
        <w:rPr>
          <w:rFonts w:ascii="Times New Roman" w:eastAsia="Times New Roman" w:hAnsi="Times New Roman" w:cs="Times New Roman"/>
          <w:color w:val="000000"/>
        </w:rPr>
        <w:t>mean + standard error</w:t>
      </w:r>
      <w:commentRangeEnd w:id="217"/>
      <w:r w:rsidR="001A0E0A">
        <w:rPr>
          <w:rStyle w:val="CommentReference"/>
        </w:rPr>
        <w:commentReference w:id="217"/>
      </w:r>
      <w:commentRangeEnd w:id="218"/>
      <w:r w:rsidR="00D03065">
        <w:rPr>
          <w:rStyle w:val="CommentReference"/>
        </w:rPr>
        <w:commentReference w:id="218"/>
      </w:r>
      <w:r w:rsidR="001A0E0A">
        <w:rPr>
          <w:rFonts w:ascii="Times New Roman" w:eastAsia="Times New Roman" w:hAnsi="Times New Roman" w:cs="Times New Roman"/>
          <w:color w:val="000000"/>
        </w:rPr>
        <w:t xml:space="preserve">) </w:t>
      </w:r>
      <w:r w:rsidR="00090B49">
        <w:rPr>
          <w:rFonts w:ascii="Times New Roman" w:eastAsia="Times New Roman" w:hAnsi="Times New Roman" w:cs="Times New Roman"/>
          <w:color w:val="000000"/>
        </w:rPr>
        <w:t>versus mated</w:t>
      </w:r>
      <w:r>
        <w:rPr>
          <w:rFonts w:ascii="Times New Roman" w:eastAsia="Times New Roman" w:hAnsi="Times New Roman" w:cs="Times New Roman"/>
          <w:color w:val="000000"/>
        </w:rPr>
        <w:t xml:space="preserve"> </w:t>
      </w:r>
      <w:r w:rsidR="001A0E0A">
        <w:rPr>
          <w:rFonts w:ascii="Times New Roman" w:eastAsia="Times New Roman" w:hAnsi="Times New Roman" w:cs="Times New Roman"/>
          <w:color w:val="000000"/>
        </w:rPr>
        <w:t xml:space="preserve">(mean + standard error) </w:t>
      </w:r>
      <w:r>
        <w:rPr>
          <w:rFonts w:ascii="Times New Roman" w:eastAsia="Times New Roman" w:hAnsi="Times New Roman" w:cs="Times New Roman"/>
          <w:color w:val="000000"/>
        </w:rPr>
        <w:t xml:space="preserve">females towards males </w:t>
      </w:r>
      <w:r w:rsidR="00CA41EF">
        <w:rPr>
          <w:rFonts w:ascii="Times New Roman" w:eastAsia="Times New Roman" w:hAnsi="Times New Roman" w:cs="Times New Roman"/>
          <w:color w:val="000000"/>
        </w:rPr>
        <w:t>(</w:t>
      </w:r>
      <w:r w:rsidR="00934FEE">
        <w:rPr>
          <w:rFonts w:ascii="Times New Roman" w:eastAsia="Times New Roman" w:hAnsi="Times New Roman" w:cs="Times New Roman"/>
          <w:color w:val="000000"/>
        </w:rPr>
        <w:t xml:space="preserve">W = 149, P = 0.1301; </w:t>
      </w:r>
      <w:r w:rsidR="00CA41EF">
        <w:rPr>
          <w:rFonts w:ascii="Times New Roman" w:eastAsia="Times New Roman" w:hAnsi="Times New Roman" w:cs="Times New Roman"/>
          <w:color w:val="000000"/>
        </w:rPr>
        <w:t xml:space="preserve">Figure </w:t>
      </w:r>
      <w:r w:rsidR="00C96EA7">
        <w:rPr>
          <w:rFonts w:ascii="Times New Roman" w:eastAsia="Times New Roman" w:hAnsi="Times New Roman" w:cs="Times New Roman"/>
          <w:color w:val="000000"/>
        </w:rPr>
        <w:t>2</w:t>
      </w:r>
      <w:r w:rsidR="00CA41EF">
        <w:rPr>
          <w:rFonts w:ascii="Times New Roman" w:eastAsia="Times New Roman" w:hAnsi="Times New Roman" w:cs="Times New Roman"/>
          <w:color w:val="000000"/>
        </w:rPr>
        <w:t>).</w:t>
      </w:r>
    </w:p>
    <w:p w14:paraId="02E70149" w14:textId="49363356" w:rsidR="000507D4" w:rsidRDefault="000507D4" w:rsidP="00497D92">
      <w:pPr>
        <w:pBdr>
          <w:top w:val="nil"/>
          <w:left w:val="nil"/>
          <w:bottom w:val="nil"/>
          <w:right w:val="nil"/>
          <w:between w:val="nil"/>
        </w:pBdr>
        <w:spacing w:line="360" w:lineRule="auto"/>
        <w:jc w:val="center"/>
        <w:rPr>
          <w:rFonts w:ascii="Times New Roman" w:eastAsia="Times New Roman" w:hAnsi="Times New Roman" w:cs="Times New Roman"/>
          <w:b/>
          <w:bCs/>
          <w:color w:val="000000"/>
        </w:rPr>
      </w:pPr>
      <w:r>
        <w:rPr>
          <w:rFonts w:ascii="Times New Roman" w:hAnsi="Times New Roman" w:cs="Times New Roman"/>
          <w:noProof/>
          <w:sz w:val="24"/>
          <w:szCs w:val="24"/>
        </w:rPr>
        <w:drawing>
          <wp:inline distT="0" distB="0" distL="0" distR="0" wp14:anchorId="7326B1D6" wp14:editId="2E815F65">
            <wp:extent cx="4015740" cy="3351761"/>
            <wp:effectExtent l="0" t="0" r="3810" b="1270"/>
            <wp:docPr id="596464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4975" name="Picture 5964649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3787" cy="3366824"/>
                    </a:xfrm>
                    <a:prstGeom prst="rect">
                      <a:avLst/>
                    </a:prstGeom>
                  </pic:spPr>
                </pic:pic>
              </a:graphicData>
            </a:graphic>
          </wp:inline>
        </w:drawing>
      </w:r>
    </w:p>
    <w:p w14:paraId="379886D4" w14:textId="43AD3462" w:rsidR="002F17B6" w:rsidRPr="00023B90" w:rsidRDefault="000507D4" w:rsidP="00497D92">
      <w:pPr>
        <w:spacing w:line="360" w:lineRule="auto"/>
        <w:jc w:val="both"/>
        <w:rPr>
          <w:rFonts w:ascii="Times New Roman" w:hAnsi="Times New Roman" w:cs="Times New Roman"/>
        </w:rPr>
      </w:pPr>
      <w:r w:rsidRPr="00023B90">
        <w:rPr>
          <w:rFonts w:ascii="Times New Roman" w:hAnsi="Times New Roman" w:cs="Times New Roman"/>
          <w:b/>
          <w:bCs/>
        </w:rPr>
        <w:t xml:space="preserve">Figure </w:t>
      </w:r>
      <w:r w:rsidR="00C96EA7">
        <w:rPr>
          <w:rFonts w:ascii="Times New Roman" w:hAnsi="Times New Roman" w:cs="Times New Roman"/>
          <w:b/>
          <w:bCs/>
        </w:rPr>
        <w:t>2</w:t>
      </w:r>
      <w:r w:rsidRPr="00023B90">
        <w:rPr>
          <w:rFonts w:ascii="Times New Roman" w:hAnsi="Times New Roman" w:cs="Times New Roman"/>
          <w:b/>
          <w:bCs/>
        </w:rPr>
        <w:t>.</w:t>
      </w:r>
      <w:r w:rsidRPr="00023B90">
        <w:rPr>
          <w:rFonts w:ascii="Times New Roman" w:hAnsi="Times New Roman" w:cs="Times New Roman"/>
        </w:rPr>
        <w:t xml:space="preserve"> Comparison of the number of female attacks towards </w:t>
      </w:r>
      <w:r w:rsidR="00814AA2">
        <w:rPr>
          <w:rFonts w:ascii="Times New Roman" w:hAnsi="Times New Roman" w:cs="Times New Roman"/>
        </w:rPr>
        <w:t xml:space="preserve">the </w:t>
      </w:r>
      <w:r w:rsidRPr="00023B90">
        <w:rPr>
          <w:rFonts w:ascii="Times New Roman" w:hAnsi="Times New Roman" w:cs="Times New Roman"/>
        </w:rPr>
        <w:t xml:space="preserve">male </w:t>
      </w:r>
      <w:r w:rsidR="00F55E59">
        <w:rPr>
          <w:rFonts w:ascii="Times New Roman" w:hAnsi="Times New Roman" w:cs="Times New Roman"/>
        </w:rPr>
        <w:t xml:space="preserve">(standardised to </w:t>
      </w:r>
      <w:r w:rsidRPr="00023B90">
        <w:rPr>
          <w:rFonts w:ascii="Times New Roman" w:hAnsi="Times New Roman" w:cs="Times New Roman"/>
        </w:rPr>
        <w:t>per hour</w:t>
      </w:r>
      <w:r w:rsidR="00F55E59">
        <w:rPr>
          <w:rFonts w:ascii="Times New Roman" w:hAnsi="Times New Roman" w:cs="Times New Roman"/>
        </w:rPr>
        <w:t>)</w:t>
      </w:r>
      <w:r w:rsidRPr="00023B90">
        <w:rPr>
          <w:rFonts w:ascii="Times New Roman" w:hAnsi="Times New Roman" w:cs="Times New Roman"/>
        </w:rPr>
        <w:t xml:space="preserve"> between trials with unmated (N = 15) and already mated </w:t>
      </w:r>
      <w:r w:rsidR="00F55E59" w:rsidRPr="00023B90">
        <w:rPr>
          <w:rFonts w:ascii="Times New Roman" w:hAnsi="Times New Roman" w:cs="Times New Roman"/>
        </w:rPr>
        <w:t>(</w:t>
      </w:r>
      <w:ins w:id="219" w:author="Clemot Bastien" w:date="2024-12-19T11:14:00Z" w16du:dateUtc="2024-12-19T10:14:00Z">
        <w:r w:rsidR="00D03065">
          <w:rPr>
            <w:rFonts w:ascii="Times New Roman" w:hAnsi="Times New Roman" w:cs="Times New Roman"/>
          </w:rPr>
          <w:t xml:space="preserve">same </w:t>
        </w:r>
      </w:ins>
      <w:r w:rsidR="00F55E59" w:rsidRPr="00023B90">
        <w:rPr>
          <w:rFonts w:ascii="Times New Roman" w:hAnsi="Times New Roman" w:cs="Times New Roman"/>
        </w:rPr>
        <w:t>N = 15)</w:t>
      </w:r>
      <w:r w:rsidR="00F55E59">
        <w:rPr>
          <w:rFonts w:ascii="Times New Roman" w:hAnsi="Times New Roman" w:cs="Times New Roman"/>
        </w:rPr>
        <w:t xml:space="preserve"> </w:t>
      </w:r>
      <w:r w:rsidRPr="00023B90">
        <w:rPr>
          <w:rFonts w:ascii="Times New Roman" w:hAnsi="Times New Roman" w:cs="Times New Roman"/>
        </w:rPr>
        <w:t xml:space="preserve">females. Plots represent the density distribution of the </w:t>
      </w:r>
      <w:r w:rsidR="00CF34D9">
        <w:rPr>
          <w:rFonts w:ascii="Times New Roman" w:hAnsi="Times New Roman" w:cs="Times New Roman"/>
        </w:rPr>
        <w:t>number of attacks</w:t>
      </w:r>
      <w:r w:rsidR="00CF34D9" w:rsidRPr="00023B90">
        <w:rPr>
          <w:rFonts w:ascii="Times New Roman" w:hAnsi="Times New Roman" w:cs="Times New Roman"/>
        </w:rPr>
        <w:t xml:space="preserve"> </w:t>
      </w:r>
      <w:r w:rsidRPr="00023B90">
        <w:rPr>
          <w:rFonts w:ascii="Times New Roman" w:hAnsi="Times New Roman" w:cs="Times New Roman"/>
        </w:rPr>
        <w:t xml:space="preserve">as well as the median and the interquartile and 1.5x interquartile range. </w:t>
      </w:r>
    </w:p>
    <w:p w14:paraId="06A052FF" w14:textId="55E53DB7" w:rsidR="002F17B6" w:rsidRPr="00023B90" w:rsidRDefault="00D53C4C" w:rsidP="00497D92">
      <w:pPr>
        <w:spacing w:line="360" w:lineRule="auto"/>
        <w:jc w:val="both"/>
        <w:rPr>
          <w:rFonts w:ascii="Times New Roman" w:eastAsia="Times New Roman" w:hAnsi="Times New Roman" w:cs="Times New Roman"/>
          <w:b/>
          <w:bCs/>
          <w:color w:val="000000"/>
        </w:rPr>
      </w:pPr>
      <w:r w:rsidRPr="00023B90">
        <w:rPr>
          <w:rFonts w:ascii="Times New Roman" w:eastAsia="Times New Roman" w:hAnsi="Times New Roman" w:cs="Times New Roman"/>
          <w:b/>
          <w:bCs/>
          <w:color w:val="000000"/>
        </w:rPr>
        <w:t>Influence of Female Mating Status on Male Courtship Investment</w:t>
      </w:r>
    </w:p>
    <w:p w14:paraId="573353A5" w14:textId="4B989FC8" w:rsidR="001B0D36" w:rsidRPr="00023B90" w:rsidRDefault="002F17B6" w:rsidP="00497D92">
      <w:pPr>
        <w:spacing w:line="360" w:lineRule="auto"/>
        <w:jc w:val="both"/>
        <w:rPr>
          <w:rFonts w:ascii="Times New Roman" w:eastAsia="Times New Roman" w:hAnsi="Times New Roman" w:cs="Times New Roman"/>
          <w:color w:val="000000"/>
        </w:rPr>
      </w:pPr>
      <w:r w:rsidRPr="00023B90">
        <w:rPr>
          <w:rFonts w:ascii="Times New Roman" w:eastAsia="Times New Roman" w:hAnsi="Times New Roman" w:cs="Times New Roman"/>
          <w:color w:val="000000"/>
        </w:rPr>
        <w:t xml:space="preserve">There were no significant differences in </w:t>
      </w:r>
      <w:r w:rsidR="00E42841" w:rsidRPr="00023B90">
        <w:rPr>
          <w:rFonts w:ascii="Times New Roman" w:eastAsia="Times New Roman" w:hAnsi="Times New Roman" w:cs="Times New Roman"/>
          <w:color w:val="000000"/>
        </w:rPr>
        <w:t xml:space="preserve">the courtship </w:t>
      </w:r>
      <w:r w:rsidR="0027391E">
        <w:rPr>
          <w:rFonts w:ascii="Times New Roman" w:eastAsia="Times New Roman" w:hAnsi="Times New Roman" w:cs="Times New Roman"/>
          <w:color w:val="000000"/>
        </w:rPr>
        <w:t>duration</w:t>
      </w:r>
      <w:r w:rsidR="00E42841" w:rsidRPr="00023B90">
        <w:rPr>
          <w:rFonts w:ascii="Times New Roman" w:eastAsia="Times New Roman" w:hAnsi="Times New Roman" w:cs="Times New Roman"/>
          <w:color w:val="000000"/>
        </w:rPr>
        <w:t xml:space="preserve"> (</w:t>
      </w:r>
      <w:commentRangeStart w:id="220"/>
      <w:commentRangeStart w:id="221"/>
      <w:commentRangeStart w:id="222"/>
      <w:r w:rsidR="00E42841" w:rsidRPr="00023B90">
        <w:rPr>
          <w:rFonts w:ascii="Times New Roman" w:eastAsia="Times New Roman" w:hAnsi="Times New Roman" w:cs="Times New Roman"/>
          <w:color w:val="000000"/>
        </w:rPr>
        <w:t>V = 22</w:t>
      </w:r>
      <w:commentRangeEnd w:id="220"/>
      <w:r w:rsidR="00B216D7">
        <w:rPr>
          <w:rStyle w:val="CommentReference"/>
        </w:rPr>
        <w:commentReference w:id="220"/>
      </w:r>
      <w:commentRangeEnd w:id="221"/>
      <w:r w:rsidR="00B778C9">
        <w:rPr>
          <w:rStyle w:val="CommentReference"/>
        </w:rPr>
        <w:commentReference w:id="221"/>
      </w:r>
      <w:commentRangeEnd w:id="222"/>
      <w:r w:rsidR="00D03065">
        <w:rPr>
          <w:rStyle w:val="CommentReference"/>
        </w:rPr>
        <w:commentReference w:id="222"/>
      </w:r>
      <w:r w:rsidR="00E42841" w:rsidRPr="00023B90">
        <w:rPr>
          <w:rFonts w:ascii="Times New Roman" w:eastAsia="Times New Roman" w:hAnsi="Times New Roman" w:cs="Times New Roman"/>
          <w:color w:val="000000"/>
        </w:rPr>
        <w:t>, P = 0.625)</w:t>
      </w:r>
      <w:r w:rsidR="00CA41EF" w:rsidRPr="00023B90">
        <w:rPr>
          <w:rFonts w:ascii="Times New Roman" w:eastAsia="Times New Roman" w:hAnsi="Times New Roman" w:cs="Times New Roman"/>
          <w:color w:val="000000"/>
        </w:rPr>
        <w:t xml:space="preserve"> and</w:t>
      </w:r>
      <w:r w:rsidR="00E42841" w:rsidRPr="00023B90">
        <w:rPr>
          <w:rFonts w:ascii="Times New Roman" w:eastAsia="Times New Roman" w:hAnsi="Times New Roman" w:cs="Times New Roman"/>
          <w:color w:val="000000"/>
        </w:rPr>
        <w:t xml:space="preserve"> mounting </w:t>
      </w:r>
      <w:r w:rsidR="0027391E">
        <w:rPr>
          <w:rFonts w:ascii="Times New Roman" w:eastAsia="Times New Roman" w:hAnsi="Times New Roman" w:cs="Times New Roman"/>
          <w:color w:val="000000"/>
        </w:rPr>
        <w:t>duration</w:t>
      </w:r>
      <w:r w:rsidR="00E42841" w:rsidRPr="00023B90">
        <w:rPr>
          <w:rFonts w:ascii="Times New Roman" w:eastAsia="Times New Roman" w:hAnsi="Times New Roman" w:cs="Times New Roman"/>
          <w:color w:val="000000"/>
        </w:rPr>
        <w:t xml:space="preserve"> (V = 34, P = 0.557) </w:t>
      </w:r>
      <w:r w:rsidR="00CA41EF" w:rsidRPr="00023B90">
        <w:rPr>
          <w:rFonts w:ascii="Times New Roman" w:eastAsia="Times New Roman" w:hAnsi="Times New Roman" w:cs="Times New Roman"/>
          <w:color w:val="000000"/>
        </w:rPr>
        <w:t xml:space="preserve">between groups with unmated and mated females. However, the latency to mount was significantly </w:t>
      </w:r>
      <w:r w:rsidR="00BB6DDA" w:rsidRPr="00023B90">
        <w:rPr>
          <w:rFonts w:ascii="Times New Roman" w:eastAsia="Times New Roman" w:hAnsi="Times New Roman" w:cs="Times New Roman"/>
          <w:color w:val="000000"/>
        </w:rPr>
        <w:t>longer</w:t>
      </w:r>
      <w:r w:rsidR="00CA41EF" w:rsidRPr="00023B90">
        <w:rPr>
          <w:rFonts w:ascii="Times New Roman" w:eastAsia="Times New Roman" w:hAnsi="Times New Roman" w:cs="Times New Roman"/>
          <w:color w:val="000000"/>
        </w:rPr>
        <w:t xml:space="preserve"> in group</w:t>
      </w:r>
      <w:r w:rsidR="00BB6DDA" w:rsidRPr="00023B90">
        <w:rPr>
          <w:rFonts w:ascii="Times New Roman" w:eastAsia="Times New Roman" w:hAnsi="Times New Roman" w:cs="Times New Roman"/>
          <w:color w:val="000000"/>
        </w:rPr>
        <w:t xml:space="preserve"> with mated females (unmated: mean = 4410.5</w:t>
      </w:r>
      <w:r w:rsidR="00314ABE">
        <w:rPr>
          <w:rFonts w:ascii="Times New Roman" w:eastAsia="Times New Roman" w:hAnsi="Times New Roman" w:cs="Times New Roman"/>
          <w:color w:val="000000"/>
        </w:rPr>
        <w:t xml:space="preserve"> seconds</w:t>
      </w:r>
      <w:r w:rsidR="00BB6DDA" w:rsidRPr="00023B90">
        <w:rPr>
          <w:rFonts w:ascii="Times New Roman" w:eastAsia="Times New Roman" w:hAnsi="Times New Roman" w:cs="Times New Roman"/>
          <w:color w:val="000000"/>
        </w:rPr>
        <w:t>, se = 561.2; mated: mean = 6687.2</w:t>
      </w:r>
      <w:r w:rsidR="00B7042E">
        <w:rPr>
          <w:rFonts w:ascii="Times New Roman" w:eastAsia="Times New Roman" w:hAnsi="Times New Roman" w:cs="Times New Roman"/>
          <w:color w:val="000000"/>
        </w:rPr>
        <w:t xml:space="preserve"> seconds</w:t>
      </w:r>
      <w:r w:rsidR="00BB6DDA" w:rsidRPr="00023B90">
        <w:rPr>
          <w:rFonts w:ascii="Times New Roman" w:eastAsia="Times New Roman" w:hAnsi="Times New Roman" w:cs="Times New Roman"/>
          <w:color w:val="000000"/>
        </w:rPr>
        <w:t xml:space="preserve">, se = 1150.0; V = 3, P = 0.01) (Figure </w:t>
      </w:r>
      <w:r w:rsidR="00C96EA7">
        <w:rPr>
          <w:rFonts w:ascii="Times New Roman" w:eastAsia="Times New Roman" w:hAnsi="Times New Roman" w:cs="Times New Roman"/>
          <w:color w:val="000000"/>
        </w:rPr>
        <w:t>3</w:t>
      </w:r>
      <w:r w:rsidR="00BB6DDA" w:rsidRPr="00023B90">
        <w:rPr>
          <w:rFonts w:ascii="Times New Roman" w:eastAsia="Times New Roman" w:hAnsi="Times New Roman" w:cs="Times New Roman"/>
          <w:color w:val="000000"/>
        </w:rPr>
        <w:t>).</w:t>
      </w:r>
    </w:p>
    <w:p w14:paraId="249A38D4" w14:textId="202A8F26" w:rsidR="002F17B6" w:rsidRPr="00023B90" w:rsidRDefault="00C6494E" w:rsidP="00497D92">
      <w:pPr>
        <w:spacing w:line="360" w:lineRule="auto"/>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lastRenderedPageBreak/>
        <w:drawing>
          <wp:inline distT="0" distB="0" distL="0" distR="0" wp14:anchorId="1BC26F23" wp14:editId="6264CCD5">
            <wp:extent cx="5760720" cy="2522220"/>
            <wp:effectExtent l="0" t="0" r="0" b="0"/>
            <wp:docPr id="16037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39237" name="Picture 1603739237"/>
                    <pic:cNvPicPr/>
                  </pic:nvPicPr>
                  <pic:blipFill rotWithShape="1">
                    <a:blip r:embed="rId15">
                      <a:extLst>
                        <a:ext uri="{28A0092B-C50C-407E-A947-70E740481C1C}">
                          <a14:useLocalDpi xmlns:a14="http://schemas.microsoft.com/office/drawing/2010/main" val="0"/>
                        </a:ext>
                      </a:extLst>
                    </a:blip>
                    <a:srcRect t="29100" b="12522"/>
                    <a:stretch/>
                  </pic:blipFill>
                  <pic:spPr bwMode="auto">
                    <a:xfrm>
                      <a:off x="0" y="0"/>
                      <a:ext cx="5760720" cy="2522220"/>
                    </a:xfrm>
                    <a:prstGeom prst="rect">
                      <a:avLst/>
                    </a:prstGeom>
                    <a:ln>
                      <a:noFill/>
                    </a:ln>
                    <a:extLst>
                      <a:ext uri="{53640926-AAD7-44D8-BBD7-CCE9431645EC}">
                        <a14:shadowObscured xmlns:a14="http://schemas.microsoft.com/office/drawing/2010/main"/>
                      </a:ext>
                    </a:extLst>
                  </pic:spPr>
                </pic:pic>
              </a:graphicData>
            </a:graphic>
          </wp:inline>
        </w:drawing>
      </w:r>
    </w:p>
    <w:p w14:paraId="0655E430" w14:textId="6C0B4607" w:rsidR="00023B90" w:rsidRPr="00023B90" w:rsidRDefault="001B0D36" w:rsidP="00497D92">
      <w:pPr>
        <w:spacing w:line="360" w:lineRule="auto"/>
        <w:jc w:val="both"/>
        <w:rPr>
          <w:rFonts w:ascii="Times New Roman" w:eastAsia="Times New Roman" w:hAnsi="Times New Roman" w:cs="Times New Roman"/>
          <w:color w:val="000000"/>
        </w:rPr>
      </w:pPr>
      <w:r w:rsidRPr="00023B90">
        <w:rPr>
          <w:rFonts w:ascii="Times New Roman" w:hAnsi="Times New Roman" w:cs="Times New Roman"/>
          <w:b/>
          <w:bCs/>
        </w:rPr>
        <w:t xml:space="preserve">Figure </w:t>
      </w:r>
      <w:r w:rsidR="00C96EA7">
        <w:rPr>
          <w:rFonts w:ascii="Times New Roman" w:hAnsi="Times New Roman" w:cs="Times New Roman"/>
          <w:b/>
          <w:bCs/>
        </w:rPr>
        <w:t>3</w:t>
      </w:r>
      <w:r w:rsidRPr="00023B90">
        <w:rPr>
          <w:rFonts w:ascii="Times New Roman" w:hAnsi="Times New Roman" w:cs="Times New Roman"/>
          <w:b/>
          <w:bCs/>
        </w:rPr>
        <w:t>.</w:t>
      </w:r>
      <w:r w:rsidRPr="00023B90">
        <w:rPr>
          <w:rFonts w:ascii="Times New Roman" w:hAnsi="Times New Roman" w:cs="Times New Roman"/>
        </w:rPr>
        <w:t xml:space="preserve"> Comparison of </w:t>
      </w:r>
      <w:r w:rsidR="00C64AA4">
        <w:rPr>
          <w:rFonts w:ascii="Times New Roman" w:hAnsi="Times New Roman" w:cs="Times New Roman"/>
        </w:rPr>
        <w:t>male courtship behaviour in</w:t>
      </w:r>
      <w:r w:rsidRPr="00023B90">
        <w:rPr>
          <w:rFonts w:ascii="Times New Roman" w:hAnsi="Times New Roman" w:cs="Times New Roman"/>
        </w:rPr>
        <w:t xml:space="preserve"> </w:t>
      </w:r>
      <w:r w:rsidRPr="00023B90">
        <w:rPr>
          <w:rFonts w:ascii="Times New Roman" w:hAnsi="Times New Roman" w:cs="Times New Roman"/>
          <w:i/>
          <w:iCs/>
        </w:rPr>
        <w:t>Dolomedes minor</w:t>
      </w:r>
      <w:r w:rsidRPr="00023B90">
        <w:rPr>
          <w:rFonts w:ascii="Times New Roman" w:hAnsi="Times New Roman" w:cs="Times New Roman"/>
        </w:rPr>
        <w:t xml:space="preserve"> between trials with unmated and already mated female</w:t>
      </w:r>
      <w:r w:rsidR="00C64AA4">
        <w:rPr>
          <w:rFonts w:ascii="Times New Roman" w:hAnsi="Times New Roman" w:cs="Times New Roman"/>
        </w:rPr>
        <w:t>s</w:t>
      </w:r>
      <w:r w:rsidRPr="00023B90">
        <w:rPr>
          <w:rFonts w:ascii="Times New Roman" w:hAnsi="Times New Roman" w:cs="Times New Roman"/>
        </w:rPr>
        <w:t xml:space="preserve">, with (a) </w:t>
      </w:r>
      <w:r w:rsidR="0027391E">
        <w:rPr>
          <w:rFonts w:ascii="Times New Roman" w:hAnsi="Times New Roman" w:cs="Times New Roman"/>
        </w:rPr>
        <w:t>duration</w:t>
      </w:r>
      <w:r w:rsidRPr="00023B90">
        <w:rPr>
          <w:rFonts w:ascii="Times New Roman" w:hAnsi="Times New Roman" w:cs="Times New Roman"/>
        </w:rPr>
        <w:t xml:space="preserve"> of first courtship segment</w:t>
      </w:r>
      <w:r w:rsidR="00A812BF" w:rsidRPr="00023B90">
        <w:rPr>
          <w:rFonts w:ascii="Times New Roman" w:hAnsi="Times New Roman" w:cs="Times New Roman"/>
        </w:rPr>
        <w:t xml:space="preserve"> leading to mounting behaviour</w:t>
      </w:r>
      <w:r w:rsidRPr="00023B90">
        <w:rPr>
          <w:rFonts w:ascii="Times New Roman" w:hAnsi="Times New Roman" w:cs="Times New Roman"/>
        </w:rPr>
        <w:t xml:space="preserve">, (b) </w:t>
      </w:r>
      <w:r w:rsidR="0027391E">
        <w:rPr>
          <w:rFonts w:ascii="Times New Roman" w:hAnsi="Times New Roman" w:cs="Times New Roman"/>
        </w:rPr>
        <w:t>duration</w:t>
      </w:r>
      <w:r w:rsidRPr="00023B90">
        <w:rPr>
          <w:rFonts w:ascii="Times New Roman" w:hAnsi="Times New Roman" w:cs="Times New Roman"/>
        </w:rPr>
        <w:t xml:space="preserve"> of first mounting behaviour and (c) latency to mount the female. Plots represent the density distribution of the variable as well as the median and the interquartile and 1.5x interquartile range. </w:t>
      </w:r>
      <w:r w:rsidR="003E5422">
        <w:rPr>
          <w:rFonts w:ascii="Times New Roman" w:hAnsi="Times New Roman" w:cs="Times New Roman"/>
        </w:rPr>
        <w:t>A significant difference in the latency to mount between groups is denoted by ** (</w:t>
      </w:r>
      <w:proofErr w:type="gramStart"/>
      <w:r w:rsidR="003E5422">
        <w:rPr>
          <w:rFonts w:ascii="Times New Roman" w:hAnsi="Times New Roman" w:cs="Times New Roman"/>
        </w:rPr>
        <w:t>p</w:t>
      </w:r>
      <w:r w:rsidR="00D573A6">
        <w:rPr>
          <w:rFonts w:ascii="Times New Roman" w:hAnsi="Times New Roman" w:cs="Times New Roman"/>
        </w:rPr>
        <w:t xml:space="preserve">  =</w:t>
      </w:r>
      <w:proofErr w:type="gramEnd"/>
      <w:r w:rsidR="00D573A6">
        <w:rPr>
          <w:rFonts w:ascii="Times New Roman" w:hAnsi="Times New Roman" w:cs="Times New Roman"/>
        </w:rPr>
        <w:t xml:space="preserve"> 0.01). </w:t>
      </w:r>
    </w:p>
    <w:p w14:paraId="439F2766" w14:textId="63F44EFB" w:rsidR="002F17B6" w:rsidRDefault="00023B90" w:rsidP="00497D92">
      <w:pP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Influence of Female Mating Status on Male Courtship Structure</w:t>
      </w:r>
    </w:p>
    <w:p w14:paraId="34B9121E" w14:textId="344C9516" w:rsidR="008A1157" w:rsidRDefault="00DF01F6" w:rsidP="00497D9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ab/>
      </w:r>
      <w:r>
        <w:rPr>
          <w:rFonts w:ascii="Times New Roman" w:eastAsia="Times New Roman" w:hAnsi="Times New Roman" w:cs="Times New Roman"/>
          <w:color w:val="000000"/>
        </w:rPr>
        <w:t xml:space="preserve">A total of 15 mating trials with unmated females and 10 mating trials with already mated females were scored for the analysis of courtship structure. In both groups, a total of 14 behaviours and 32 significant transitions </w:t>
      </w:r>
      <w:r w:rsidR="00461249">
        <w:rPr>
          <w:rFonts w:ascii="Times New Roman" w:eastAsia="Times New Roman" w:hAnsi="Times New Roman" w:cs="Times New Roman"/>
          <w:color w:val="000000"/>
        </w:rPr>
        <w:t xml:space="preserve">were mapped (Figure </w:t>
      </w:r>
      <w:r w:rsidR="00C96EA7">
        <w:rPr>
          <w:rFonts w:ascii="Times New Roman" w:eastAsia="Times New Roman" w:hAnsi="Times New Roman" w:cs="Times New Roman"/>
          <w:color w:val="000000"/>
        </w:rPr>
        <w:t>4</w:t>
      </w:r>
      <w:r w:rsidR="00461249">
        <w:rPr>
          <w:rFonts w:ascii="Times New Roman" w:eastAsia="Times New Roman" w:hAnsi="Times New Roman" w:cs="Times New Roman"/>
          <w:color w:val="000000"/>
        </w:rPr>
        <w:t xml:space="preserve">). For accuracy, all leg motions were grouped as ‘Leg Display’ (Table 1) and the ‘Abdominal Tremulation’ behaviour wasn’t included in the scoring, </w:t>
      </w:r>
      <w:commentRangeStart w:id="223"/>
      <w:commentRangeStart w:id="224"/>
      <w:del w:id="225" w:author="Clemot Bastien" w:date="2024-12-19T11:16:00Z" w16du:dateUtc="2024-12-19T10:16:00Z">
        <w:r w:rsidR="00461249" w:rsidDel="00D03065">
          <w:rPr>
            <w:rFonts w:ascii="Times New Roman" w:eastAsia="Times New Roman" w:hAnsi="Times New Roman" w:cs="Times New Roman"/>
            <w:color w:val="000000"/>
          </w:rPr>
          <w:delText>as male’s position often made it impossible to observe</w:delText>
        </w:r>
        <w:commentRangeEnd w:id="223"/>
        <w:r w:rsidR="005A7BD9" w:rsidDel="00D03065">
          <w:rPr>
            <w:rStyle w:val="CommentReference"/>
          </w:rPr>
          <w:commentReference w:id="223"/>
        </w:r>
      </w:del>
      <w:commentRangeEnd w:id="224"/>
      <w:r w:rsidR="00D03065">
        <w:rPr>
          <w:rStyle w:val="CommentReference"/>
        </w:rPr>
        <w:commentReference w:id="224"/>
      </w:r>
      <w:ins w:id="226" w:author="Clemot Bastien" w:date="2024-12-19T11:16:00Z" w16du:dateUtc="2024-12-19T10:16:00Z">
        <w:r w:rsidR="00D03065">
          <w:rPr>
            <w:rFonts w:ascii="Times New Roman" w:eastAsia="Times New Roman" w:hAnsi="Times New Roman" w:cs="Times New Roman"/>
            <w:color w:val="000000"/>
          </w:rPr>
          <w:t>as the male was often facing the camera</w:t>
        </w:r>
      </w:ins>
      <w:ins w:id="227" w:author="Clemot Bastien" w:date="2024-12-19T11:17:00Z" w16du:dateUtc="2024-12-19T10:17:00Z">
        <w:r w:rsidR="00D03065">
          <w:rPr>
            <w:rFonts w:ascii="Times New Roman" w:eastAsia="Times New Roman" w:hAnsi="Times New Roman" w:cs="Times New Roman"/>
            <w:color w:val="000000"/>
          </w:rPr>
          <w:t xml:space="preserve"> or being recluded in the corner of the arena, making the difference between actual tremulation and leg movement causation ambiguous</w:t>
        </w:r>
      </w:ins>
      <w:r w:rsidR="00461249">
        <w:rPr>
          <w:rFonts w:ascii="Times New Roman" w:eastAsia="Times New Roman" w:hAnsi="Times New Roman" w:cs="Times New Roman"/>
          <w:color w:val="000000"/>
        </w:rPr>
        <w:t xml:space="preserve">. Male courtship sequences in both </w:t>
      </w:r>
      <w:r w:rsidR="00F929CF">
        <w:rPr>
          <w:rFonts w:ascii="Times New Roman" w:eastAsia="Times New Roman" w:hAnsi="Times New Roman" w:cs="Times New Roman"/>
          <w:color w:val="000000"/>
        </w:rPr>
        <w:t xml:space="preserve">groups were mainly structured around two phases. During </w:t>
      </w:r>
      <w:r w:rsidR="00B06060">
        <w:rPr>
          <w:rFonts w:ascii="Times New Roman" w:eastAsia="Times New Roman" w:hAnsi="Times New Roman" w:cs="Times New Roman"/>
          <w:color w:val="000000"/>
        </w:rPr>
        <w:t xml:space="preserve">Phase One, </w:t>
      </w:r>
      <w:r w:rsidR="00B06060">
        <w:rPr>
          <w:rFonts w:ascii="Times New Roman" w:eastAsia="Times New Roman" w:hAnsi="Times New Roman" w:cs="Times New Roman"/>
          <w:i/>
          <w:iCs/>
          <w:color w:val="000000"/>
        </w:rPr>
        <w:t>D. minor</w:t>
      </w:r>
      <w:r w:rsidR="00B06060">
        <w:rPr>
          <w:rFonts w:ascii="Times New Roman" w:eastAsia="Times New Roman" w:hAnsi="Times New Roman" w:cs="Times New Roman"/>
          <w:color w:val="000000"/>
        </w:rPr>
        <w:t xml:space="preserve"> males would first approach the female, while alternating between ‘Freezing’ and visual </w:t>
      </w:r>
      <w:r w:rsidR="00AF0B40">
        <w:rPr>
          <w:rFonts w:ascii="Times New Roman" w:eastAsia="Times New Roman" w:hAnsi="Times New Roman" w:cs="Times New Roman"/>
          <w:color w:val="000000"/>
        </w:rPr>
        <w:t>signals</w:t>
      </w:r>
      <w:r w:rsidR="00B06060">
        <w:rPr>
          <w:rFonts w:ascii="Times New Roman" w:eastAsia="Times New Roman" w:hAnsi="Times New Roman" w:cs="Times New Roman"/>
          <w:color w:val="000000"/>
        </w:rPr>
        <w:t xml:space="preserve">. In both groups, ‘Freezing’ and ‘Leg Display’ were the most frequent behaviours in this phase and </w:t>
      </w:r>
      <w:r w:rsidR="00745278">
        <w:rPr>
          <w:rFonts w:ascii="Times New Roman" w:eastAsia="Times New Roman" w:hAnsi="Times New Roman" w:cs="Times New Roman"/>
          <w:color w:val="000000"/>
        </w:rPr>
        <w:t xml:space="preserve">there </w:t>
      </w:r>
      <w:r w:rsidR="00B06060">
        <w:rPr>
          <w:rFonts w:ascii="Times New Roman" w:eastAsia="Times New Roman" w:hAnsi="Times New Roman" w:cs="Times New Roman"/>
          <w:color w:val="000000"/>
        </w:rPr>
        <w:t>were frequent transition</w:t>
      </w:r>
      <w:r w:rsidR="00745278">
        <w:rPr>
          <w:rFonts w:ascii="Times New Roman" w:eastAsia="Times New Roman" w:hAnsi="Times New Roman" w:cs="Times New Roman"/>
          <w:color w:val="000000"/>
        </w:rPr>
        <w:t>s</w:t>
      </w:r>
      <w:r w:rsidR="00B06060">
        <w:rPr>
          <w:rFonts w:ascii="Times New Roman" w:eastAsia="Times New Roman" w:hAnsi="Times New Roman" w:cs="Times New Roman"/>
          <w:color w:val="000000"/>
        </w:rPr>
        <w:t xml:space="preserve"> between </w:t>
      </w:r>
      <w:r w:rsidR="00745278">
        <w:rPr>
          <w:rFonts w:ascii="Times New Roman" w:eastAsia="Times New Roman" w:hAnsi="Times New Roman" w:cs="Times New Roman"/>
          <w:color w:val="000000"/>
        </w:rPr>
        <w:t>them</w:t>
      </w:r>
      <w:r w:rsidR="00B06060">
        <w:rPr>
          <w:rFonts w:ascii="Times New Roman" w:eastAsia="Times New Roman" w:hAnsi="Times New Roman" w:cs="Times New Roman"/>
          <w:color w:val="000000"/>
        </w:rPr>
        <w:t xml:space="preserve">. Grooming behaviours were sometimes performed during this phase, but not in Phase Two. Eventually, the male approach led to </w:t>
      </w:r>
      <w:r w:rsidR="008A1157">
        <w:rPr>
          <w:rFonts w:ascii="Times New Roman" w:eastAsia="Times New Roman" w:hAnsi="Times New Roman" w:cs="Times New Roman"/>
          <w:color w:val="000000"/>
        </w:rPr>
        <w:t xml:space="preserve">Phase Two, starting with </w:t>
      </w:r>
      <w:r w:rsidR="00B06060">
        <w:rPr>
          <w:rFonts w:ascii="Times New Roman" w:eastAsia="Times New Roman" w:hAnsi="Times New Roman" w:cs="Times New Roman"/>
          <w:color w:val="000000"/>
        </w:rPr>
        <w:t>a mounting attempt</w:t>
      </w:r>
      <w:r w:rsidR="008A1157">
        <w:rPr>
          <w:rFonts w:ascii="Times New Roman" w:eastAsia="Times New Roman" w:hAnsi="Times New Roman" w:cs="Times New Roman"/>
          <w:color w:val="000000"/>
        </w:rPr>
        <w:t xml:space="preserve">. During Phase Two, ‘Freezing’ and ‘Leg &amp; Pedipalp Display’ were the most frequent behaviour in both groups and again </w:t>
      </w:r>
      <w:r w:rsidR="00E9355C">
        <w:rPr>
          <w:rFonts w:ascii="Times New Roman" w:eastAsia="Times New Roman" w:hAnsi="Times New Roman" w:cs="Times New Roman"/>
          <w:color w:val="000000"/>
        </w:rPr>
        <w:t>there w</w:t>
      </w:r>
      <w:r w:rsidR="00A432F9">
        <w:rPr>
          <w:rFonts w:ascii="Times New Roman" w:eastAsia="Times New Roman" w:hAnsi="Times New Roman" w:cs="Times New Roman"/>
          <w:color w:val="000000"/>
        </w:rPr>
        <w:t>ere</w:t>
      </w:r>
      <w:r w:rsidR="00E9355C">
        <w:rPr>
          <w:rFonts w:ascii="Times New Roman" w:eastAsia="Times New Roman" w:hAnsi="Times New Roman" w:cs="Times New Roman"/>
          <w:color w:val="000000"/>
        </w:rPr>
        <w:t xml:space="preserve"> f</w:t>
      </w:r>
      <w:r w:rsidR="008A1157">
        <w:rPr>
          <w:rFonts w:ascii="Times New Roman" w:eastAsia="Times New Roman" w:hAnsi="Times New Roman" w:cs="Times New Roman"/>
          <w:color w:val="000000"/>
        </w:rPr>
        <w:t>requent transition</w:t>
      </w:r>
      <w:r w:rsidR="00E9355C">
        <w:rPr>
          <w:rFonts w:ascii="Times New Roman" w:eastAsia="Times New Roman" w:hAnsi="Times New Roman" w:cs="Times New Roman"/>
          <w:color w:val="000000"/>
        </w:rPr>
        <w:t>s</w:t>
      </w:r>
      <w:r w:rsidR="008A1157">
        <w:rPr>
          <w:rFonts w:ascii="Times New Roman" w:eastAsia="Times New Roman" w:hAnsi="Times New Roman" w:cs="Times New Roman"/>
          <w:color w:val="000000"/>
        </w:rPr>
        <w:t xml:space="preserve"> between each </w:t>
      </w:r>
      <w:r w:rsidR="00A432F9">
        <w:rPr>
          <w:rFonts w:ascii="Times New Roman" w:eastAsia="Times New Roman" w:hAnsi="Times New Roman" w:cs="Times New Roman"/>
          <w:color w:val="000000"/>
        </w:rPr>
        <w:t>behaviour</w:t>
      </w:r>
      <w:r w:rsidR="008A1157">
        <w:rPr>
          <w:rFonts w:ascii="Times New Roman" w:eastAsia="Times New Roman" w:hAnsi="Times New Roman" w:cs="Times New Roman"/>
          <w:color w:val="000000"/>
        </w:rPr>
        <w:t xml:space="preserve">. </w:t>
      </w:r>
      <w:r w:rsidR="00AC4BF8">
        <w:rPr>
          <w:rFonts w:ascii="Times New Roman" w:eastAsia="Times New Roman" w:hAnsi="Times New Roman" w:cs="Times New Roman"/>
          <w:color w:val="000000"/>
        </w:rPr>
        <w:t>Phase two finally resulted in either successful copulation or a retreat behaviour, often in response to a female signal. In both groups, ‘Retreat’ behaviour occurred in both phases and always led to ‘Freezing’ and the start of a new Phase one approach. Finally, there were no significant differences between any of the behaviour frequencies and behavioural transition probabilities between the two female groups, except for the ‘Leg Display’ behaviour when mounted, which was more frequent in mating trials with unmated females (V = 33, P = 0.04) (</w:t>
      </w:r>
      <w:commentRangeStart w:id="228"/>
      <w:commentRangeStart w:id="229"/>
      <w:r w:rsidR="00AC4BF8">
        <w:rPr>
          <w:rFonts w:ascii="Times New Roman" w:eastAsia="Times New Roman" w:hAnsi="Times New Roman" w:cs="Times New Roman"/>
          <w:color w:val="000000"/>
        </w:rPr>
        <w:t xml:space="preserve">Figure </w:t>
      </w:r>
      <w:del w:id="230" w:author="Clemot Bastien" w:date="2024-12-19T11:19:00Z" w16du:dateUtc="2024-12-19T10:19:00Z">
        <w:r w:rsidR="00AC4BF8" w:rsidDel="00D03065">
          <w:rPr>
            <w:rFonts w:ascii="Times New Roman" w:eastAsia="Times New Roman" w:hAnsi="Times New Roman" w:cs="Times New Roman"/>
            <w:color w:val="000000"/>
          </w:rPr>
          <w:delText>3</w:delText>
        </w:r>
      </w:del>
      <w:commentRangeEnd w:id="228"/>
      <w:r w:rsidR="00731286">
        <w:rPr>
          <w:rStyle w:val="CommentReference"/>
        </w:rPr>
        <w:commentReference w:id="228"/>
      </w:r>
      <w:commentRangeEnd w:id="229"/>
      <w:r w:rsidR="00D03065">
        <w:rPr>
          <w:rStyle w:val="CommentReference"/>
        </w:rPr>
        <w:commentReference w:id="229"/>
      </w:r>
      <w:ins w:id="231" w:author="Clemot Bastien" w:date="2024-12-19T11:19:00Z" w16du:dateUtc="2024-12-19T10:19:00Z">
        <w:r w:rsidR="00D03065">
          <w:rPr>
            <w:rFonts w:ascii="Times New Roman" w:eastAsia="Times New Roman" w:hAnsi="Times New Roman" w:cs="Times New Roman"/>
            <w:color w:val="000000"/>
          </w:rPr>
          <w:t>4</w:t>
        </w:r>
      </w:ins>
      <w:r w:rsidR="00AC4BF8">
        <w:rPr>
          <w:rFonts w:ascii="Times New Roman" w:eastAsia="Times New Roman" w:hAnsi="Times New Roman" w:cs="Times New Roman"/>
          <w:color w:val="000000"/>
        </w:rPr>
        <w:t>).</w:t>
      </w:r>
    </w:p>
    <w:p w14:paraId="241175FB" w14:textId="4AD9F876" w:rsidR="009551CE" w:rsidRDefault="00731286" w:rsidP="00497D9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3DA99599" wp14:editId="4782C717">
            <wp:simplePos x="0" y="0"/>
            <wp:positionH relativeFrom="margin">
              <wp:posOffset>-208280</wp:posOffset>
            </wp:positionH>
            <wp:positionV relativeFrom="paragraph">
              <wp:posOffset>313055</wp:posOffset>
            </wp:positionV>
            <wp:extent cx="6752590" cy="5067300"/>
            <wp:effectExtent l="0" t="0" r="0" b="0"/>
            <wp:wrapTight wrapText="bothSides">
              <wp:wrapPolygon edited="0">
                <wp:start x="0" y="0"/>
                <wp:lineTo x="0" y="21519"/>
                <wp:lineTo x="21511" y="21519"/>
                <wp:lineTo x="21511" y="0"/>
                <wp:lineTo x="0" y="0"/>
              </wp:wrapPolygon>
            </wp:wrapTight>
            <wp:docPr id="1982769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69006" name="Picture 1982769006"/>
                    <pic:cNvPicPr/>
                  </pic:nvPicPr>
                  <pic:blipFill rotWithShape="1">
                    <a:blip r:embed="rId16">
                      <a:extLst>
                        <a:ext uri="{28A0092B-C50C-407E-A947-70E740481C1C}">
                          <a14:useLocalDpi xmlns:a14="http://schemas.microsoft.com/office/drawing/2010/main" val="0"/>
                        </a:ext>
                      </a:extLst>
                    </a:blip>
                    <a:srcRect r="25042"/>
                    <a:stretch/>
                  </pic:blipFill>
                  <pic:spPr bwMode="auto">
                    <a:xfrm>
                      <a:off x="0" y="0"/>
                      <a:ext cx="6752590" cy="506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CF1282" w14:textId="77777777" w:rsidR="009551CE" w:rsidRDefault="009551CE" w:rsidP="00497D92">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22072" wp14:editId="0E637D93">
            <wp:extent cx="3793894" cy="1546860"/>
            <wp:effectExtent l="0" t="0" r="0" b="0"/>
            <wp:docPr id="45608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4865" name="Picture 456084865"/>
                    <pic:cNvPicPr/>
                  </pic:nvPicPr>
                  <pic:blipFill rotWithShape="1">
                    <a:blip r:embed="rId17">
                      <a:extLst>
                        <a:ext uri="{28A0092B-C50C-407E-A947-70E740481C1C}">
                          <a14:useLocalDpi xmlns:a14="http://schemas.microsoft.com/office/drawing/2010/main" val="0"/>
                        </a:ext>
                      </a:extLst>
                    </a:blip>
                    <a:srcRect l="4918" t="77011" r="40591"/>
                    <a:stretch/>
                  </pic:blipFill>
                  <pic:spPr bwMode="auto">
                    <a:xfrm>
                      <a:off x="0" y="0"/>
                      <a:ext cx="3803227" cy="1550665"/>
                    </a:xfrm>
                    <a:prstGeom prst="rect">
                      <a:avLst/>
                    </a:prstGeom>
                    <a:ln>
                      <a:noFill/>
                    </a:ln>
                    <a:extLst>
                      <a:ext uri="{53640926-AAD7-44D8-BBD7-CCE9431645EC}">
                        <a14:shadowObscured xmlns:a14="http://schemas.microsoft.com/office/drawing/2010/main"/>
                      </a:ext>
                    </a:extLst>
                  </pic:spPr>
                </pic:pic>
              </a:graphicData>
            </a:graphic>
          </wp:inline>
        </w:drawing>
      </w:r>
    </w:p>
    <w:p w14:paraId="1705BFF9" w14:textId="77777777" w:rsidR="009551CE" w:rsidRDefault="009551CE" w:rsidP="00497D92">
      <w:pPr>
        <w:pStyle w:val="NoSpacing"/>
        <w:spacing w:line="360" w:lineRule="auto"/>
        <w:jc w:val="both"/>
        <w:rPr>
          <w:b/>
          <w:bCs/>
          <w:sz w:val="18"/>
          <w:szCs w:val="18"/>
        </w:rPr>
      </w:pPr>
    </w:p>
    <w:p w14:paraId="52A27684" w14:textId="46A0A496" w:rsidR="009551CE" w:rsidRPr="009551CE" w:rsidRDefault="009551CE" w:rsidP="00497D92">
      <w:pPr>
        <w:pStyle w:val="NoSpacing"/>
        <w:spacing w:line="360" w:lineRule="auto"/>
        <w:jc w:val="both"/>
        <w:rPr>
          <w:rFonts w:ascii="Times New Roman" w:hAnsi="Times New Roman" w:cs="Times New Roman"/>
        </w:rPr>
      </w:pPr>
      <w:r w:rsidRPr="009551CE">
        <w:rPr>
          <w:rFonts w:ascii="Times New Roman" w:hAnsi="Times New Roman" w:cs="Times New Roman"/>
          <w:b/>
          <w:bCs/>
        </w:rPr>
        <w:t xml:space="preserve">Figure </w:t>
      </w:r>
      <w:r w:rsidR="00C96EA7">
        <w:rPr>
          <w:rFonts w:ascii="Times New Roman" w:hAnsi="Times New Roman" w:cs="Times New Roman"/>
          <w:b/>
          <w:bCs/>
        </w:rPr>
        <w:t>4</w:t>
      </w:r>
      <w:r w:rsidRPr="009551CE">
        <w:rPr>
          <w:rFonts w:ascii="Times New Roman" w:hAnsi="Times New Roman" w:cs="Times New Roman"/>
          <w:b/>
          <w:bCs/>
        </w:rPr>
        <w:t>.</w:t>
      </w:r>
      <w:r w:rsidRPr="009551CE">
        <w:rPr>
          <w:rFonts w:ascii="Times New Roman" w:hAnsi="Times New Roman" w:cs="Times New Roman"/>
        </w:rPr>
        <w:t xml:space="preserve"> Sequential analysis of </w:t>
      </w:r>
      <w:r w:rsidRPr="009551CE">
        <w:rPr>
          <w:rFonts w:ascii="Times New Roman" w:hAnsi="Times New Roman" w:cs="Times New Roman"/>
          <w:i/>
          <w:iCs/>
        </w:rPr>
        <w:t>Dolomedes minor</w:t>
      </w:r>
      <w:r w:rsidRPr="009551CE">
        <w:rPr>
          <w:rFonts w:ascii="Times New Roman" w:hAnsi="Times New Roman" w:cs="Times New Roman"/>
        </w:rPr>
        <w:t xml:space="preserve"> male courtship behaviour exhibited during mating with (a) unmated females (n = 15) and (b) already mated females (n = 10). Only behavioural transitions </w:t>
      </w:r>
      <w:r w:rsidRPr="009551CE">
        <w:rPr>
          <w:rFonts w:ascii="Times New Roman" w:hAnsi="Times New Roman" w:cs="Times New Roman"/>
        </w:rPr>
        <w:lastRenderedPageBreak/>
        <w:t xml:space="preserve">that </w:t>
      </w:r>
      <w:commentRangeStart w:id="232"/>
      <w:commentRangeStart w:id="233"/>
      <w:r w:rsidRPr="009551CE">
        <w:rPr>
          <w:rFonts w:ascii="Times New Roman" w:hAnsi="Times New Roman" w:cs="Times New Roman"/>
        </w:rPr>
        <w:t xml:space="preserve">were significant of the courtship structure </w:t>
      </w:r>
      <w:commentRangeEnd w:id="232"/>
      <w:r w:rsidR="0034665A">
        <w:rPr>
          <w:rStyle w:val="CommentReference"/>
          <w:rFonts w:ascii="Calibri" w:eastAsia="Calibri" w:hAnsi="Calibri" w:cs="Calibri"/>
        </w:rPr>
        <w:commentReference w:id="232"/>
      </w:r>
      <w:commentRangeEnd w:id="233"/>
      <w:r w:rsidR="00D03065">
        <w:rPr>
          <w:rStyle w:val="CommentReference"/>
          <w:rFonts w:ascii="Calibri" w:eastAsia="Calibri" w:hAnsi="Calibri" w:cs="Calibri"/>
        </w:rPr>
        <w:commentReference w:id="233"/>
      </w:r>
      <w:ins w:id="234" w:author="Clemot Bastien" w:date="2024-12-19T11:19:00Z" w16du:dateUtc="2024-12-19T10:19:00Z">
        <w:r w:rsidR="006D7D51">
          <w:rPr>
            <w:rFonts w:ascii="Times New Roman" w:hAnsi="Times New Roman" w:cs="Times New Roman"/>
          </w:rPr>
          <w:t>(</w:t>
        </w:r>
      </w:ins>
      <w:ins w:id="235" w:author="Clemot Bastien" w:date="2024-12-19T11:20:00Z" w16du:dateUtc="2024-12-19T10:20:00Z">
        <w:r w:rsidR="006D7D51">
          <w:rPr>
            <w:rFonts w:ascii="Times New Roman" w:hAnsi="Times New Roman" w:cs="Times New Roman"/>
            <w:i/>
            <w:iCs/>
          </w:rPr>
          <w:t>i.e.</w:t>
        </w:r>
        <w:r w:rsidR="006D7D51">
          <w:rPr>
            <w:rFonts w:ascii="Times New Roman" w:hAnsi="Times New Roman" w:cs="Times New Roman"/>
          </w:rPr>
          <w:t xml:space="preserve"> transitions that occurred significantly non randomly between behaviours) </w:t>
        </w:r>
      </w:ins>
      <w:r w:rsidRPr="009551CE">
        <w:rPr>
          <w:rFonts w:ascii="Times New Roman" w:hAnsi="Times New Roman" w:cs="Times New Roman"/>
        </w:rPr>
        <w:t xml:space="preserve">were represented. </w:t>
      </w:r>
      <w:r w:rsidR="00616E1D">
        <w:rPr>
          <w:rFonts w:ascii="Times New Roman" w:hAnsi="Times New Roman" w:cs="Times New Roman"/>
        </w:rPr>
        <w:t>Rectangles represent behaviours exhibited by males during last approach attempt before mounting (</w:t>
      </w:r>
      <w:commentRangeStart w:id="236"/>
      <w:commentRangeStart w:id="237"/>
      <w:r w:rsidR="00616E1D">
        <w:rPr>
          <w:rFonts w:ascii="Times New Roman" w:hAnsi="Times New Roman" w:cs="Times New Roman"/>
        </w:rPr>
        <w:t>Phase One), whereas circles represent behaviours exhibited during their first mounting on the female (Phase Two).</w:t>
      </w:r>
      <w:r w:rsidR="00616E1D" w:rsidRPr="009551CE">
        <w:rPr>
          <w:rFonts w:ascii="Times New Roman" w:hAnsi="Times New Roman" w:cs="Times New Roman"/>
        </w:rPr>
        <w:t xml:space="preserve"> </w:t>
      </w:r>
      <w:commentRangeEnd w:id="236"/>
      <w:r w:rsidR="0034665A">
        <w:rPr>
          <w:rStyle w:val="CommentReference"/>
          <w:rFonts w:ascii="Calibri" w:eastAsia="Calibri" w:hAnsi="Calibri" w:cs="Calibri"/>
        </w:rPr>
        <w:commentReference w:id="236"/>
      </w:r>
      <w:commentRangeEnd w:id="237"/>
      <w:r w:rsidR="006D7D51">
        <w:rPr>
          <w:rStyle w:val="CommentReference"/>
          <w:rFonts w:ascii="Calibri" w:eastAsia="Calibri" w:hAnsi="Calibri" w:cs="Calibri"/>
        </w:rPr>
        <w:commentReference w:id="237"/>
      </w:r>
    </w:p>
    <w:p w14:paraId="66A4F1FC" w14:textId="77777777" w:rsidR="009551CE" w:rsidRDefault="009551CE" w:rsidP="00497D92">
      <w:pPr>
        <w:spacing w:line="360" w:lineRule="auto"/>
        <w:jc w:val="both"/>
        <w:rPr>
          <w:rFonts w:ascii="Times New Roman" w:eastAsia="Times New Roman" w:hAnsi="Times New Roman" w:cs="Times New Roman"/>
          <w:color w:val="000000"/>
        </w:rPr>
      </w:pPr>
    </w:p>
    <w:p w14:paraId="72063BEF" w14:textId="2281360D" w:rsidR="00EE7336" w:rsidRDefault="00EE7336" w:rsidP="00497D92">
      <w:pP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w:t>
      </w:r>
    </w:p>
    <w:p w14:paraId="14592598" w14:textId="1767F625" w:rsidR="000B58B3" w:rsidRDefault="000B58B3" w:rsidP="00497D92">
      <w:pPr>
        <w:spacing w:line="360" w:lineRule="auto"/>
        <w:jc w:val="both"/>
        <w:rPr>
          <w:ins w:id="238" w:author="Chrissie Painting" w:date="2024-11-28T11:56:00Z" w16du:dateUtc="2024-11-27T22:56:00Z"/>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239"/>
      <w:r>
        <w:rPr>
          <w:rFonts w:ascii="Times New Roman" w:eastAsia="Times New Roman" w:hAnsi="Times New Roman" w:cs="Times New Roman"/>
          <w:color w:val="000000"/>
        </w:rPr>
        <w:t>We</w:t>
      </w:r>
      <w:commentRangeEnd w:id="239"/>
      <w:r>
        <w:rPr>
          <w:rStyle w:val="CommentReference"/>
        </w:rPr>
        <w:commentReference w:id="239"/>
      </w:r>
      <w:r>
        <w:rPr>
          <w:rFonts w:ascii="Times New Roman" w:eastAsia="Times New Roman" w:hAnsi="Times New Roman" w:cs="Times New Roman"/>
          <w:color w:val="000000"/>
        </w:rPr>
        <w:t xml:space="preserve"> observed that male </w:t>
      </w:r>
      <w:r>
        <w:rPr>
          <w:rFonts w:ascii="Times New Roman" w:eastAsia="Times New Roman" w:hAnsi="Times New Roman" w:cs="Times New Roman"/>
          <w:i/>
          <w:iCs/>
          <w:color w:val="000000"/>
        </w:rPr>
        <w:t>D. minor</w:t>
      </w:r>
      <w:r>
        <w:rPr>
          <w:rFonts w:ascii="Times New Roman" w:eastAsia="Times New Roman" w:hAnsi="Times New Roman" w:cs="Times New Roman"/>
          <w:color w:val="000000"/>
        </w:rPr>
        <w:t xml:space="preserve"> displayed ritualised courtship behaviour when encountering a female, which included various visual communication signals and a diverse range of leg movements during the approach and mounting process. </w:t>
      </w:r>
      <w:commentRangeStart w:id="240"/>
      <w:commentRangeStart w:id="241"/>
      <w:r w:rsidDel="00CE512C">
        <w:rPr>
          <w:rFonts w:ascii="Times New Roman" w:eastAsia="Times New Roman" w:hAnsi="Times New Roman" w:cs="Times New Roman"/>
          <w:color w:val="000000"/>
        </w:rPr>
        <w:t xml:space="preserve">The aggressiveness of </w:t>
      </w:r>
      <w:r w:rsidDel="00CE512C">
        <w:rPr>
          <w:rFonts w:ascii="Times New Roman" w:eastAsia="Times New Roman" w:hAnsi="Times New Roman" w:cs="Times New Roman"/>
          <w:i/>
          <w:iCs/>
          <w:color w:val="000000"/>
        </w:rPr>
        <w:t>D. minor</w:t>
      </w:r>
      <w:r w:rsidDel="00CE512C">
        <w:rPr>
          <w:rFonts w:ascii="Times New Roman" w:eastAsia="Times New Roman" w:hAnsi="Times New Roman" w:cs="Times New Roman"/>
          <w:color w:val="000000"/>
        </w:rPr>
        <w:t xml:space="preserve"> females towards males was not directly influenced by their mating status, indicating that male behaviour might not be a direct response to female attacks. </w:t>
      </w:r>
      <w:ins w:id="242" w:author="Clemot Bastien" w:date="2024-12-19T11:26:00Z" w16du:dateUtc="2024-12-19T10:26:00Z">
        <w:r w:rsidR="006D7D51">
          <w:rPr>
            <w:rFonts w:ascii="Times New Roman" w:eastAsia="Times New Roman" w:hAnsi="Times New Roman" w:cs="Times New Roman"/>
            <w:color w:val="000000"/>
          </w:rPr>
          <w:t xml:space="preserve">We </w:t>
        </w:r>
      </w:ins>
      <w:ins w:id="243" w:author="Clemot Bastien" w:date="2024-12-19T11:25:00Z">
        <w:r w:rsidR="006D7D51" w:rsidRPr="006D7D51">
          <w:rPr>
            <w:rFonts w:ascii="Times New Roman" w:eastAsia="Times New Roman" w:hAnsi="Times New Roman" w:cs="Times New Roman"/>
            <w:color w:val="000000"/>
          </w:rPr>
          <w:t xml:space="preserve">initially predicted that males might adjust their courtship </w:t>
        </w:r>
      </w:ins>
      <w:ins w:id="244" w:author="Clemot Bastien" w:date="2024-12-19T11:26:00Z" w16du:dateUtc="2024-12-19T10:26:00Z">
        <w:r w:rsidR="006D7D51" w:rsidRPr="006D7D51">
          <w:rPr>
            <w:rFonts w:ascii="Times New Roman" w:eastAsia="Times New Roman" w:hAnsi="Times New Roman" w:cs="Times New Roman"/>
            <w:color w:val="000000"/>
          </w:rPr>
          <w:t>behaviour</w:t>
        </w:r>
      </w:ins>
      <w:ins w:id="245" w:author="Clemot Bastien" w:date="2024-12-19T11:25:00Z">
        <w:r w:rsidR="006D7D51" w:rsidRPr="006D7D51">
          <w:rPr>
            <w:rFonts w:ascii="Times New Roman" w:eastAsia="Times New Roman" w:hAnsi="Times New Roman" w:cs="Times New Roman"/>
            <w:color w:val="000000"/>
          </w:rPr>
          <w:t xml:space="preserve"> when encountering already mated females for two reasons: (1) reduced female reproductive value due to sperm competition or sperm precedence patterns, and (2) increased risk of female aggressiveness, which could heighten the </w:t>
        </w:r>
        <w:commentRangeStart w:id="246"/>
        <w:r w:rsidR="006D7D51" w:rsidRPr="006D7D51">
          <w:rPr>
            <w:rFonts w:ascii="Times New Roman" w:eastAsia="Times New Roman" w:hAnsi="Times New Roman" w:cs="Times New Roman"/>
            <w:color w:val="000000"/>
          </w:rPr>
          <w:t>likelihood of death before sperm transfer</w:t>
        </w:r>
      </w:ins>
      <w:commentRangeEnd w:id="246"/>
      <w:ins w:id="247" w:author="Clemot Bastien" w:date="2024-12-19T11:26:00Z" w16du:dateUtc="2024-12-19T10:26:00Z">
        <w:r w:rsidR="006D7D51">
          <w:rPr>
            <w:rStyle w:val="CommentReference"/>
          </w:rPr>
          <w:commentReference w:id="246"/>
        </w:r>
      </w:ins>
      <w:ins w:id="248" w:author="Clemot Bastien" w:date="2024-12-19T11:25:00Z">
        <w:r w:rsidR="006D7D51" w:rsidRPr="006D7D51">
          <w:rPr>
            <w:rFonts w:ascii="Times New Roman" w:eastAsia="Times New Roman" w:hAnsi="Times New Roman" w:cs="Times New Roman"/>
            <w:color w:val="000000"/>
          </w:rPr>
          <w:t>.</w:t>
        </w:r>
      </w:ins>
      <w:ins w:id="249" w:author="Clemot Bastien" w:date="2024-12-19T11:25:00Z" w16du:dateUtc="2024-12-19T10:25:00Z">
        <w:r w:rsidR="006D7D51">
          <w:rPr>
            <w:rFonts w:ascii="Times New Roman" w:eastAsia="Times New Roman" w:hAnsi="Times New Roman" w:cs="Times New Roman"/>
            <w:color w:val="000000"/>
          </w:rPr>
          <w:t xml:space="preserve"> </w:t>
        </w:r>
      </w:ins>
      <w:ins w:id="250" w:author="Clemot Bastien" w:date="2024-12-19T11:26:00Z" w16du:dateUtc="2024-12-19T10:26:00Z">
        <w:r w:rsidR="006D7D51">
          <w:rPr>
            <w:rFonts w:ascii="Times New Roman" w:eastAsia="Times New Roman" w:hAnsi="Times New Roman" w:cs="Times New Roman"/>
            <w:color w:val="000000"/>
          </w:rPr>
          <w:t>However, i</w:t>
        </w:r>
      </w:ins>
      <w:del w:id="251" w:author="Clemot Bastien" w:date="2024-12-19T11:26:00Z" w16du:dateUtc="2024-12-19T10:26:00Z">
        <w:r w:rsidR="008736CE" w:rsidDel="006D7D51">
          <w:rPr>
            <w:rFonts w:ascii="Times New Roman" w:eastAsia="Times New Roman" w:hAnsi="Times New Roman" w:cs="Times New Roman"/>
            <w:color w:val="000000"/>
          </w:rPr>
          <w:delText>I</w:delText>
        </w:r>
      </w:del>
      <w:r w:rsidR="008736CE">
        <w:rPr>
          <w:rFonts w:ascii="Times New Roman" w:eastAsia="Times New Roman" w:hAnsi="Times New Roman" w:cs="Times New Roman"/>
          <w:color w:val="000000"/>
        </w:rPr>
        <w:t>n contrast to our prediction</w:t>
      </w:r>
      <w:r>
        <w:rPr>
          <w:rFonts w:ascii="Times New Roman" w:eastAsia="Times New Roman" w:hAnsi="Times New Roman" w:cs="Times New Roman"/>
          <w:color w:val="000000"/>
        </w:rPr>
        <w:t xml:space="preserve">, courtship and mounting durations were not found to be dependent on female mating status, however, there was a higher latency to mount in males encountering an already mated females. Overall, we therefore found </w:t>
      </w:r>
      <w:r w:rsidR="00DE2D9D">
        <w:rPr>
          <w:rFonts w:ascii="Times New Roman" w:eastAsia="Times New Roman" w:hAnsi="Times New Roman" w:cs="Times New Roman"/>
          <w:color w:val="000000"/>
        </w:rPr>
        <w:t xml:space="preserve">little </w:t>
      </w:r>
      <w:r>
        <w:rPr>
          <w:rFonts w:ascii="Times New Roman" w:eastAsia="Times New Roman" w:hAnsi="Times New Roman" w:cs="Times New Roman"/>
          <w:color w:val="000000"/>
        </w:rPr>
        <w:t xml:space="preserve">evidence that males adjust their courtship behaviour based on </w:t>
      </w:r>
      <w:r w:rsidR="005C2826">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assessment of female mating status</w:t>
      </w:r>
      <w:r w:rsidR="0049791E">
        <w:rPr>
          <w:rFonts w:ascii="Times New Roman" w:eastAsia="Times New Roman" w:hAnsi="Times New Roman" w:cs="Times New Roman"/>
          <w:color w:val="000000"/>
        </w:rPr>
        <w:t xml:space="preserve"> prior to mating</w:t>
      </w:r>
      <w:r>
        <w:rPr>
          <w:rFonts w:ascii="Times New Roman" w:eastAsia="Times New Roman" w:hAnsi="Times New Roman" w:cs="Times New Roman"/>
          <w:color w:val="000000"/>
        </w:rPr>
        <w:t>, suggesting that constraints related to sperm competition may not be the dominant factor influencing male courtship decision.</w:t>
      </w:r>
      <w:commentRangeEnd w:id="240"/>
      <w:r w:rsidR="002C35FC">
        <w:rPr>
          <w:rStyle w:val="CommentReference"/>
        </w:rPr>
        <w:commentReference w:id="240"/>
      </w:r>
      <w:commentRangeEnd w:id="241"/>
      <w:r w:rsidR="009F4EA1">
        <w:rPr>
          <w:rStyle w:val="CommentReference"/>
        </w:rPr>
        <w:commentReference w:id="241"/>
      </w:r>
    </w:p>
    <w:p w14:paraId="48E43D0F" w14:textId="14C08228" w:rsidR="00CE512C" w:rsidRPr="000B58B3" w:rsidRDefault="00CE512C" w:rsidP="00497D92">
      <w:pPr>
        <w:spacing w:line="360" w:lineRule="auto"/>
        <w:jc w:val="both"/>
        <w:rPr>
          <w:rFonts w:ascii="Times New Roman" w:eastAsia="Times New Roman" w:hAnsi="Times New Roman" w:cs="Times New Roman"/>
          <w:color w:val="000000"/>
        </w:rPr>
      </w:pPr>
    </w:p>
    <w:p w14:paraId="22D311A6" w14:textId="0D497A6F" w:rsidR="007110CF" w:rsidRPr="007110CF" w:rsidRDefault="007110CF" w:rsidP="00497D92">
      <w:pP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Male Ritualised Courtship and Communication </w:t>
      </w:r>
      <w:r w:rsidR="00AF0B40">
        <w:rPr>
          <w:rFonts w:ascii="Times New Roman" w:eastAsia="Times New Roman" w:hAnsi="Times New Roman" w:cs="Times New Roman"/>
          <w:b/>
          <w:bCs/>
          <w:color w:val="000000"/>
        </w:rPr>
        <w:t>Signals</w:t>
      </w:r>
    </w:p>
    <w:p w14:paraId="68E383C3" w14:textId="165CA9AE" w:rsidR="00DF5AE1" w:rsidRPr="00DF5AE1" w:rsidRDefault="00CD7611" w:rsidP="00497D92">
      <w:pPr>
        <w:spacing w:line="360" w:lineRule="auto"/>
        <w:jc w:val="both"/>
        <w:rPr>
          <w:rFonts w:ascii="Times New Roman" w:eastAsia="Times New Roman" w:hAnsi="Times New Roman" w:cs="Times New Roman"/>
          <w:color w:val="000000"/>
        </w:rPr>
      </w:pPr>
      <w:r w:rsidRPr="00DE0A13">
        <w:rPr>
          <w:rFonts w:ascii="Times New Roman" w:eastAsia="Times New Roman" w:hAnsi="Times New Roman" w:cs="Times New Roman"/>
          <w:color w:val="000000"/>
        </w:rPr>
        <w:tab/>
      </w:r>
      <w:commentRangeStart w:id="252"/>
      <w:commentRangeStart w:id="253"/>
      <w:r w:rsidR="00DF5AE1" w:rsidRPr="00DE0A13">
        <w:rPr>
          <w:rFonts w:ascii="Times New Roman" w:eastAsia="Times New Roman" w:hAnsi="Times New Roman" w:cs="Times New Roman"/>
          <w:color w:val="000000"/>
        </w:rPr>
        <w:t>In</w:t>
      </w:r>
      <w:commentRangeEnd w:id="252"/>
      <w:r w:rsidR="00DF5AE1">
        <w:rPr>
          <w:rStyle w:val="CommentReference"/>
        </w:rPr>
        <w:commentReference w:id="252"/>
      </w:r>
      <w:commentRangeEnd w:id="253"/>
      <w:r w:rsidR="0007173E">
        <w:rPr>
          <w:rStyle w:val="CommentReference"/>
        </w:rPr>
        <w:commentReference w:id="253"/>
      </w:r>
      <w:r w:rsidR="00DF5AE1" w:rsidRPr="00DE0A13">
        <w:rPr>
          <w:rFonts w:ascii="Times New Roman" w:eastAsia="Times New Roman" w:hAnsi="Times New Roman" w:cs="Times New Roman"/>
          <w:color w:val="000000"/>
        </w:rPr>
        <w:t xml:space="preserve"> </w:t>
      </w:r>
      <w:r w:rsidR="00DF5AE1">
        <w:rPr>
          <w:rFonts w:ascii="Times New Roman" w:eastAsia="Times New Roman" w:hAnsi="Times New Roman" w:cs="Times New Roman"/>
          <w:color w:val="000000"/>
        </w:rPr>
        <w:t xml:space="preserve">our observations, male </w:t>
      </w:r>
      <w:r w:rsidR="00DF5AE1">
        <w:rPr>
          <w:rFonts w:ascii="Times New Roman" w:eastAsia="Times New Roman" w:hAnsi="Times New Roman" w:cs="Times New Roman"/>
          <w:i/>
          <w:iCs/>
          <w:color w:val="000000"/>
        </w:rPr>
        <w:t xml:space="preserve">D. minor </w:t>
      </w:r>
      <w:r w:rsidR="00DF5AE1">
        <w:rPr>
          <w:rFonts w:ascii="Times New Roman" w:eastAsia="Times New Roman" w:hAnsi="Times New Roman" w:cs="Times New Roman"/>
          <w:color w:val="000000"/>
        </w:rPr>
        <w:t xml:space="preserve">exhibited a wide range of courtship behaviours, including various mechanical communication signals such as leg and pedipalp waving, as well as tapping on the substrate. These behaviours were consistently observed during the male’s approach and the mounting process. The presence of vibrational and visual signals in courtship behaviour is a common characteristic among </w:t>
      </w:r>
      <w:r w:rsidR="00A44ECA">
        <w:rPr>
          <w:rFonts w:ascii="Times New Roman" w:eastAsia="Times New Roman" w:hAnsi="Times New Roman" w:cs="Times New Roman"/>
          <w:color w:val="000000"/>
        </w:rPr>
        <w:t xml:space="preserve">spider families closely related to fishing spiders, including </w:t>
      </w:r>
      <w:r w:rsidR="00DF5AE1" w:rsidRPr="00A44ECA">
        <w:rPr>
          <w:rFonts w:ascii="Times New Roman" w:eastAsia="Times New Roman" w:hAnsi="Times New Roman" w:cs="Times New Roman"/>
          <w:color w:val="000000"/>
        </w:rPr>
        <w:t>lycosid</w:t>
      </w:r>
      <w:r w:rsidR="00DF5AE1">
        <w:rPr>
          <w:rFonts w:ascii="Times New Roman" w:eastAsia="Times New Roman" w:hAnsi="Times New Roman" w:cs="Times New Roman"/>
          <w:color w:val="000000"/>
        </w:rPr>
        <w:t xml:space="preserve"> and pisaurid</w:t>
      </w:r>
      <w:ins w:id="254" w:author="Chrissie Painting" w:date="2024-11-28T13:23:00Z" w16du:dateUtc="2024-11-28T00:23:00Z">
        <w:r w:rsidR="00A44ECA">
          <w:rPr>
            <w:rFonts w:ascii="Times New Roman" w:eastAsia="Times New Roman" w:hAnsi="Times New Roman" w:cs="Times New Roman"/>
            <w:color w:val="000000"/>
          </w:rPr>
          <w:t>s</w:t>
        </w:r>
      </w:ins>
      <w:r w:rsidR="00DF5AE1">
        <w:rPr>
          <w:rFonts w:ascii="Times New Roman" w:eastAsia="Times New Roman" w:hAnsi="Times New Roman" w:cs="Times New Roman"/>
          <w:color w:val="000000"/>
        </w:rPr>
        <w:t xml:space="preserve"> </w:t>
      </w:r>
      <w:r w:rsidR="00DF5AE1" w:rsidRPr="00DE0A13">
        <w:rPr>
          <w:rFonts w:ascii="Times New Roman" w:eastAsia="Times New Roman" w:hAnsi="Times New Roman" w:cs="Times New Roman"/>
        </w:rPr>
        <w:t xml:space="preserve">(Eberhard </w:t>
      </w:r>
      <w:r w:rsidR="00DF5AE1" w:rsidRPr="00DE0A13">
        <w:rPr>
          <w:rFonts w:ascii="Times New Roman" w:eastAsia="Times New Roman" w:hAnsi="Times New Roman" w:cs="Times New Roman"/>
          <w:i/>
          <w:iCs/>
        </w:rPr>
        <w:t>et al</w:t>
      </w:r>
      <w:r w:rsidR="00DF5AE1" w:rsidRPr="00DE0A13">
        <w:rPr>
          <w:rFonts w:ascii="Times New Roman" w:eastAsia="Times New Roman" w:hAnsi="Times New Roman" w:cs="Times New Roman"/>
        </w:rPr>
        <w:t>., 2020; Gibson &amp; Uetz, 2008;</w:t>
      </w:r>
      <w:r w:rsidR="00DF5AE1" w:rsidRPr="00B3422E">
        <w:rPr>
          <w:rFonts w:ascii="Times New Roman" w:eastAsia="Times New Roman" w:hAnsi="Times New Roman" w:cs="Times New Roman"/>
        </w:rPr>
        <w:t xml:space="preserve"> </w:t>
      </w:r>
      <w:r w:rsidR="00DF5AE1">
        <w:rPr>
          <w:rFonts w:ascii="Times New Roman" w:eastAsia="Times New Roman" w:hAnsi="Times New Roman" w:cs="Times New Roman"/>
        </w:rPr>
        <w:t>Hebets, 2005; Hebets &amp; Uetz, 1999;</w:t>
      </w:r>
      <w:r w:rsidR="00DF5AE1" w:rsidRPr="00DE0A13">
        <w:rPr>
          <w:rFonts w:ascii="Times New Roman" w:eastAsia="Times New Roman" w:hAnsi="Times New Roman" w:cs="Times New Roman"/>
        </w:rPr>
        <w:t xml:space="preserve"> Hoefler </w:t>
      </w:r>
      <w:r w:rsidR="00DF5AE1" w:rsidRPr="00DE0A13">
        <w:rPr>
          <w:rFonts w:ascii="Times New Roman" w:eastAsia="Times New Roman" w:hAnsi="Times New Roman" w:cs="Times New Roman"/>
          <w:i/>
          <w:iCs/>
        </w:rPr>
        <w:t>et al</w:t>
      </w:r>
      <w:r w:rsidR="00DF5AE1" w:rsidRPr="00DE0A13">
        <w:rPr>
          <w:rFonts w:ascii="Times New Roman" w:eastAsia="Times New Roman" w:hAnsi="Times New Roman" w:cs="Times New Roman"/>
        </w:rPr>
        <w:t>., 2008)</w:t>
      </w:r>
      <w:r w:rsidR="00DF5AE1" w:rsidRPr="00DE0A13">
        <w:rPr>
          <w:rFonts w:ascii="Times New Roman" w:eastAsia="Times New Roman" w:hAnsi="Times New Roman" w:cs="Times New Roman"/>
          <w:color w:val="000000"/>
        </w:rPr>
        <w:t>.</w:t>
      </w:r>
      <w:r w:rsidR="00DF5AE1">
        <w:rPr>
          <w:rFonts w:ascii="Times New Roman" w:eastAsia="Times New Roman" w:hAnsi="Times New Roman" w:cs="Times New Roman"/>
          <w:color w:val="000000"/>
        </w:rPr>
        <w:t xml:space="preserve"> </w:t>
      </w:r>
      <w:commentRangeStart w:id="255"/>
      <w:r w:rsidR="00DF5AE1">
        <w:rPr>
          <w:rFonts w:ascii="Times New Roman" w:eastAsia="Times New Roman" w:hAnsi="Times New Roman" w:cs="Times New Roman"/>
          <w:color w:val="000000"/>
        </w:rPr>
        <w:t xml:space="preserve">Previous studies on several </w:t>
      </w:r>
      <w:r w:rsidR="00DF5AE1">
        <w:rPr>
          <w:rFonts w:ascii="Times New Roman" w:eastAsia="Times New Roman" w:hAnsi="Times New Roman" w:cs="Times New Roman"/>
          <w:i/>
          <w:iCs/>
          <w:color w:val="000000"/>
        </w:rPr>
        <w:t xml:space="preserve">Dolomedes </w:t>
      </w:r>
      <w:r w:rsidR="00DF5AE1">
        <w:rPr>
          <w:rFonts w:ascii="Times New Roman" w:eastAsia="Times New Roman" w:hAnsi="Times New Roman" w:cs="Times New Roman"/>
          <w:color w:val="000000"/>
        </w:rPr>
        <w:t xml:space="preserve">species, such as </w:t>
      </w:r>
      <w:r w:rsidR="00DF5AE1">
        <w:rPr>
          <w:rFonts w:ascii="Times New Roman" w:eastAsia="Times New Roman" w:hAnsi="Times New Roman" w:cs="Times New Roman"/>
          <w:i/>
          <w:iCs/>
          <w:color w:val="000000"/>
        </w:rPr>
        <w:t>D. triton</w:t>
      </w:r>
      <w:r w:rsidR="00DF5AE1">
        <w:rPr>
          <w:rFonts w:ascii="Times New Roman" w:eastAsia="Times New Roman" w:hAnsi="Times New Roman" w:cs="Times New Roman"/>
          <w:color w:val="000000"/>
        </w:rPr>
        <w:t xml:space="preserve">, </w:t>
      </w:r>
      <w:r w:rsidR="00DF5AE1">
        <w:rPr>
          <w:rFonts w:ascii="Times New Roman" w:eastAsia="Times New Roman" w:hAnsi="Times New Roman" w:cs="Times New Roman"/>
          <w:i/>
          <w:iCs/>
          <w:color w:val="000000"/>
        </w:rPr>
        <w:t>D. fimbriatus</w:t>
      </w:r>
      <w:r w:rsidR="00DF5AE1">
        <w:rPr>
          <w:rFonts w:ascii="Times New Roman" w:eastAsia="Times New Roman" w:hAnsi="Times New Roman" w:cs="Times New Roman"/>
          <w:color w:val="000000"/>
        </w:rPr>
        <w:t xml:space="preserve">, and </w:t>
      </w:r>
      <w:r w:rsidR="00DF5AE1">
        <w:rPr>
          <w:rFonts w:ascii="Times New Roman" w:eastAsia="Times New Roman" w:hAnsi="Times New Roman" w:cs="Times New Roman"/>
          <w:i/>
          <w:iCs/>
          <w:color w:val="000000"/>
        </w:rPr>
        <w:t>D. scribens</w:t>
      </w:r>
      <w:r w:rsidR="00DF5AE1">
        <w:rPr>
          <w:rFonts w:ascii="Times New Roman" w:eastAsia="Times New Roman" w:hAnsi="Times New Roman" w:cs="Times New Roman"/>
          <w:color w:val="000000"/>
        </w:rPr>
        <w:t xml:space="preserve">, have already documented the occurrence of vibrational and visual signals during courtship, including abdominal vibration, leg movements, and following the female’s silk draglines </w:t>
      </w:r>
      <w:r w:rsidR="00DF5AE1" w:rsidRPr="00C84EBE">
        <w:rPr>
          <w:rFonts w:ascii="Times New Roman" w:eastAsia="Times New Roman" w:hAnsi="Times New Roman" w:cs="Times New Roman"/>
        </w:rPr>
        <w:t>(Arnqvist, 1992; Kaston, 1936; Roland &amp; Rovner, 1893).</w:t>
      </w:r>
      <w:r w:rsidR="00DF5AE1">
        <w:rPr>
          <w:rFonts w:ascii="Times New Roman" w:eastAsia="Times New Roman" w:hAnsi="Times New Roman" w:cs="Times New Roman"/>
        </w:rPr>
        <w:t xml:space="preserve"> </w:t>
      </w:r>
      <w:commentRangeEnd w:id="255"/>
      <w:r w:rsidR="00743BF1">
        <w:rPr>
          <w:rStyle w:val="CommentReference"/>
        </w:rPr>
        <w:commentReference w:id="255"/>
      </w:r>
      <w:r w:rsidR="00DF5AE1">
        <w:rPr>
          <w:rFonts w:ascii="Times New Roman" w:eastAsia="Times New Roman" w:hAnsi="Times New Roman" w:cs="Times New Roman"/>
        </w:rPr>
        <w:t xml:space="preserve">These previous findings align with the courtship behaviour of </w:t>
      </w:r>
      <w:r w:rsidR="00DF5AE1">
        <w:rPr>
          <w:rFonts w:ascii="Times New Roman" w:eastAsia="Times New Roman" w:hAnsi="Times New Roman" w:cs="Times New Roman"/>
          <w:i/>
          <w:iCs/>
        </w:rPr>
        <w:t>D. minor</w:t>
      </w:r>
      <w:r w:rsidR="00DF5AE1">
        <w:rPr>
          <w:rFonts w:ascii="Times New Roman" w:eastAsia="Times New Roman" w:hAnsi="Times New Roman" w:cs="Times New Roman"/>
        </w:rPr>
        <w:t xml:space="preserve"> </w:t>
      </w:r>
      <w:del w:id="256" w:author="Chrissie Painting" w:date="2024-11-28T13:24:00Z" w16du:dateUtc="2024-11-28T00:24:00Z">
        <w:r w:rsidR="00DF5AE1" w:rsidDel="00743BF1">
          <w:rPr>
            <w:rFonts w:ascii="Times New Roman" w:eastAsia="Times New Roman" w:hAnsi="Times New Roman" w:cs="Times New Roman"/>
          </w:rPr>
          <w:delText xml:space="preserve">presented </w:delText>
        </w:r>
      </w:del>
      <w:ins w:id="257" w:author="Chrissie Painting" w:date="2024-11-28T13:24:00Z" w16du:dateUtc="2024-11-28T00:24:00Z">
        <w:r w:rsidR="00743BF1">
          <w:rPr>
            <w:rFonts w:ascii="Times New Roman" w:eastAsia="Times New Roman" w:hAnsi="Times New Roman" w:cs="Times New Roman"/>
          </w:rPr>
          <w:t xml:space="preserve">observed </w:t>
        </w:r>
      </w:ins>
      <w:r w:rsidR="00DF5AE1">
        <w:rPr>
          <w:rFonts w:ascii="Times New Roman" w:eastAsia="Times New Roman" w:hAnsi="Times New Roman" w:cs="Times New Roman"/>
        </w:rPr>
        <w:t>in our study.</w:t>
      </w:r>
    </w:p>
    <w:p w14:paraId="6C24F9A0" w14:textId="50281B50" w:rsidR="00AF0B40" w:rsidRPr="00AB30CE" w:rsidRDefault="00DF5AE1" w:rsidP="00497D9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258"/>
      <w:r w:rsidR="00AB30CE" w:rsidRPr="00AB30CE">
        <w:rPr>
          <w:rFonts w:ascii="Times New Roman" w:eastAsia="Times New Roman" w:hAnsi="Times New Roman" w:cs="Times New Roman"/>
        </w:rPr>
        <w:t>The</w:t>
      </w:r>
      <w:commentRangeEnd w:id="258"/>
      <w:r w:rsidR="00AB30CE" w:rsidRPr="00AB30CE">
        <w:rPr>
          <w:rStyle w:val="CommentReference"/>
          <w:rFonts w:ascii="Times New Roman" w:hAnsi="Times New Roman" w:cs="Times New Roman"/>
          <w:sz w:val="22"/>
          <w:szCs w:val="22"/>
        </w:rPr>
        <w:commentReference w:id="258"/>
      </w:r>
      <w:r w:rsidR="00AB30CE" w:rsidRPr="00AB30CE">
        <w:rPr>
          <w:rFonts w:ascii="Times New Roman" w:eastAsia="Times New Roman" w:hAnsi="Times New Roman" w:cs="Times New Roman"/>
        </w:rPr>
        <w:t xml:space="preserve"> </w:t>
      </w:r>
      <w:r w:rsidRPr="00AB30CE">
        <w:rPr>
          <w:rFonts w:ascii="Times New Roman" w:eastAsia="Times New Roman" w:hAnsi="Times New Roman" w:cs="Times New Roman"/>
          <w:color w:val="000000"/>
        </w:rPr>
        <w:t>role of vibrational communication signals emitted by male spiders during courtship has been extensively investigated, particularly in web-building spiders where vibrations are transmitted</w:t>
      </w:r>
      <w:r w:rsidR="00AB30CE" w:rsidRPr="00AB30CE">
        <w:rPr>
          <w:rFonts w:ascii="Times New Roman" w:eastAsia="Times New Roman" w:hAnsi="Times New Roman" w:cs="Times New Roman"/>
          <w:color w:val="000000"/>
        </w:rPr>
        <w:t xml:space="preserve"> </w:t>
      </w:r>
      <w:r w:rsidR="00AB30CE" w:rsidRPr="00AB30CE">
        <w:rPr>
          <w:rFonts w:ascii="Times New Roman" w:eastAsia="Times New Roman" w:hAnsi="Times New Roman" w:cs="Times New Roman"/>
          <w:color w:val="000000"/>
        </w:rPr>
        <w:lastRenderedPageBreak/>
        <w:t xml:space="preserve">through the female’s web </w:t>
      </w:r>
      <w:r w:rsidR="00AB30CE" w:rsidRPr="00AB30CE">
        <w:rPr>
          <w:rFonts w:ascii="Times New Roman" w:eastAsia="Times New Roman" w:hAnsi="Times New Roman" w:cs="Times New Roman"/>
        </w:rPr>
        <w:t xml:space="preserve">(Vibert </w:t>
      </w:r>
      <w:r w:rsidR="00AB30CE" w:rsidRPr="00AB30CE">
        <w:rPr>
          <w:rFonts w:ascii="Times New Roman" w:eastAsia="Times New Roman" w:hAnsi="Times New Roman" w:cs="Times New Roman"/>
          <w:i/>
          <w:iCs/>
        </w:rPr>
        <w:t>et al.</w:t>
      </w:r>
      <w:r w:rsidR="00AB30CE" w:rsidRPr="00AB30CE">
        <w:rPr>
          <w:rFonts w:ascii="Times New Roman" w:eastAsia="Times New Roman" w:hAnsi="Times New Roman" w:cs="Times New Roman"/>
        </w:rPr>
        <w:t xml:space="preserve">, 2016). Numerous studies have focused on describing these signals and their effects, </w:t>
      </w:r>
      <w:r w:rsidR="00AB30CE" w:rsidRPr="00AB30CE">
        <w:rPr>
          <w:rFonts w:ascii="Times New Roman" w:hAnsi="Times New Roman" w:cs="Times New Roman"/>
        </w:rPr>
        <w:t xml:space="preserve">including stimulating receptive females to mate, which may vary depending on female mating status, as well as reducing the risk of cannibalism </w:t>
      </w:r>
      <w:r w:rsidR="00AB30CE" w:rsidRPr="00AB30CE">
        <w:rPr>
          <w:rFonts w:ascii="Times New Roman" w:eastAsia="Times New Roman" w:hAnsi="Times New Roman" w:cs="Times New Roman"/>
        </w:rPr>
        <w:t xml:space="preserve">(Maklakov </w:t>
      </w:r>
      <w:r w:rsidR="00AB30CE" w:rsidRPr="00AB30CE">
        <w:rPr>
          <w:rFonts w:ascii="Times New Roman" w:eastAsia="Times New Roman" w:hAnsi="Times New Roman" w:cs="Times New Roman"/>
          <w:i/>
          <w:iCs/>
        </w:rPr>
        <w:t>et al</w:t>
      </w:r>
      <w:r w:rsidR="00AB30CE" w:rsidRPr="00AB30CE">
        <w:rPr>
          <w:rFonts w:ascii="Times New Roman" w:eastAsia="Times New Roman" w:hAnsi="Times New Roman" w:cs="Times New Roman"/>
        </w:rPr>
        <w:t xml:space="preserve">., 2003; Sivalinghem &amp; Mason, 2020; Wignall &amp; Herberstein, 2013). </w:t>
      </w:r>
      <w:commentRangeStart w:id="259"/>
      <w:r w:rsidR="00AB30CE" w:rsidRPr="00AB30CE">
        <w:rPr>
          <w:rFonts w:ascii="Times New Roman" w:hAnsi="Times New Roman" w:cs="Times New Roman"/>
        </w:rPr>
        <w:t xml:space="preserve">Although </w:t>
      </w:r>
      <w:del w:id="260" w:author="Chrissie Painting" w:date="2024-11-28T13:25:00Z" w16du:dateUtc="2024-11-28T00:25:00Z">
        <w:r w:rsidR="00AB30CE" w:rsidRPr="00AB30CE" w:rsidDel="006136B7">
          <w:rPr>
            <w:rFonts w:ascii="Times New Roman" w:hAnsi="Times New Roman" w:cs="Times New Roman"/>
          </w:rPr>
          <w:delText>lycosid and pisaurid</w:delText>
        </w:r>
      </w:del>
      <w:ins w:id="261" w:author="Chrissie Painting" w:date="2024-11-28T13:25:00Z" w16du:dateUtc="2024-11-28T00:25:00Z">
        <w:r w:rsidR="006136B7">
          <w:rPr>
            <w:rFonts w:ascii="Times New Roman" w:hAnsi="Times New Roman" w:cs="Times New Roman"/>
          </w:rPr>
          <w:t>wandering</w:t>
        </w:r>
      </w:ins>
      <w:r w:rsidR="00AB30CE" w:rsidRPr="00AB30CE">
        <w:rPr>
          <w:rFonts w:ascii="Times New Roman" w:hAnsi="Times New Roman" w:cs="Times New Roman"/>
        </w:rPr>
        <w:t xml:space="preserve"> spiders do not build webs for prey capture, females produce silk draglines that have been observed to be followed by </w:t>
      </w:r>
      <w:del w:id="262" w:author="Chrissie Painting" w:date="2024-11-28T13:25:00Z" w16du:dateUtc="2024-11-28T00:25:00Z">
        <w:r w:rsidR="00AB30CE" w:rsidRPr="00AB30CE" w:rsidDel="000E61DF">
          <w:rPr>
            <w:rFonts w:ascii="Times New Roman" w:hAnsi="Times New Roman" w:cs="Times New Roman"/>
          </w:rPr>
          <w:delText xml:space="preserve">lycosid </w:delText>
        </w:r>
      </w:del>
      <w:r w:rsidR="00AB30CE" w:rsidRPr="00AB30CE">
        <w:rPr>
          <w:rFonts w:ascii="Times New Roman" w:hAnsi="Times New Roman" w:cs="Times New Roman"/>
        </w:rPr>
        <w:t>males emitting vibrational communication signals (Gibson &amp; Uetz, 2008; Tietjen &amp; Rovner, 1980). Similar silk-following behaviours have been described in pisaurid spiders, and the importance of vibrational sensitivity has been demonstrated in their reproductive behavior, enabling females to distinguish conspecific males from prey (Arnqvist, 1992; Barth, 1985; Bleckmann &amp; Barth, 1984; Bleckmann &amp; Bender, 1987).</w:t>
      </w:r>
      <w:commentRangeEnd w:id="259"/>
      <w:r w:rsidR="001215AD">
        <w:rPr>
          <w:rStyle w:val="CommentReference"/>
        </w:rPr>
        <w:commentReference w:id="259"/>
      </w:r>
      <w:r w:rsidR="00AB30CE" w:rsidRPr="00AB30CE">
        <w:rPr>
          <w:rFonts w:ascii="Times New Roman" w:hAnsi="Times New Roman" w:cs="Times New Roman"/>
        </w:rPr>
        <w:t xml:space="preserve"> These studies support the idea that male spiders may make investment decisions in their vibrational communication behaviour to minimize their risk of cannibalism and enhance female acceptance.</w:t>
      </w:r>
    </w:p>
    <w:p w14:paraId="2CC7A39A" w14:textId="73B029D3" w:rsidR="00AF0B40" w:rsidRPr="00AB30CE" w:rsidRDefault="008758F5" w:rsidP="00497D92">
      <w:pPr>
        <w:spacing w:line="360" w:lineRule="auto"/>
        <w:ind w:firstLine="720"/>
        <w:jc w:val="both"/>
        <w:rPr>
          <w:rFonts w:ascii="Times New Roman" w:eastAsia="Times New Roman" w:hAnsi="Times New Roman" w:cs="Times New Roman"/>
        </w:rPr>
      </w:pPr>
      <w:commentRangeStart w:id="263"/>
      <w:r w:rsidRPr="00AB30CE">
        <w:rPr>
          <w:rFonts w:ascii="Times New Roman" w:eastAsia="Times New Roman" w:hAnsi="Times New Roman" w:cs="Times New Roman"/>
        </w:rPr>
        <w:t>Such</w:t>
      </w:r>
      <w:commentRangeEnd w:id="263"/>
      <w:r w:rsidR="00AF0B40" w:rsidRPr="00AB30CE">
        <w:rPr>
          <w:rStyle w:val="CommentReference"/>
          <w:rFonts w:ascii="Times New Roman" w:hAnsi="Times New Roman" w:cs="Times New Roman"/>
          <w:sz w:val="22"/>
          <w:szCs w:val="22"/>
        </w:rPr>
        <w:commentReference w:id="263"/>
      </w:r>
      <w:r w:rsidRPr="00AB30CE">
        <w:rPr>
          <w:rFonts w:ascii="Times New Roman" w:eastAsia="Times New Roman" w:hAnsi="Times New Roman" w:cs="Times New Roman"/>
        </w:rPr>
        <w:t xml:space="preserve"> </w:t>
      </w:r>
      <w:r w:rsidR="00AB30CE" w:rsidRPr="00AB30CE">
        <w:rPr>
          <w:rFonts w:ascii="Times New Roman" w:eastAsia="Times New Roman" w:hAnsi="Times New Roman" w:cs="Times New Roman"/>
        </w:rPr>
        <w:t xml:space="preserve">behaviours, </w:t>
      </w:r>
      <w:r w:rsidR="00AB30CE" w:rsidRPr="00AB30CE">
        <w:rPr>
          <w:rFonts w:ascii="Times New Roman" w:hAnsi="Times New Roman" w:cs="Times New Roman"/>
        </w:rPr>
        <w:t>which heavily rely on motor performance, likely impose an energetic cost on the male throughout the entire courtship</w:t>
      </w:r>
      <w:ins w:id="264" w:author="Chrissie Painting" w:date="2024-11-28T13:32:00Z" w16du:dateUtc="2024-11-28T00:32:00Z">
        <w:r w:rsidR="006E3244">
          <w:rPr>
            <w:rFonts w:ascii="Times New Roman" w:hAnsi="Times New Roman" w:cs="Times New Roman"/>
          </w:rPr>
          <w:t xml:space="preserve"> display</w:t>
        </w:r>
      </w:ins>
      <w:r w:rsidR="00AB30CE" w:rsidRPr="00AB30CE">
        <w:rPr>
          <w:rFonts w:ascii="Times New Roman" w:hAnsi="Times New Roman" w:cs="Times New Roman"/>
        </w:rPr>
        <w:t xml:space="preserve"> (Clark, 2012). </w:t>
      </w:r>
      <w:del w:id="265" w:author="Chrissie Painting" w:date="2024-11-28T13:32:00Z" w16du:dateUtc="2024-11-28T00:32:00Z">
        <w:r w:rsidR="00AB30CE" w:rsidRPr="00AB30CE" w:rsidDel="006E3244">
          <w:rPr>
            <w:rFonts w:ascii="Times New Roman" w:hAnsi="Times New Roman" w:cs="Times New Roman"/>
          </w:rPr>
          <w:delText>Similar c</w:delText>
        </w:r>
      </w:del>
      <w:ins w:id="266" w:author="Chrissie Painting" w:date="2024-11-28T13:32:00Z" w16du:dateUtc="2024-11-28T00:32:00Z">
        <w:r w:rsidR="006E3244">
          <w:rPr>
            <w:rFonts w:ascii="Times New Roman" w:hAnsi="Times New Roman" w:cs="Times New Roman"/>
          </w:rPr>
          <w:t>C</w:t>
        </w:r>
      </w:ins>
      <w:r w:rsidR="00AB30CE" w:rsidRPr="00AB30CE">
        <w:rPr>
          <w:rFonts w:ascii="Times New Roman" w:hAnsi="Times New Roman" w:cs="Times New Roman"/>
        </w:rPr>
        <w:t xml:space="preserve">ourtship costs have been documented in various animal species, including spiders, and are known to depend on the male's condition and energy allocation ability (Byers et al., 2010; Hoefler et al., 2008). </w:t>
      </w:r>
      <w:commentRangeStart w:id="267"/>
      <w:r w:rsidR="00AB30CE" w:rsidRPr="00AB30CE">
        <w:rPr>
          <w:rFonts w:ascii="Times New Roman" w:hAnsi="Times New Roman" w:cs="Times New Roman"/>
        </w:rPr>
        <w:t xml:space="preserve">Additionally, females exhibited sexual cannibalism behaviour towards males. </w:t>
      </w:r>
      <w:del w:id="268" w:author="Chrissie Painting" w:date="2024-11-28T13:32:00Z" w16du:dateUtc="2024-11-28T00:32:00Z">
        <w:r w:rsidR="00AB30CE" w:rsidRPr="00AB30CE" w:rsidDel="008A0FAD">
          <w:rPr>
            <w:rFonts w:ascii="Times New Roman" w:hAnsi="Times New Roman" w:cs="Times New Roman"/>
          </w:rPr>
          <w:delText xml:space="preserve">These </w:delText>
        </w:r>
      </w:del>
      <w:ins w:id="269" w:author="Chrissie Painting" w:date="2024-11-28T13:32:00Z" w16du:dateUtc="2024-11-28T00:32:00Z">
        <w:r w:rsidR="008A0FAD">
          <w:rPr>
            <w:rFonts w:ascii="Times New Roman" w:hAnsi="Times New Roman" w:cs="Times New Roman"/>
          </w:rPr>
          <w:t>Our</w:t>
        </w:r>
        <w:r w:rsidR="008A0FAD" w:rsidRPr="00AB30CE">
          <w:rPr>
            <w:rFonts w:ascii="Times New Roman" w:hAnsi="Times New Roman" w:cs="Times New Roman"/>
          </w:rPr>
          <w:t xml:space="preserve"> </w:t>
        </w:r>
      </w:ins>
      <w:r w:rsidR="00AB30CE" w:rsidRPr="00AB30CE">
        <w:rPr>
          <w:rFonts w:ascii="Times New Roman" w:hAnsi="Times New Roman" w:cs="Times New Roman"/>
        </w:rPr>
        <w:t xml:space="preserve">findings confirm that male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spiders engage in a ritualized pre-copulatory courtship behaviour with behavioural requirements that may result in an evolutionary compromise. During their courtship, males may experience an energetic cost associated with female acceptance while simultaneously trying to evade sexual cannibalism.</w:t>
      </w:r>
      <w:commentRangeEnd w:id="267"/>
      <w:r w:rsidR="003A5B7B">
        <w:rPr>
          <w:rStyle w:val="CommentReference"/>
        </w:rPr>
        <w:commentReference w:id="267"/>
      </w:r>
    </w:p>
    <w:p w14:paraId="4FD24806" w14:textId="77777777" w:rsidR="00AB30CE" w:rsidRDefault="00AB30CE" w:rsidP="00497D92">
      <w:pPr>
        <w:spacing w:line="360" w:lineRule="auto"/>
        <w:ind w:firstLine="720"/>
        <w:jc w:val="both"/>
        <w:rPr>
          <w:rFonts w:ascii="Times New Roman" w:eastAsia="Times New Roman" w:hAnsi="Times New Roman" w:cs="Times New Roman"/>
        </w:rPr>
      </w:pPr>
    </w:p>
    <w:p w14:paraId="680AFE15" w14:textId="67354B58" w:rsidR="005E0BBD" w:rsidRDefault="00D507F0" w:rsidP="00497D92">
      <w:pPr>
        <w:spacing w:line="360" w:lineRule="auto"/>
        <w:jc w:val="both"/>
        <w:rPr>
          <w:rFonts w:ascii="Times New Roman" w:eastAsia="Times New Roman" w:hAnsi="Times New Roman" w:cs="Times New Roman"/>
          <w:b/>
          <w:bCs/>
        </w:rPr>
      </w:pPr>
      <w:del w:id="270" w:author="Chrissie Painting" w:date="2024-11-28T13:35:00Z" w16du:dateUtc="2024-11-28T00:35:00Z">
        <w:r w:rsidDel="009A06AC">
          <w:rPr>
            <w:rFonts w:ascii="Times New Roman" w:eastAsia="Times New Roman" w:hAnsi="Times New Roman" w:cs="Times New Roman"/>
            <w:b/>
            <w:bCs/>
          </w:rPr>
          <w:delText xml:space="preserve">Adaptative </w:delText>
        </w:r>
      </w:del>
      <w:r w:rsidR="00C952A8">
        <w:rPr>
          <w:rFonts w:ascii="Times New Roman" w:eastAsia="Times New Roman" w:hAnsi="Times New Roman" w:cs="Times New Roman"/>
          <w:b/>
          <w:bCs/>
        </w:rPr>
        <w:t>C</w:t>
      </w:r>
      <w:r>
        <w:rPr>
          <w:rFonts w:ascii="Times New Roman" w:eastAsia="Times New Roman" w:hAnsi="Times New Roman" w:cs="Times New Roman"/>
          <w:b/>
          <w:bCs/>
        </w:rPr>
        <w:t xml:space="preserve">ourtship </w:t>
      </w:r>
      <w:r w:rsidR="00C952A8">
        <w:rPr>
          <w:rFonts w:ascii="Times New Roman" w:eastAsia="Times New Roman" w:hAnsi="Times New Roman" w:cs="Times New Roman"/>
          <w:b/>
          <w:bCs/>
        </w:rPr>
        <w:t>B</w:t>
      </w:r>
      <w:r>
        <w:rPr>
          <w:rFonts w:ascii="Times New Roman" w:eastAsia="Times New Roman" w:hAnsi="Times New Roman" w:cs="Times New Roman"/>
          <w:b/>
          <w:bCs/>
        </w:rPr>
        <w:t xml:space="preserve">ehaviour </w:t>
      </w:r>
      <w:r w:rsidR="00C952A8">
        <w:rPr>
          <w:rFonts w:ascii="Times New Roman" w:eastAsia="Times New Roman" w:hAnsi="Times New Roman" w:cs="Times New Roman"/>
          <w:b/>
          <w:bCs/>
        </w:rPr>
        <w:t>D</w:t>
      </w:r>
      <w:r>
        <w:rPr>
          <w:rFonts w:ascii="Times New Roman" w:eastAsia="Times New Roman" w:hAnsi="Times New Roman" w:cs="Times New Roman"/>
          <w:b/>
          <w:bCs/>
        </w:rPr>
        <w:t xml:space="preserve">epending on </w:t>
      </w:r>
      <w:r w:rsidR="00C952A8">
        <w:rPr>
          <w:rFonts w:ascii="Times New Roman" w:eastAsia="Times New Roman" w:hAnsi="Times New Roman" w:cs="Times New Roman"/>
          <w:b/>
          <w:bCs/>
        </w:rPr>
        <w:t>F</w:t>
      </w:r>
      <w:r>
        <w:rPr>
          <w:rFonts w:ascii="Times New Roman" w:eastAsia="Times New Roman" w:hAnsi="Times New Roman" w:cs="Times New Roman"/>
          <w:b/>
          <w:bCs/>
        </w:rPr>
        <w:t xml:space="preserve">emale </w:t>
      </w:r>
      <w:r w:rsidR="00C952A8">
        <w:rPr>
          <w:rFonts w:ascii="Times New Roman" w:eastAsia="Times New Roman" w:hAnsi="Times New Roman" w:cs="Times New Roman"/>
          <w:b/>
          <w:bCs/>
        </w:rPr>
        <w:t>M</w:t>
      </w:r>
      <w:r>
        <w:rPr>
          <w:rFonts w:ascii="Times New Roman" w:eastAsia="Times New Roman" w:hAnsi="Times New Roman" w:cs="Times New Roman"/>
          <w:b/>
          <w:bCs/>
        </w:rPr>
        <w:t xml:space="preserve">ating </w:t>
      </w:r>
      <w:r w:rsidR="00C952A8">
        <w:rPr>
          <w:rFonts w:ascii="Times New Roman" w:eastAsia="Times New Roman" w:hAnsi="Times New Roman" w:cs="Times New Roman"/>
          <w:b/>
          <w:bCs/>
        </w:rPr>
        <w:t>S</w:t>
      </w:r>
      <w:r>
        <w:rPr>
          <w:rFonts w:ascii="Times New Roman" w:eastAsia="Times New Roman" w:hAnsi="Times New Roman" w:cs="Times New Roman"/>
          <w:b/>
          <w:bCs/>
        </w:rPr>
        <w:t>tatus</w:t>
      </w:r>
    </w:p>
    <w:p w14:paraId="10DB00C3" w14:textId="62414F84" w:rsidR="00D507F0" w:rsidRPr="00AB30CE" w:rsidRDefault="00D507F0" w:rsidP="00497D92">
      <w:pPr>
        <w:spacing w:line="360" w:lineRule="auto"/>
        <w:ind w:firstLine="720"/>
        <w:jc w:val="both"/>
        <w:rPr>
          <w:rFonts w:ascii="Times New Roman" w:eastAsia="Times New Roman" w:hAnsi="Times New Roman" w:cs="Times New Roman"/>
        </w:rPr>
      </w:pPr>
      <w:commentRangeStart w:id="271"/>
      <w:r w:rsidRPr="00AB30CE">
        <w:rPr>
          <w:rFonts w:ascii="Times New Roman" w:eastAsia="Times New Roman" w:hAnsi="Times New Roman" w:cs="Times New Roman"/>
        </w:rPr>
        <w:t>Female</w:t>
      </w:r>
      <w:commentRangeEnd w:id="271"/>
      <w:r w:rsidR="00C952A8" w:rsidRPr="00AB30CE">
        <w:rPr>
          <w:rStyle w:val="CommentReference"/>
          <w:rFonts w:ascii="Times New Roman" w:hAnsi="Times New Roman" w:cs="Times New Roman"/>
          <w:sz w:val="22"/>
          <w:szCs w:val="22"/>
        </w:rPr>
        <w:commentReference w:id="271"/>
      </w:r>
      <w:r w:rsidRPr="00AB30CE">
        <w:rPr>
          <w:rFonts w:ascii="Times New Roman" w:eastAsia="Times New Roman" w:hAnsi="Times New Roman" w:cs="Times New Roman"/>
        </w:rPr>
        <w:t xml:space="preserve"> </w:t>
      </w:r>
      <w:r w:rsidR="00AB30CE" w:rsidRPr="00AB30CE">
        <w:rPr>
          <w:rFonts w:ascii="Times New Roman" w:hAnsi="Times New Roman" w:cs="Times New Roman"/>
        </w:rPr>
        <w:t xml:space="preserve">mating status has previously been shown to be important for male mate choice, including courtship behaviour, in several spider species. For instance, in funnel web spiders (Atracidae), males have been demonstrated to prefer unmated females and </w:t>
      </w:r>
      <w:commentRangeStart w:id="272"/>
      <w:r w:rsidR="00AB30CE" w:rsidRPr="00AB30CE">
        <w:rPr>
          <w:rFonts w:ascii="Times New Roman" w:hAnsi="Times New Roman" w:cs="Times New Roman"/>
        </w:rPr>
        <w:t xml:space="preserve">exhibit different courtship behaviours </w:t>
      </w:r>
      <w:commentRangeEnd w:id="272"/>
      <w:r w:rsidR="00A37A3A">
        <w:rPr>
          <w:rStyle w:val="CommentReference"/>
        </w:rPr>
        <w:commentReference w:id="272"/>
      </w:r>
      <w:r w:rsidR="00AB30CE" w:rsidRPr="00AB30CE">
        <w:rPr>
          <w:rFonts w:ascii="Times New Roman" w:hAnsi="Times New Roman" w:cs="Times New Roman"/>
        </w:rPr>
        <w:t xml:space="preserve">(Riechert &amp; Singer, 1995). Similarly, lycosid spiders have been found to employ different mating strategies depending on the female mating status, with shorter mounting latency when the female was already mated (Bunch &amp; Wilgers, 2011). However, contrary to our prediction, we found little evidence that </w:t>
      </w:r>
      <w:r w:rsidR="00AB30CE" w:rsidRPr="00AB30CE">
        <w:rPr>
          <w:rFonts w:ascii="Times New Roman" w:hAnsi="Times New Roman" w:cs="Times New Roman"/>
          <w:i/>
          <w:iCs/>
        </w:rPr>
        <w:t xml:space="preserve">D. minor </w:t>
      </w:r>
      <w:r w:rsidR="00AB30CE" w:rsidRPr="00AB30CE">
        <w:rPr>
          <w:rFonts w:ascii="Times New Roman" w:hAnsi="Times New Roman" w:cs="Times New Roman"/>
        </w:rPr>
        <w:t xml:space="preserve">males adjust their courtship investment in response to female mating status. Our study demonstrated that the duration of courtship and mounting in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was not influenced by the female mating status. Furthermore, apart from a reduced frequency of leg display behaviours during mounting when the female was already mated, </w:t>
      </w:r>
      <w:del w:id="273" w:author="Chrissie Painting" w:date="2024-11-28T13:36:00Z" w16du:dateUtc="2024-11-28T00:36:00Z">
        <w:r w:rsidR="00AB30CE" w:rsidRPr="00AB30CE" w:rsidDel="006B7FB1">
          <w:rPr>
            <w:rFonts w:ascii="Times New Roman" w:hAnsi="Times New Roman" w:cs="Times New Roman"/>
          </w:rPr>
          <w:delText xml:space="preserve">the </w:delText>
        </w:r>
      </w:del>
      <w:r w:rsidR="00AB30CE" w:rsidRPr="00AB30CE">
        <w:rPr>
          <w:rFonts w:ascii="Times New Roman" w:hAnsi="Times New Roman" w:cs="Times New Roman"/>
        </w:rPr>
        <w:t xml:space="preserve">female mating status did not impact the overall structure of male courtship behaviour. </w:t>
      </w:r>
      <w:commentRangeStart w:id="274"/>
      <w:r w:rsidR="00AB30CE" w:rsidRPr="00AB30CE">
        <w:rPr>
          <w:rFonts w:ascii="Times New Roman" w:hAnsi="Times New Roman" w:cs="Times New Roman"/>
        </w:rPr>
        <w:t>Surprisingly, we even found evidence that contradicts the literature, with males displaying longer mounting latency when the female was already mated</w:t>
      </w:r>
      <w:commentRangeEnd w:id="274"/>
      <w:r w:rsidR="00C92B3A">
        <w:rPr>
          <w:rStyle w:val="CommentReference"/>
        </w:rPr>
        <w:commentReference w:id="274"/>
      </w:r>
      <w:r w:rsidR="00AB30CE" w:rsidRPr="00AB30CE">
        <w:rPr>
          <w:rFonts w:ascii="Times New Roman" w:hAnsi="Times New Roman" w:cs="Times New Roman"/>
        </w:rPr>
        <w:t xml:space="preserve">. </w:t>
      </w:r>
      <w:del w:id="275" w:author="Chrissie Painting" w:date="2024-11-28T13:37:00Z" w16du:dateUtc="2024-11-28T00:37:00Z">
        <w:r w:rsidR="00AB30CE" w:rsidRPr="00AB30CE" w:rsidDel="00E71F14">
          <w:rPr>
            <w:rFonts w:ascii="Times New Roman" w:hAnsi="Times New Roman" w:cs="Times New Roman"/>
          </w:rPr>
          <w:delText>Therefore, the lack of an effect of female mating status found in our results was unexpected.</w:delText>
        </w:r>
      </w:del>
    </w:p>
    <w:p w14:paraId="7CC5CE1A" w14:textId="1DC95352" w:rsidR="00AB30CE" w:rsidRPr="00AB30CE" w:rsidRDefault="00C37055" w:rsidP="00497D92">
      <w:pPr>
        <w:spacing w:line="360" w:lineRule="auto"/>
        <w:ind w:firstLine="720"/>
        <w:jc w:val="both"/>
        <w:rPr>
          <w:rFonts w:ascii="Times New Roman" w:hAnsi="Times New Roman" w:cs="Times New Roman"/>
        </w:rPr>
      </w:pPr>
      <w:commentRangeStart w:id="276"/>
      <w:r w:rsidRPr="00AB30CE">
        <w:rPr>
          <w:rFonts w:ascii="Times New Roman" w:eastAsia="Times New Roman" w:hAnsi="Times New Roman" w:cs="Times New Roman"/>
        </w:rPr>
        <w:lastRenderedPageBreak/>
        <w:t>Chemical</w:t>
      </w:r>
      <w:commentRangeEnd w:id="276"/>
      <w:r w:rsidR="00F31306" w:rsidRPr="00AB30CE">
        <w:rPr>
          <w:rStyle w:val="CommentReference"/>
          <w:rFonts w:ascii="Times New Roman" w:hAnsi="Times New Roman" w:cs="Times New Roman"/>
        </w:rPr>
        <w:commentReference w:id="276"/>
      </w:r>
      <w:r w:rsidRPr="00AB30CE">
        <w:rPr>
          <w:rFonts w:ascii="Times New Roman" w:eastAsia="Times New Roman" w:hAnsi="Times New Roman" w:cs="Times New Roman"/>
        </w:rPr>
        <w:t xml:space="preserve"> </w:t>
      </w:r>
      <w:r w:rsidR="00AB30CE" w:rsidRPr="00AB30CE">
        <w:rPr>
          <w:rFonts w:ascii="Times New Roman" w:hAnsi="Times New Roman" w:cs="Times New Roman"/>
        </w:rPr>
        <w:t>cues emitted by females likely play an important role in the way males assess the mating status of their potential partners (Thomas, 2010; Tuni &amp; Berger-Tal, 2012</w:t>
      </w:r>
      <w:commentRangeStart w:id="277"/>
      <w:commentRangeStart w:id="278"/>
      <w:r w:rsidR="00AB30CE" w:rsidRPr="00AB30CE">
        <w:rPr>
          <w:rFonts w:ascii="Times New Roman" w:hAnsi="Times New Roman" w:cs="Times New Roman"/>
        </w:rPr>
        <w:t>). These cues may arise from the transfer of male cuticular hydrocarbons to females during copulation, serving to deter sperm competition from other males (Rypstra et al., 2003; Thomas, 2010)</w:t>
      </w:r>
      <w:commentRangeEnd w:id="277"/>
      <w:r w:rsidR="00CA6EA6">
        <w:rPr>
          <w:rStyle w:val="CommentReference"/>
        </w:rPr>
        <w:commentReference w:id="277"/>
      </w:r>
      <w:commentRangeEnd w:id="278"/>
      <w:r w:rsidR="00517FD1">
        <w:rPr>
          <w:rStyle w:val="CommentReference"/>
        </w:rPr>
        <w:commentReference w:id="278"/>
      </w:r>
      <w:r w:rsidR="00AB30CE" w:rsidRPr="00AB30CE">
        <w:rPr>
          <w:rFonts w:ascii="Times New Roman" w:hAnsi="Times New Roman" w:cs="Times New Roman"/>
        </w:rPr>
        <w:t xml:space="preserve">. </w:t>
      </w:r>
      <w:commentRangeStart w:id="279"/>
      <w:r w:rsidR="00AB30CE" w:rsidRPr="00AB30CE">
        <w:rPr>
          <w:rFonts w:ascii="Times New Roman" w:hAnsi="Times New Roman" w:cs="Times New Roman"/>
        </w:rPr>
        <w:t xml:space="preserve">In </w:t>
      </w:r>
      <w:r w:rsidR="00AB30CE" w:rsidRPr="00AB30CE">
        <w:rPr>
          <w:rFonts w:ascii="Times New Roman" w:hAnsi="Times New Roman" w:cs="Times New Roman"/>
          <w:i/>
          <w:iCs/>
        </w:rPr>
        <w:t>Dolomedes</w:t>
      </w:r>
      <w:r w:rsidR="00AB30CE" w:rsidRPr="00AB30CE">
        <w:rPr>
          <w:rFonts w:ascii="Times New Roman" w:hAnsi="Times New Roman" w:cs="Times New Roman"/>
        </w:rPr>
        <w:t xml:space="preserve"> spiders, Roland &amp; Rovner (1983) investigated the production of chemical compounds by females that trigger male courtship behaviour. They found that this compound is released on the female silk dragline and the water's surface, rather than in the air. They also observed that the courtship response of </w:t>
      </w:r>
      <w:r w:rsidR="00AB30CE" w:rsidRPr="00AB30CE">
        <w:rPr>
          <w:rFonts w:ascii="Times New Roman" w:hAnsi="Times New Roman" w:cs="Times New Roman"/>
          <w:i/>
          <w:iCs/>
        </w:rPr>
        <w:t>D. triton</w:t>
      </w:r>
      <w:r w:rsidR="00AB30CE" w:rsidRPr="00AB30CE">
        <w:rPr>
          <w:rFonts w:ascii="Times New Roman" w:hAnsi="Times New Roman" w:cs="Times New Roman"/>
        </w:rPr>
        <w:t xml:space="preserve"> males was stronger when the female had been in contact with water for a longer duration, which aligned with field observations of the species. In our study, we introduced females into the mating arenas for only 10 minutes before introducing the males, and the short acclimatization time may have limited the opportunity for females to release pheromones or leave chemical cues</w:t>
      </w:r>
      <w:ins w:id="280" w:author="Chrissie Painting" w:date="2024-11-29T08:54:00Z" w16du:dateUtc="2024-11-28T19:54:00Z">
        <w:r w:rsidR="00D44B09">
          <w:rPr>
            <w:rFonts w:ascii="Times New Roman" w:hAnsi="Times New Roman" w:cs="Times New Roman"/>
          </w:rPr>
          <w:t xml:space="preserve"> via silk draglines</w:t>
        </w:r>
      </w:ins>
      <w:r w:rsidR="00AB30CE" w:rsidRPr="00AB30CE">
        <w:rPr>
          <w:rFonts w:ascii="Times New Roman" w:hAnsi="Times New Roman" w:cs="Times New Roman"/>
        </w:rPr>
        <w:t xml:space="preserve"> in the mating arena. As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spiders do not typically associate with water in their habitat, water is unlikely to be an important substrate through which cues travel for this species. Nonetheless, this short acclimatization time might have restricted the male's ability to detect chemical indicators of female mating status. Further investigations are warranted to explore the role of chemical cues in male-female interactions in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and how they influence courtship behaviour and mating decisions.</w:t>
      </w:r>
      <w:commentRangeEnd w:id="279"/>
      <w:r w:rsidR="00705A4E">
        <w:rPr>
          <w:rStyle w:val="CommentReference"/>
        </w:rPr>
        <w:commentReference w:id="279"/>
      </w:r>
    </w:p>
    <w:p w14:paraId="045B5ED8" w14:textId="14423302" w:rsidR="00AB30CE" w:rsidRPr="00AC63BF" w:rsidRDefault="00845FCA" w:rsidP="00497D92">
      <w:pPr>
        <w:pStyle w:val="NormalWeb"/>
        <w:spacing w:line="360" w:lineRule="auto"/>
        <w:ind w:firstLine="720"/>
        <w:jc w:val="both"/>
        <w:rPr>
          <w:sz w:val="22"/>
          <w:szCs w:val="22"/>
        </w:rPr>
      </w:pPr>
      <w:commentRangeStart w:id="281"/>
      <w:r w:rsidRPr="00AB30CE">
        <w:rPr>
          <w:sz w:val="22"/>
          <w:szCs w:val="22"/>
        </w:rPr>
        <w:t>Our</w:t>
      </w:r>
      <w:commentRangeEnd w:id="281"/>
      <w:r w:rsidR="00D41ED6" w:rsidRPr="00AB30CE">
        <w:rPr>
          <w:rStyle w:val="CommentReference"/>
          <w:sz w:val="22"/>
          <w:szCs w:val="22"/>
        </w:rPr>
        <w:commentReference w:id="281"/>
      </w:r>
      <w:r w:rsidRPr="00AB30CE">
        <w:rPr>
          <w:sz w:val="22"/>
          <w:szCs w:val="22"/>
        </w:rPr>
        <w:t xml:space="preserve"> </w:t>
      </w:r>
      <w:r w:rsidR="00AB30CE" w:rsidRPr="00AB30CE">
        <w:rPr>
          <w:sz w:val="22"/>
          <w:szCs w:val="22"/>
        </w:rPr>
        <w:t xml:space="preserve">study focused solely on the courtship behavior that occurred </w:t>
      </w:r>
      <w:del w:id="282" w:author="Chrissie Painting" w:date="2024-11-29T10:25:00Z" w16du:dateUtc="2024-11-28T21:25:00Z">
        <w:r w:rsidR="00AB30CE" w:rsidRPr="00AB30CE" w:rsidDel="00C610AD">
          <w:rPr>
            <w:sz w:val="22"/>
            <w:szCs w:val="22"/>
          </w:rPr>
          <w:delText xml:space="preserve">before the </w:delText>
        </w:r>
      </w:del>
      <w:del w:id="283" w:author="Chrissie Painting" w:date="2024-11-29T08:55:00Z" w16du:dateUtc="2024-11-28T19:55:00Z">
        <w:r w:rsidR="00AB30CE" w:rsidRPr="00AB30CE" w:rsidDel="00705A4E">
          <w:rPr>
            <w:sz w:val="22"/>
            <w:szCs w:val="22"/>
          </w:rPr>
          <w:delText xml:space="preserve">first </w:delText>
        </w:r>
      </w:del>
      <w:del w:id="284" w:author="Chrissie Painting" w:date="2024-11-29T08:50:00Z" w16du:dateUtc="2024-11-28T19:50:00Z">
        <w:r w:rsidR="00AB30CE" w:rsidRPr="00AB30CE" w:rsidDel="00865942">
          <w:rPr>
            <w:sz w:val="22"/>
            <w:szCs w:val="22"/>
          </w:rPr>
          <w:delText>mounting of</w:delText>
        </w:r>
      </w:del>
      <w:del w:id="285" w:author="Chrissie Painting" w:date="2024-11-29T10:25:00Z" w16du:dateUtc="2024-11-28T21:25:00Z">
        <w:r w:rsidR="00AB30CE" w:rsidRPr="00AB30CE" w:rsidDel="00C610AD">
          <w:rPr>
            <w:sz w:val="22"/>
            <w:szCs w:val="22"/>
          </w:rPr>
          <w:delText xml:space="preserve"> the male</w:delText>
        </w:r>
      </w:del>
      <w:ins w:id="286" w:author="Chrissie Painting" w:date="2024-11-29T10:25:00Z" w16du:dateUtc="2024-11-28T21:25:00Z">
        <w:r w:rsidR="00C610AD">
          <w:rPr>
            <w:sz w:val="22"/>
            <w:szCs w:val="22"/>
          </w:rPr>
          <w:t>prior to physical contact between the male and female</w:t>
        </w:r>
      </w:ins>
      <w:r w:rsidR="00AB30CE" w:rsidRPr="00AB30CE">
        <w:rPr>
          <w:sz w:val="22"/>
          <w:szCs w:val="22"/>
        </w:rPr>
        <w:t xml:space="preserve">. Therefore, it is possible that </w:t>
      </w:r>
      <w:r w:rsidR="00AB30CE" w:rsidRPr="00AC63BF">
        <w:rPr>
          <w:i/>
          <w:iCs/>
          <w:sz w:val="22"/>
          <w:szCs w:val="22"/>
        </w:rPr>
        <w:t>D. minor</w:t>
      </w:r>
      <w:r w:rsidR="00AB30CE" w:rsidRPr="00AB30CE">
        <w:rPr>
          <w:sz w:val="22"/>
          <w:szCs w:val="22"/>
        </w:rPr>
        <w:t xml:space="preserve"> males receive information about female mating status through direct contact rather than relying solely on chemical cues left behind on drag lines. For example, in many spider species, males employ mating plugs to block the female's genitalia, reducing sperm competition from other males (Uhl et al., 2010). </w:t>
      </w:r>
      <w:del w:id="287" w:author="Chrissie Painting" w:date="2024-11-29T10:26:00Z" w16du:dateUtc="2024-11-28T21:26:00Z">
        <w:r w:rsidR="00AB30CE" w:rsidRPr="00AB30CE" w:rsidDel="002567D2">
          <w:rPr>
            <w:sz w:val="22"/>
            <w:szCs w:val="22"/>
          </w:rPr>
          <w:delText xml:space="preserve">This behavior has been documented in pisaurid spiders of the </w:delText>
        </w:r>
        <w:r w:rsidR="00AB30CE" w:rsidRPr="002567D2" w:rsidDel="002567D2">
          <w:rPr>
            <w:i/>
            <w:iCs/>
            <w:sz w:val="22"/>
            <w:szCs w:val="22"/>
            <w:rPrChange w:id="288" w:author="Chrissie Painting" w:date="2024-11-29T10:26:00Z" w16du:dateUtc="2024-11-28T21:26:00Z">
              <w:rPr>
                <w:sz w:val="22"/>
                <w:szCs w:val="22"/>
              </w:rPr>
            </w:rPrChange>
          </w:rPr>
          <w:delText>Tinus</w:delText>
        </w:r>
        <w:r w:rsidR="00AB30CE" w:rsidRPr="00AB30CE" w:rsidDel="002567D2">
          <w:rPr>
            <w:sz w:val="22"/>
            <w:szCs w:val="22"/>
          </w:rPr>
          <w:delText xml:space="preserve"> genus, where broken emboli (part of the male copulatory bulb) were found in the female genitalia (Carico, 1976</w:delText>
        </w:r>
        <w:commentRangeStart w:id="289"/>
        <w:r w:rsidR="00AB30CE" w:rsidRPr="00AB30CE" w:rsidDel="002567D2">
          <w:rPr>
            <w:sz w:val="22"/>
            <w:szCs w:val="22"/>
          </w:rPr>
          <w:delText xml:space="preserve">). </w:delText>
        </w:r>
      </w:del>
      <w:r w:rsidR="00AB30CE" w:rsidRPr="00AB30CE">
        <w:rPr>
          <w:sz w:val="22"/>
          <w:szCs w:val="22"/>
        </w:rPr>
        <w:t xml:space="preserve">Observations of genital mutilation have also been made in the </w:t>
      </w:r>
      <w:r w:rsidR="00AB30CE" w:rsidRPr="00AC63BF">
        <w:rPr>
          <w:i/>
          <w:iCs/>
          <w:sz w:val="22"/>
          <w:szCs w:val="22"/>
        </w:rPr>
        <w:t>Dolomedes</w:t>
      </w:r>
      <w:r w:rsidR="00AB30CE" w:rsidRPr="00AB30CE">
        <w:rPr>
          <w:sz w:val="22"/>
          <w:szCs w:val="22"/>
        </w:rPr>
        <w:t xml:space="preserve"> genus, particularly in </w:t>
      </w:r>
      <w:r w:rsidR="00AB30CE" w:rsidRPr="00AC63BF">
        <w:rPr>
          <w:i/>
          <w:iCs/>
          <w:sz w:val="22"/>
          <w:szCs w:val="22"/>
        </w:rPr>
        <w:t>D. tenebrosus</w:t>
      </w:r>
      <w:r w:rsidR="00AB30CE" w:rsidRPr="00AB30CE">
        <w:rPr>
          <w:sz w:val="22"/>
          <w:szCs w:val="22"/>
        </w:rPr>
        <w:t xml:space="preserve"> (Schwartz et al., 2013). In such cases, copulatory plugs represent an additional disadvantage for males encountering an already mated female and are likely assessed by males upon direct contact with the female genitalia (Parker et al., 1996; Uhl et al., 2010</w:t>
      </w:r>
      <w:commentRangeEnd w:id="289"/>
      <w:r w:rsidR="00E809ED">
        <w:rPr>
          <w:rStyle w:val="CommentReference"/>
          <w:rFonts w:ascii="Calibri" w:eastAsia="Calibri" w:hAnsi="Calibri" w:cs="Calibri"/>
          <w:lang w:val="en-NZ"/>
        </w:rPr>
        <w:commentReference w:id="289"/>
      </w:r>
      <w:r w:rsidR="00AB30CE" w:rsidRPr="00AB30CE">
        <w:rPr>
          <w:sz w:val="22"/>
          <w:szCs w:val="22"/>
        </w:rPr>
        <w:t>).</w:t>
      </w:r>
      <w:r w:rsidR="00AC63BF">
        <w:rPr>
          <w:sz w:val="22"/>
          <w:szCs w:val="22"/>
        </w:rPr>
        <w:t xml:space="preserve"> </w:t>
      </w:r>
      <w:r w:rsidR="00AB30CE" w:rsidRPr="00AB30CE">
        <w:rPr>
          <w:sz w:val="22"/>
          <w:szCs w:val="22"/>
        </w:rPr>
        <w:t xml:space="preserve">If </w:t>
      </w:r>
      <w:r w:rsidR="00AB30CE" w:rsidRPr="00AC63BF">
        <w:rPr>
          <w:i/>
          <w:iCs/>
          <w:sz w:val="22"/>
          <w:szCs w:val="22"/>
        </w:rPr>
        <w:t>D. minor</w:t>
      </w:r>
      <w:r w:rsidR="00AB30CE" w:rsidRPr="00AB30CE">
        <w:rPr>
          <w:sz w:val="22"/>
          <w:szCs w:val="22"/>
        </w:rPr>
        <w:t xml:space="preserve"> males were capable of assessing female mating status from a distance through chemical cues, we would have expected to find evidence of adjustments in male courtship behavior. Therefore, it is plausible that the assessment of female mating status may require direct contact with the female. In such a scenario, energetic adjustment might not be primarily related to courtship behavior but rather to later parameters such as copulation probability</w:t>
      </w:r>
      <w:ins w:id="290" w:author="Chrissie Painting" w:date="2024-11-29T10:28:00Z" w16du:dateUtc="2024-11-28T21:28:00Z">
        <w:r w:rsidR="00881571">
          <w:rPr>
            <w:sz w:val="22"/>
            <w:szCs w:val="22"/>
          </w:rPr>
          <w:t xml:space="preserve"> and ejaculate quality and quantity</w:t>
        </w:r>
      </w:ins>
      <w:r w:rsidR="00AB30CE" w:rsidRPr="00AB30CE">
        <w:rPr>
          <w:sz w:val="22"/>
          <w:szCs w:val="22"/>
        </w:rPr>
        <w:t xml:space="preserve">. Further research is needed to investigate the role of direct contact and copulatory plugs in male-female interactions in </w:t>
      </w:r>
      <w:r w:rsidR="00AB30CE" w:rsidRPr="00AC63BF">
        <w:rPr>
          <w:i/>
          <w:iCs/>
          <w:sz w:val="22"/>
          <w:szCs w:val="22"/>
        </w:rPr>
        <w:t>D. minor</w:t>
      </w:r>
      <w:r w:rsidR="00AB30CE" w:rsidRPr="00AB30CE">
        <w:rPr>
          <w:sz w:val="22"/>
          <w:szCs w:val="22"/>
        </w:rPr>
        <w:t xml:space="preserve"> and how they influence male mating decisions and investment strategies.</w:t>
      </w:r>
    </w:p>
    <w:p w14:paraId="5DBE06E3" w14:textId="0396F9AD" w:rsidR="00AC63BF" w:rsidDel="0096188E" w:rsidRDefault="007862E2" w:rsidP="00497D92">
      <w:pPr>
        <w:spacing w:line="360" w:lineRule="auto"/>
        <w:ind w:firstLine="720"/>
        <w:jc w:val="both"/>
        <w:rPr>
          <w:del w:id="291" w:author="Chrissie Painting" w:date="2024-11-29T10:28:00Z" w16du:dateUtc="2024-11-28T21:28:00Z"/>
          <w:rFonts w:ascii="Times New Roman" w:eastAsia="Times New Roman" w:hAnsi="Times New Roman" w:cs="Times New Roman"/>
        </w:rPr>
      </w:pPr>
      <w:commentRangeStart w:id="292"/>
      <w:del w:id="293" w:author="Chrissie Painting" w:date="2024-11-29T10:28:00Z" w16du:dateUtc="2024-11-28T21:28:00Z">
        <w:r w:rsidRPr="007862E2" w:rsidDel="0096188E">
          <w:rPr>
            <w:rFonts w:ascii="Times New Roman" w:eastAsia="Times New Roman" w:hAnsi="Times New Roman" w:cs="Times New Roman"/>
          </w:rPr>
          <w:lastRenderedPageBreak/>
          <w:delText>I</w:delText>
        </w:r>
        <w:r w:rsidRPr="00AC63BF" w:rsidDel="0096188E">
          <w:rPr>
            <w:rFonts w:ascii="Times New Roman" w:eastAsia="Times New Roman" w:hAnsi="Times New Roman" w:cs="Times New Roman"/>
          </w:rPr>
          <w:delText>n</w:delText>
        </w:r>
        <w:commentRangeEnd w:id="292"/>
        <w:r w:rsidR="00D41ED6" w:rsidRPr="00AC63BF" w:rsidDel="0096188E">
          <w:rPr>
            <w:rStyle w:val="CommentReference"/>
            <w:rFonts w:ascii="Times New Roman" w:hAnsi="Times New Roman" w:cs="Times New Roman"/>
            <w:sz w:val="22"/>
            <w:szCs w:val="22"/>
          </w:rPr>
          <w:commentReference w:id="292"/>
        </w:r>
        <w:r w:rsidRPr="00AC63BF" w:rsidDel="0096188E">
          <w:rPr>
            <w:rFonts w:ascii="Times New Roman" w:eastAsia="Times New Roman" w:hAnsi="Times New Roman" w:cs="Times New Roman"/>
          </w:rPr>
          <w:delText xml:space="preserve"> </w:delText>
        </w:r>
        <w:commentRangeStart w:id="294"/>
        <w:r w:rsidR="00AC63BF" w:rsidRPr="00AC63BF" w:rsidDel="0096188E">
          <w:rPr>
            <w:rFonts w:ascii="Times New Roman" w:hAnsi="Times New Roman" w:cs="Times New Roman"/>
          </w:rPr>
          <w:delText>addition</w:delText>
        </w:r>
      </w:del>
      <w:commentRangeEnd w:id="294"/>
      <w:r w:rsidR="0096188E">
        <w:rPr>
          <w:rStyle w:val="CommentReference"/>
        </w:rPr>
        <w:commentReference w:id="294"/>
      </w:r>
      <w:del w:id="295" w:author="Chrissie Painting" w:date="2024-11-29T10:28:00Z" w16du:dateUtc="2024-11-28T21:28:00Z">
        <w:r w:rsidR="00AC63BF" w:rsidRPr="00AC63BF" w:rsidDel="0096188E">
          <w:rPr>
            <w:rFonts w:ascii="Times New Roman" w:hAnsi="Times New Roman" w:cs="Times New Roman"/>
          </w:rPr>
          <w:delText xml:space="preserve"> to modifications in courtship behaviour, it has been observed in other insects, such as crickets and flies, that males can adjust the quantity and quality of sperm ejaculated based on female mating status (Thomas &amp; Simmons, 2007; Wedell et al., 2002). In spiders, attempts have been made to investigate sperm allocation in web-building species, but significant results have not been obtained thus far (Schneider et al., 2011). Nevertheless, this highlights the need for further investigation into other parameters beyond courtship behaviour in male mate choice investment. </w:delText>
        </w:r>
      </w:del>
    </w:p>
    <w:p w14:paraId="702FFDC1" w14:textId="4E1EAC8A" w:rsidR="00AD0184" w:rsidRPr="00076DA4" w:rsidRDefault="00AD0184" w:rsidP="00497D92">
      <w:pPr>
        <w:spacing w:line="360" w:lineRule="auto"/>
        <w:jc w:val="both"/>
        <w:rPr>
          <w:rFonts w:ascii="Times New Roman" w:eastAsia="Times New Roman" w:hAnsi="Times New Roman" w:cs="Times New Roman"/>
        </w:rPr>
      </w:pPr>
      <w:commentRangeStart w:id="296"/>
      <w:r w:rsidRPr="00076DA4">
        <w:rPr>
          <w:rFonts w:ascii="Times New Roman" w:hAnsi="Times New Roman" w:cs="Times New Roman"/>
          <w:b/>
          <w:bCs/>
        </w:rPr>
        <w:t>CONCLUSION</w:t>
      </w:r>
      <w:commentRangeEnd w:id="296"/>
      <w:r w:rsidR="006628E1">
        <w:rPr>
          <w:rStyle w:val="CommentReference"/>
        </w:rPr>
        <w:commentReference w:id="296"/>
      </w:r>
    </w:p>
    <w:p w14:paraId="47EF6D2E" w14:textId="27DC5D6E" w:rsidR="00076DA4" w:rsidRPr="00AC63BF" w:rsidRDefault="005E0BBD" w:rsidP="00497D92">
      <w:pPr>
        <w:pStyle w:val="NoSpacing"/>
        <w:spacing w:line="360" w:lineRule="auto"/>
        <w:jc w:val="both"/>
        <w:rPr>
          <w:rFonts w:ascii="Times New Roman" w:eastAsia="Times New Roman" w:hAnsi="Times New Roman" w:cs="Times New Roman"/>
        </w:rPr>
      </w:pPr>
      <w:r w:rsidRPr="00076DA4">
        <w:rPr>
          <w:rFonts w:ascii="Times New Roman" w:eastAsia="Times New Roman" w:hAnsi="Times New Roman" w:cs="Times New Roman"/>
        </w:rPr>
        <w:tab/>
      </w:r>
      <w:r w:rsidR="00AA1D00" w:rsidRPr="00AC63BF">
        <w:rPr>
          <w:rFonts w:ascii="Times New Roman" w:eastAsia="Times New Roman" w:hAnsi="Times New Roman" w:cs="Times New Roman"/>
        </w:rPr>
        <w:t>When</w:t>
      </w:r>
      <w:r w:rsidR="00AC63BF" w:rsidRPr="00AC63BF">
        <w:rPr>
          <w:rFonts w:ascii="Times New Roman" w:eastAsia="Times New Roman" w:hAnsi="Times New Roman" w:cs="Times New Roman"/>
        </w:rPr>
        <w:t xml:space="preserve"> </w:t>
      </w:r>
      <w:r w:rsidR="00AC63BF" w:rsidRPr="00AC63BF">
        <w:rPr>
          <w:rFonts w:ascii="Times New Roman" w:hAnsi="Times New Roman" w:cs="Times New Roman"/>
        </w:rPr>
        <w:t xml:space="preserve">encountering a female, </w:t>
      </w:r>
      <w:r w:rsidR="00AC63BF" w:rsidRPr="00AC63BF">
        <w:rPr>
          <w:rFonts w:ascii="Times New Roman" w:hAnsi="Times New Roman" w:cs="Times New Roman"/>
          <w:i/>
          <w:iCs/>
        </w:rPr>
        <w:t xml:space="preserve">Dolomedes minor </w:t>
      </w:r>
      <w:r w:rsidR="00AC63BF" w:rsidRPr="00AC63BF">
        <w:rPr>
          <w:rFonts w:ascii="Times New Roman" w:hAnsi="Times New Roman" w:cs="Times New Roman"/>
        </w:rPr>
        <w:t xml:space="preserve">males display ritualized courtship behaviours characterized by a </w:t>
      </w:r>
      <w:commentRangeStart w:id="297"/>
      <w:r w:rsidR="00AC63BF" w:rsidRPr="00AC63BF">
        <w:rPr>
          <w:rFonts w:ascii="Times New Roman" w:hAnsi="Times New Roman" w:cs="Times New Roman"/>
        </w:rPr>
        <w:t>diverse</w:t>
      </w:r>
      <w:commentRangeEnd w:id="297"/>
      <w:r w:rsidR="00F826D6">
        <w:rPr>
          <w:rStyle w:val="CommentReference"/>
          <w:rFonts w:ascii="Calibri" w:eastAsia="Calibri" w:hAnsi="Calibri" w:cs="Calibri"/>
        </w:rPr>
        <w:commentReference w:id="297"/>
      </w:r>
      <w:r w:rsidR="00AC63BF" w:rsidRPr="00AC63BF">
        <w:rPr>
          <w:rFonts w:ascii="Times New Roman" w:hAnsi="Times New Roman" w:cs="Times New Roman"/>
        </w:rPr>
        <w:t xml:space="preserve"> array of </w:t>
      </w:r>
      <w:del w:id="298" w:author="Chrissie Painting" w:date="2024-11-29T10:31:00Z" w16du:dateUtc="2024-11-28T21:31:00Z">
        <w:r w:rsidR="00AC63BF" w:rsidRPr="00AC63BF" w:rsidDel="00F826D6">
          <w:rPr>
            <w:rFonts w:ascii="Times New Roman" w:hAnsi="Times New Roman" w:cs="Times New Roman"/>
          </w:rPr>
          <w:delText xml:space="preserve">mechanical </w:delText>
        </w:r>
      </w:del>
      <w:ins w:id="299" w:author="Chrissie Painting" w:date="2024-11-29T10:31:00Z" w16du:dateUtc="2024-11-28T21:31:00Z">
        <w:r w:rsidR="00F826D6">
          <w:rPr>
            <w:rFonts w:ascii="Times New Roman" w:hAnsi="Times New Roman" w:cs="Times New Roman"/>
          </w:rPr>
          <w:t>visual and vibrational</w:t>
        </w:r>
        <w:r w:rsidR="00F826D6" w:rsidRPr="00AC63BF">
          <w:rPr>
            <w:rFonts w:ascii="Times New Roman" w:hAnsi="Times New Roman" w:cs="Times New Roman"/>
          </w:rPr>
          <w:t xml:space="preserve"> </w:t>
        </w:r>
      </w:ins>
      <w:r w:rsidR="00AC63BF" w:rsidRPr="00AC63BF">
        <w:rPr>
          <w:rFonts w:ascii="Times New Roman" w:hAnsi="Times New Roman" w:cs="Times New Roman"/>
        </w:rPr>
        <w:t xml:space="preserve">signals. Our study provides the first comprehensive description of male courtship behaviour in this species, which aligns with the previously documented vibrational and visual signals observed in other spiders, including </w:t>
      </w:r>
      <w:del w:id="300" w:author="Chrissie Painting" w:date="2024-11-29T10:31:00Z" w16du:dateUtc="2024-11-28T21:31:00Z">
        <w:r w:rsidR="00AC63BF" w:rsidRPr="00AC63BF" w:rsidDel="00F826D6">
          <w:rPr>
            <w:rFonts w:ascii="Times New Roman" w:hAnsi="Times New Roman" w:cs="Times New Roman"/>
          </w:rPr>
          <w:delText xml:space="preserve">those from the </w:delText>
        </w:r>
        <w:r w:rsidR="00AC63BF" w:rsidDel="00F826D6">
          <w:rPr>
            <w:rFonts w:ascii="Times New Roman" w:hAnsi="Times New Roman" w:cs="Times New Roman"/>
          </w:rPr>
          <w:delText>P</w:delText>
        </w:r>
        <w:r w:rsidR="00AC63BF" w:rsidRPr="00AC63BF" w:rsidDel="00F826D6">
          <w:rPr>
            <w:rFonts w:ascii="Times New Roman" w:hAnsi="Times New Roman" w:cs="Times New Roman"/>
          </w:rPr>
          <w:delText>isauridae family</w:delText>
        </w:r>
      </w:del>
      <w:ins w:id="301" w:author="Chrissie Painting" w:date="2024-11-29T10:31:00Z" w16du:dateUtc="2024-11-28T21:31:00Z">
        <w:r w:rsidR="00F826D6">
          <w:rPr>
            <w:rFonts w:ascii="Times New Roman" w:hAnsi="Times New Roman" w:cs="Times New Roman"/>
          </w:rPr>
          <w:t xml:space="preserve">other </w:t>
        </w:r>
        <w:r w:rsidR="00F826D6">
          <w:rPr>
            <w:rFonts w:ascii="Times New Roman" w:hAnsi="Times New Roman" w:cs="Times New Roman"/>
            <w:i/>
            <w:iCs/>
          </w:rPr>
          <w:t>Dolomedes</w:t>
        </w:r>
      </w:ins>
      <w:r w:rsidR="00AC63BF" w:rsidRPr="00AC63BF">
        <w:rPr>
          <w:rFonts w:ascii="Times New Roman" w:hAnsi="Times New Roman" w:cs="Times New Roman"/>
        </w:rPr>
        <w:t xml:space="preserve">. </w:t>
      </w:r>
      <w:del w:id="302" w:author="Chrissie Painting" w:date="2024-11-29T10:31:00Z" w16du:dateUtc="2024-11-28T21:31:00Z">
        <w:r w:rsidR="00AC63BF" w:rsidRPr="00AC63BF" w:rsidDel="00CC5F23">
          <w:rPr>
            <w:rFonts w:ascii="Times New Roman" w:hAnsi="Times New Roman" w:cs="Times New Roman"/>
          </w:rPr>
          <w:delText>Surprisingly</w:delText>
        </w:r>
      </w:del>
      <w:ins w:id="303" w:author="Chrissie Painting" w:date="2024-11-29T10:31:00Z" w16du:dateUtc="2024-11-28T21:31:00Z">
        <w:r w:rsidR="00CC5F23">
          <w:rPr>
            <w:rFonts w:ascii="Times New Roman" w:hAnsi="Times New Roman" w:cs="Times New Roman"/>
          </w:rPr>
          <w:t>Contrary to our prediction</w:t>
        </w:r>
      </w:ins>
      <w:r w:rsidR="00AC63BF" w:rsidRPr="00AC63BF">
        <w:rPr>
          <w:rFonts w:ascii="Times New Roman" w:hAnsi="Times New Roman" w:cs="Times New Roman"/>
        </w:rPr>
        <w:t xml:space="preserve">, the mating status of the female did not have a significant impact on male investment in courtship, mating duration, or courtship structure. These findings lay the groundwork for future investigations into male courtship behaviours in </w:t>
      </w:r>
      <w:r w:rsidR="00AC63BF" w:rsidRPr="00AC63BF">
        <w:rPr>
          <w:rFonts w:ascii="Times New Roman" w:hAnsi="Times New Roman" w:cs="Times New Roman"/>
          <w:i/>
          <w:iCs/>
        </w:rPr>
        <w:t>D. minor</w:t>
      </w:r>
      <w:r w:rsidR="00AC63BF" w:rsidRPr="00AC63BF">
        <w:rPr>
          <w:rFonts w:ascii="Times New Roman" w:hAnsi="Times New Roman" w:cs="Times New Roman"/>
        </w:rPr>
        <w:t xml:space="preserve">. We propose that factors such as vibrational frequency, chemical cues, and physical contact between individuals may influence male courtship decisions and the assessment of female quality. Additionally, male evaluation of female mating status may lead to adaptations beyond courtship modifications, such as changes in copulation probability or the quality and quantity of sperm ejaculated, particularly in response to potential copulatory plugs. Furthermore, this study offers preliminary insights into the mating system and the occurrence of sexual cannibalism in </w:t>
      </w:r>
      <w:r w:rsidR="00AC63BF" w:rsidRPr="00AC63BF">
        <w:rPr>
          <w:rFonts w:ascii="Times New Roman" w:hAnsi="Times New Roman" w:cs="Times New Roman"/>
          <w:i/>
          <w:iCs/>
        </w:rPr>
        <w:t>Dolomedes minor</w:t>
      </w:r>
      <w:r w:rsidR="00AC63BF" w:rsidRPr="00AC63BF">
        <w:rPr>
          <w:rFonts w:ascii="Times New Roman" w:hAnsi="Times New Roman" w:cs="Times New Roman"/>
        </w:rPr>
        <w:t>, providing a basis for further investigations to elucidate the factors driving the adaptive strategies employed by both males and females during their reproduction. The interplay between courtship behaviours, male investment decisions, and reproductive outcomes in this species warrants further exploration and could provide valuable insights into the complex dynamics of spider mating systems.</w:t>
      </w:r>
    </w:p>
    <w:p w14:paraId="6D43F28D" w14:textId="6D958454" w:rsidR="008832B3" w:rsidRDefault="008832B3" w:rsidP="00497D92">
      <w:pPr>
        <w:spacing w:line="360" w:lineRule="auto"/>
        <w:jc w:val="both"/>
        <w:rPr>
          <w:ins w:id="304" w:author="Clemot Bastien" w:date="2024-12-19T09:51:00Z" w16du:dateUtc="2024-12-19T08:51:00Z"/>
          <w:rFonts w:ascii="Times New Roman" w:eastAsia="Times New Roman" w:hAnsi="Times New Roman" w:cs="Times New Roman"/>
          <w:color w:val="000000"/>
        </w:rPr>
      </w:pPr>
    </w:p>
    <w:p w14:paraId="424D7709" w14:textId="6CC7405A" w:rsidR="00F86A3C" w:rsidRDefault="00F86A3C" w:rsidP="00497D92">
      <w:pPr>
        <w:spacing w:line="360" w:lineRule="auto"/>
        <w:jc w:val="both"/>
        <w:rPr>
          <w:ins w:id="305" w:author="Clemot Bastien" w:date="2024-12-19T09:48:00Z" w16du:dateUtc="2024-12-19T08:48:00Z"/>
          <w:rFonts w:ascii="Times New Roman" w:eastAsia="Times New Roman" w:hAnsi="Times New Roman" w:cs="Times New Roman"/>
          <w:color w:val="000000"/>
        </w:rPr>
      </w:pPr>
      <w:ins w:id="306" w:author="Clemot Bastien" w:date="2024-12-19T09:51:00Z" w16du:dateUtc="2024-12-19T08:51:00Z">
        <w:r>
          <w:rPr>
            <w:rFonts w:ascii="Times New Roman" w:eastAsia="Times New Roman" w:hAnsi="Times New Roman" w:cs="Times New Roman"/>
            <w:color w:val="000000"/>
          </w:rPr>
          <w:t>REFERENCES</w:t>
        </w:r>
      </w:ins>
    </w:p>
    <w:p w14:paraId="6C53E124" w14:textId="77777777" w:rsidR="0077010B" w:rsidRDefault="00F86A3C" w:rsidP="0077010B">
      <w:pPr>
        <w:spacing w:line="360" w:lineRule="auto"/>
        <w:ind w:firstLine="720"/>
        <w:jc w:val="both"/>
        <w:rPr>
          <w:ins w:id="307" w:author="Clemot Bastien" w:date="2024-12-19T09:52:00Z" w16du:dateUtc="2024-12-19T08:52:00Z"/>
          <w:rFonts w:ascii="Times New Roman" w:eastAsia="Times New Roman" w:hAnsi="Times New Roman" w:cs="Times New Roman"/>
          <w:color w:val="000000"/>
        </w:rPr>
      </w:pPr>
      <w:ins w:id="308" w:author="Clemot Bastien" w:date="2024-12-19T09:50:00Z">
        <w:r w:rsidRPr="0077010B">
          <w:rPr>
            <w:rFonts w:ascii="Times New Roman" w:eastAsia="Times New Roman" w:hAnsi="Times New Roman" w:cs="Times New Roman"/>
            <w:color w:val="000000"/>
            <w:rPrChange w:id="309" w:author="Clemot Bastien" w:date="2024-12-19T09:51:00Z" w16du:dateUtc="2024-12-19T08:51:00Z">
              <w:rPr/>
            </w:rPrChange>
          </w:rPr>
          <w:t xml:space="preserve">Ancillotto L., Vignoli L., Martino J., Paoletti C., Romano A., Bruni G. (2022). Sexual dichromatism and throat display in spectacled salamanders: a role in visual communication? </w:t>
        </w:r>
        <w:r w:rsidRPr="0077010B">
          <w:rPr>
            <w:rFonts w:ascii="Times New Roman" w:eastAsia="Times New Roman" w:hAnsi="Times New Roman" w:cs="Times New Roman"/>
            <w:i/>
            <w:iCs/>
            <w:color w:val="000000"/>
            <w:rPrChange w:id="310" w:author="Clemot Bastien" w:date="2024-12-19T09:51:00Z" w16du:dateUtc="2024-12-19T08:51:00Z">
              <w:rPr>
                <w:i/>
                <w:iCs/>
              </w:rPr>
            </w:rPrChange>
          </w:rPr>
          <w:t>Journal of Zoology</w:t>
        </w:r>
        <w:r w:rsidRPr="0077010B">
          <w:rPr>
            <w:rFonts w:ascii="Times New Roman" w:eastAsia="Times New Roman" w:hAnsi="Times New Roman" w:cs="Times New Roman"/>
            <w:color w:val="000000"/>
            <w:rPrChange w:id="311" w:author="Clemot Bastien" w:date="2024-12-19T09:51:00Z" w16du:dateUtc="2024-12-19T08:51:00Z">
              <w:rPr/>
            </w:rPrChange>
          </w:rPr>
          <w:t>, 318:75-83.</w:t>
        </w:r>
      </w:ins>
    </w:p>
    <w:p w14:paraId="2F58C1B8" w14:textId="77777777" w:rsidR="0077010B" w:rsidRDefault="00F86A3C" w:rsidP="0077010B">
      <w:pPr>
        <w:spacing w:line="360" w:lineRule="auto"/>
        <w:ind w:firstLine="720"/>
        <w:jc w:val="both"/>
        <w:rPr>
          <w:ins w:id="312" w:author="Clemot Bastien" w:date="2024-12-19T09:55:00Z" w16du:dateUtc="2024-12-19T08:55:00Z"/>
          <w:rFonts w:ascii="Times New Roman" w:eastAsia="Times New Roman" w:hAnsi="Times New Roman" w:cs="Times New Roman"/>
          <w:color w:val="000000"/>
        </w:rPr>
      </w:pPr>
      <w:ins w:id="313" w:author="Clemot Bastien" w:date="2024-12-19T09:50:00Z">
        <w:r w:rsidRPr="0077010B">
          <w:rPr>
            <w:rFonts w:ascii="Times New Roman" w:eastAsia="Times New Roman" w:hAnsi="Times New Roman" w:cs="Times New Roman"/>
            <w:color w:val="000000"/>
            <w:rPrChange w:id="314" w:author="Clemot Bastien" w:date="2024-12-19T09:51:00Z" w16du:dateUtc="2024-12-19T08:51:00Z">
              <w:rPr/>
            </w:rPrChange>
          </w:rPr>
          <w:t xml:space="preserve">Andersson M., Iwasa Y. (1994). Sexual selection. </w:t>
        </w:r>
        <w:r w:rsidRPr="0077010B">
          <w:rPr>
            <w:rFonts w:ascii="Times New Roman" w:eastAsia="Times New Roman" w:hAnsi="Times New Roman" w:cs="Times New Roman"/>
            <w:i/>
            <w:iCs/>
            <w:color w:val="000000"/>
            <w:rPrChange w:id="315" w:author="Clemot Bastien" w:date="2024-12-19T09:51:00Z" w16du:dateUtc="2024-12-19T08:51:00Z">
              <w:rPr>
                <w:i/>
                <w:iCs/>
              </w:rPr>
            </w:rPrChange>
          </w:rPr>
          <w:t>Trends in Ecology &amp; Evolution</w:t>
        </w:r>
        <w:r w:rsidRPr="0077010B">
          <w:rPr>
            <w:rFonts w:ascii="Times New Roman" w:eastAsia="Times New Roman" w:hAnsi="Times New Roman" w:cs="Times New Roman"/>
            <w:color w:val="000000"/>
            <w:rPrChange w:id="316" w:author="Clemot Bastien" w:date="2024-12-19T09:51:00Z" w16du:dateUtc="2024-12-19T08:51:00Z">
              <w:rPr/>
            </w:rPrChange>
          </w:rPr>
          <w:t>, 11(2):53-8.</w:t>
        </w:r>
      </w:ins>
    </w:p>
    <w:p w14:paraId="498BE128" w14:textId="189936C0" w:rsidR="0077010B" w:rsidRDefault="00F86A3C" w:rsidP="0077010B">
      <w:pPr>
        <w:spacing w:line="360" w:lineRule="auto"/>
        <w:ind w:firstLine="720"/>
        <w:jc w:val="both"/>
        <w:rPr>
          <w:ins w:id="317" w:author="Clemot Bastien" w:date="2024-12-19T09:52:00Z" w16du:dateUtc="2024-12-19T08:52:00Z"/>
          <w:rFonts w:ascii="Times New Roman" w:eastAsia="Times New Roman" w:hAnsi="Times New Roman" w:cs="Times New Roman"/>
          <w:color w:val="000000"/>
        </w:rPr>
      </w:pPr>
      <w:ins w:id="318" w:author="Clemot Bastien" w:date="2024-12-19T09:50:00Z">
        <w:r w:rsidRPr="0077010B">
          <w:rPr>
            <w:rFonts w:ascii="Times New Roman" w:eastAsia="Times New Roman" w:hAnsi="Times New Roman" w:cs="Times New Roman"/>
            <w:color w:val="000000"/>
            <w:rPrChange w:id="319" w:author="Clemot Bastien" w:date="2024-12-19T09:51:00Z" w16du:dateUtc="2024-12-19T08:51:00Z">
              <w:rPr/>
            </w:rPrChange>
          </w:rPr>
          <w:t xml:space="preserve">Andrade, M. C. (2003). Risky mate search and male self-sacrifice in redback spiders. </w:t>
        </w:r>
        <w:r w:rsidRPr="0077010B">
          <w:rPr>
            <w:rFonts w:ascii="Times New Roman" w:eastAsia="Times New Roman" w:hAnsi="Times New Roman" w:cs="Times New Roman"/>
            <w:i/>
            <w:iCs/>
            <w:color w:val="000000"/>
            <w:rPrChange w:id="320" w:author="Clemot Bastien" w:date="2024-12-19T09:51:00Z" w16du:dateUtc="2024-12-19T08:51:00Z">
              <w:rPr>
                <w:i/>
                <w:iCs/>
              </w:rPr>
            </w:rPrChange>
          </w:rPr>
          <w:t>Behavioral Ecology</w:t>
        </w:r>
        <w:r w:rsidRPr="0077010B">
          <w:rPr>
            <w:rFonts w:ascii="Times New Roman" w:eastAsia="Times New Roman" w:hAnsi="Times New Roman" w:cs="Times New Roman"/>
            <w:color w:val="000000"/>
            <w:rPrChange w:id="321" w:author="Clemot Bastien" w:date="2024-12-19T09:51:00Z" w16du:dateUtc="2024-12-19T08:51:00Z">
              <w:rPr/>
            </w:rPrChange>
          </w:rPr>
          <w:t>, 14(4), 531-538.</w:t>
        </w:r>
      </w:ins>
    </w:p>
    <w:p w14:paraId="0419F179" w14:textId="77777777" w:rsidR="0077010B" w:rsidRDefault="00F86A3C" w:rsidP="0077010B">
      <w:pPr>
        <w:spacing w:line="360" w:lineRule="auto"/>
        <w:ind w:firstLine="720"/>
        <w:jc w:val="both"/>
        <w:rPr>
          <w:ins w:id="322" w:author="Clemot Bastien" w:date="2024-12-19T09:52:00Z" w16du:dateUtc="2024-12-19T08:52:00Z"/>
          <w:rFonts w:ascii="Times New Roman" w:eastAsia="Times New Roman" w:hAnsi="Times New Roman" w:cs="Times New Roman"/>
          <w:color w:val="000000"/>
        </w:rPr>
      </w:pPr>
      <w:ins w:id="323" w:author="Clemot Bastien" w:date="2024-12-19T09:50:00Z">
        <w:r w:rsidRPr="0077010B">
          <w:rPr>
            <w:rFonts w:ascii="Times New Roman" w:eastAsia="Times New Roman" w:hAnsi="Times New Roman" w:cs="Times New Roman"/>
            <w:color w:val="000000"/>
            <w:rPrChange w:id="324" w:author="Clemot Bastien" w:date="2024-12-19T09:51:00Z" w16du:dateUtc="2024-12-19T08:51:00Z">
              <w:rPr/>
            </w:rPrChange>
          </w:rPr>
          <w:t xml:space="preserve">Arnqvist G. (1992). Courtship behavior and sexual cannibalism in the semi-aquatic fishing spider, </w:t>
        </w:r>
        <w:r w:rsidRPr="0077010B">
          <w:rPr>
            <w:rFonts w:ascii="Times New Roman" w:eastAsia="Times New Roman" w:hAnsi="Times New Roman" w:cs="Times New Roman"/>
            <w:i/>
            <w:iCs/>
            <w:color w:val="000000"/>
            <w:rPrChange w:id="325" w:author="Clemot Bastien" w:date="2024-12-19T09:51:00Z" w16du:dateUtc="2024-12-19T08:51:00Z">
              <w:rPr>
                <w:i/>
                <w:iCs/>
              </w:rPr>
            </w:rPrChange>
          </w:rPr>
          <w:t>Dolomedes fimbriatus</w:t>
        </w:r>
        <w:r w:rsidRPr="0077010B">
          <w:rPr>
            <w:rFonts w:ascii="Times New Roman" w:eastAsia="Times New Roman" w:hAnsi="Times New Roman" w:cs="Times New Roman"/>
            <w:color w:val="000000"/>
            <w:rPrChange w:id="326" w:author="Clemot Bastien" w:date="2024-12-19T09:51:00Z" w16du:dateUtc="2024-12-19T08:51:00Z">
              <w:rPr/>
            </w:rPrChange>
          </w:rPr>
          <w:t xml:space="preserve"> (Clerck) (Araneae: Pisauridae). </w:t>
        </w:r>
        <w:r w:rsidRPr="0077010B">
          <w:rPr>
            <w:rFonts w:ascii="Times New Roman" w:eastAsia="Times New Roman" w:hAnsi="Times New Roman" w:cs="Times New Roman"/>
            <w:i/>
            <w:iCs/>
            <w:color w:val="000000"/>
            <w:rPrChange w:id="327" w:author="Clemot Bastien" w:date="2024-12-19T09:51:00Z" w16du:dateUtc="2024-12-19T08:51:00Z">
              <w:rPr>
                <w:i/>
                <w:iCs/>
              </w:rPr>
            </w:rPrChange>
          </w:rPr>
          <w:t>The Journal of Arachnology</w:t>
        </w:r>
        <w:r w:rsidRPr="0077010B">
          <w:rPr>
            <w:rFonts w:ascii="Times New Roman" w:eastAsia="Times New Roman" w:hAnsi="Times New Roman" w:cs="Times New Roman"/>
            <w:color w:val="000000"/>
            <w:rPrChange w:id="328" w:author="Clemot Bastien" w:date="2024-12-19T09:51:00Z" w16du:dateUtc="2024-12-19T08:51:00Z">
              <w:rPr/>
            </w:rPrChange>
          </w:rPr>
          <w:t>, 20:222-226.</w:t>
        </w:r>
      </w:ins>
    </w:p>
    <w:p w14:paraId="7E686E64" w14:textId="77777777" w:rsidR="0077010B" w:rsidRDefault="00F86A3C" w:rsidP="0077010B">
      <w:pPr>
        <w:spacing w:line="360" w:lineRule="auto"/>
        <w:ind w:firstLine="720"/>
        <w:jc w:val="both"/>
        <w:rPr>
          <w:ins w:id="329" w:author="Clemot Bastien" w:date="2024-12-19T09:52:00Z" w16du:dateUtc="2024-12-19T08:52:00Z"/>
          <w:rFonts w:ascii="Times New Roman" w:eastAsia="Times New Roman" w:hAnsi="Times New Roman" w:cs="Times New Roman"/>
          <w:color w:val="000000"/>
        </w:rPr>
      </w:pPr>
      <w:ins w:id="330" w:author="Clemot Bastien" w:date="2024-12-19T09:50:00Z">
        <w:r w:rsidRPr="0077010B">
          <w:rPr>
            <w:rFonts w:ascii="Times New Roman" w:eastAsia="Times New Roman" w:hAnsi="Times New Roman" w:cs="Times New Roman"/>
            <w:color w:val="000000"/>
            <w:rPrChange w:id="331" w:author="Clemot Bastien" w:date="2024-12-19T09:51:00Z" w16du:dateUtc="2024-12-19T08:51:00Z">
              <w:rPr/>
            </w:rPrChange>
          </w:rPr>
          <w:lastRenderedPageBreak/>
          <w:t xml:space="preserve">Arnqvist, G. &amp; Henriksson, S. (1997). Sexual cannibalism in the fishing spider and a model for the evolution of sexual cannibalism based on genetic constraints. </w:t>
        </w:r>
        <w:r w:rsidRPr="0077010B">
          <w:rPr>
            <w:rFonts w:ascii="Times New Roman" w:eastAsia="Times New Roman" w:hAnsi="Times New Roman" w:cs="Times New Roman"/>
            <w:i/>
            <w:iCs/>
            <w:color w:val="000000"/>
            <w:rPrChange w:id="332" w:author="Clemot Bastien" w:date="2024-12-19T09:51:00Z" w16du:dateUtc="2024-12-19T08:51:00Z">
              <w:rPr>
                <w:i/>
                <w:iCs/>
              </w:rPr>
            </w:rPrChange>
          </w:rPr>
          <w:t>Evolutionary Ecology</w:t>
        </w:r>
        <w:r w:rsidRPr="0077010B">
          <w:rPr>
            <w:rFonts w:ascii="Times New Roman" w:eastAsia="Times New Roman" w:hAnsi="Times New Roman" w:cs="Times New Roman"/>
            <w:color w:val="000000"/>
            <w:rPrChange w:id="333" w:author="Clemot Bastien" w:date="2024-12-19T09:51:00Z" w16du:dateUtc="2024-12-19T08:51:00Z">
              <w:rPr/>
            </w:rPrChange>
          </w:rPr>
          <w:t>, 11, 255-273.</w:t>
        </w:r>
      </w:ins>
    </w:p>
    <w:p w14:paraId="36A05649" w14:textId="77777777" w:rsidR="0077010B" w:rsidRDefault="00F86A3C" w:rsidP="0077010B">
      <w:pPr>
        <w:spacing w:line="360" w:lineRule="auto"/>
        <w:ind w:firstLine="720"/>
        <w:jc w:val="both"/>
        <w:rPr>
          <w:ins w:id="334" w:author="Clemot Bastien" w:date="2024-12-19T09:52:00Z" w16du:dateUtc="2024-12-19T08:52:00Z"/>
          <w:rFonts w:ascii="Times New Roman" w:eastAsia="Times New Roman" w:hAnsi="Times New Roman" w:cs="Times New Roman"/>
          <w:color w:val="000000"/>
        </w:rPr>
      </w:pPr>
      <w:ins w:id="335" w:author="Clemot Bastien" w:date="2024-12-19T09:50:00Z">
        <w:r w:rsidRPr="0077010B">
          <w:rPr>
            <w:rFonts w:ascii="Times New Roman" w:eastAsia="Times New Roman" w:hAnsi="Times New Roman" w:cs="Times New Roman"/>
            <w:color w:val="000000"/>
            <w:rPrChange w:id="336" w:author="Clemot Bastien" w:date="2024-12-19T09:51:00Z" w16du:dateUtc="2024-12-19T08:51:00Z">
              <w:rPr/>
            </w:rPrChange>
          </w:rPr>
          <w:t xml:space="preserve">Ayasse M., Engels W., Lübke G., Taghizadeh T., Francke W. (1999). Mating expenditures reduced via female sex pheromone modulation in the primitively eusocial halictine bee, </w:t>
        </w:r>
        <w:r w:rsidRPr="0077010B">
          <w:rPr>
            <w:rFonts w:ascii="Times New Roman" w:eastAsia="Times New Roman" w:hAnsi="Times New Roman" w:cs="Times New Roman"/>
            <w:i/>
            <w:iCs/>
            <w:color w:val="000000"/>
            <w:rPrChange w:id="337" w:author="Clemot Bastien" w:date="2024-12-19T09:51:00Z" w16du:dateUtc="2024-12-19T08:51:00Z">
              <w:rPr>
                <w:i/>
                <w:iCs/>
              </w:rPr>
            </w:rPrChange>
          </w:rPr>
          <w:t>Lasioglossum</w:t>
        </w:r>
        <w:r w:rsidRPr="0077010B">
          <w:rPr>
            <w:rFonts w:ascii="Times New Roman" w:eastAsia="Times New Roman" w:hAnsi="Times New Roman" w:cs="Times New Roman"/>
            <w:color w:val="000000"/>
            <w:rPrChange w:id="338" w:author="Clemot Bastien" w:date="2024-12-19T09:51:00Z" w16du:dateUtc="2024-12-19T08:51:00Z">
              <w:rPr/>
            </w:rPrChange>
          </w:rPr>
          <w:t xml:space="preserve"> (</w:t>
        </w:r>
        <w:r w:rsidRPr="0077010B">
          <w:rPr>
            <w:rFonts w:ascii="Times New Roman" w:eastAsia="Times New Roman" w:hAnsi="Times New Roman" w:cs="Times New Roman"/>
            <w:i/>
            <w:iCs/>
            <w:color w:val="000000"/>
            <w:rPrChange w:id="339" w:author="Clemot Bastien" w:date="2024-12-19T09:51:00Z" w16du:dateUtc="2024-12-19T08:51:00Z">
              <w:rPr>
                <w:i/>
                <w:iCs/>
              </w:rPr>
            </w:rPrChange>
          </w:rPr>
          <w:t>Evylaeus</w:t>
        </w:r>
        <w:r w:rsidRPr="0077010B">
          <w:rPr>
            <w:rFonts w:ascii="Times New Roman" w:eastAsia="Times New Roman" w:hAnsi="Times New Roman" w:cs="Times New Roman"/>
            <w:color w:val="000000"/>
            <w:rPrChange w:id="340" w:author="Clemot Bastien" w:date="2024-12-19T09:51:00Z" w16du:dateUtc="2024-12-19T08:51:00Z">
              <w:rPr/>
            </w:rPrChange>
          </w:rPr>
          <w:t xml:space="preserve">) </w:t>
        </w:r>
        <w:r w:rsidRPr="0077010B">
          <w:rPr>
            <w:rFonts w:ascii="Times New Roman" w:eastAsia="Times New Roman" w:hAnsi="Times New Roman" w:cs="Times New Roman"/>
            <w:i/>
            <w:iCs/>
            <w:color w:val="000000"/>
            <w:rPrChange w:id="341" w:author="Clemot Bastien" w:date="2024-12-19T09:51:00Z" w16du:dateUtc="2024-12-19T08:51:00Z">
              <w:rPr>
                <w:i/>
                <w:iCs/>
              </w:rPr>
            </w:rPrChange>
          </w:rPr>
          <w:t>malachurum</w:t>
        </w:r>
        <w:r w:rsidRPr="0077010B">
          <w:rPr>
            <w:rFonts w:ascii="Times New Roman" w:eastAsia="Times New Roman" w:hAnsi="Times New Roman" w:cs="Times New Roman"/>
            <w:color w:val="000000"/>
            <w:rPrChange w:id="342" w:author="Clemot Bastien" w:date="2024-12-19T09:51:00Z" w16du:dateUtc="2024-12-19T08:51:00Z">
              <w:rPr/>
            </w:rPrChange>
          </w:rPr>
          <w:t xml:space="preserve"> (Hymenoptera: Halictidae). </w:t>
        </w:r>
        <w:r w:rsidRPr="0077010B">
          <w:rPr>
            <w:rFonts w:ascii="Times New Roman" w:eastAsia="Times New Roman" w:hAnsi="Times New Roman" w:cs="Times New Roman"/>
            <w:i/>
            <w:iCs/>
            <w:color w:val="000000"/>
            <w:rPrChange w:id="343" w:author="Clemot Bastien" w:date="2024-12-19T09:51:00Z" w16du:dateUtc="2024-12-19T08:51:00Z">
              <w:rPr>
                <w:i/>
                <w:iCs/>
              </w:rPr>
            </w:rPrChange>
          </w:rPr>
          <w:t>Behavioral Ecology and Sociobiology</w:t>
        </w:r>
        <w:r w:rsidRPr="0077010B">
          <w:rPr>
            <w:rFonts w:ascii="Times New Roman" w:eastAsia="Times New Roman" w:hAnsi="Times New Roman" w:cs="Times New Roman"/>
            <w:color w:val="000000"/>
            <w:rPrChange w:id="344" w:author="Clemot Bastien" w:date="2024-12-19T09:51:00Z" w16du:dateUtc="2024-12-19T08:51:00Z">
              <w:rPr/>
            </w:rPrChange>
          </w:rPr>
          <w:t>, 45:95-106.</w:t>
        </w:r>
      </w:ins>
    </w:p>
    <w:p w14:paraId="5C6C774F" w14:textId="77777777" w:rsidR="0077010B" w:rsidRDefault="00F86A3C" w:rsidP="0077010B">
      <w:pPr>
        <w:spacing w:line="360" w:lineRule="auto"/>
        <w:ind w:firstLine="720"/>
        <w:jc w:val="both"/>
        <w:rPr>
          <w:ins w:id="345" w:author="Clemot Bastien" w:date="2024-12-19T09:52:00Z" w16du:dateUtc="2024-12-19T08:52:00Z"/>
          <w:rFonts w:ascii="Times New Roman" w:eastAsia="Times New Roman" w:hAnsi="Times New Roman" w:cs="Times New Roman"/>
          <w:color w:val="000000"/>
        </w:rPr>
      </w:pPr>
      <w:ins w:id="346" w:author="Clemot Bastien" w:date="2024-12-19T09:50:00Z">
        <w:r w:rsidRPr="0077010B">
          <w:rPr>
            <w:rFonts w:ascii="Times New Roman" w:eastAsia="Times New Roman" w:hAnsi="Times New Roman" w:cs="Times New Roman"/>
            <w:color w:val="000000"/>
            <w:rPrChange w:id="347" w:author="Clemot Bastien" w:date="2024-12-19T09:51:00Z" w16du:dateUtc="2024-12-19T08:51:00Z">
              <w:rPr/>
            </w:rPrChange>
          </w:rPr>
          <w:t xml:space="preserve">Bakeman R., Robinson B. F., Quera V. (1996). Testing sequential association: Estimating exact p values using sampled permutations. </w:t>
        </w:r>
        <w:r w:rsidRPr="0077010B">
          <w:rPr>
            <w:rFonts w:ascii="Times New Roman" w:eastAsia="Times New Roman" w:hAnsi="Times New Roman" w:cs="Times New Roman"/>
            <w:i/>
            <w:iCs/>
            <w:color w:val="000000"/>
            <w:rPrChange w:id="348" w:author="Clemot Bastien" w:date="2024-12-19T09:51:00Z" w16du:dateUtc="2024-12-19T08:51:00Z">
              <w:rPr>
                <w:i/>
                <w:iCs/>
              </w:rPr>
            </w:rPrChange>
          </w:rPr>
          <w:t>Psychological Methods</w:t>
        </w:r>
        <w:r w:rsidRPr="0077010B">
          <w:rPr>
            <w:rFonts w:ascii="Times New Roman" w:eastAsia="Times New Roman" w:hAnsi="Times New Roman" w:cs="Times New Roman"/>
            <w:color w:val="000000"/>
            <w:rPrChange w:id="349" w:author="Clemot Bastien" w:date="2024-12-19T09:51:00Z" w16du:dateUtc="2024-12-19T08:51:00Z">
              <w:rPr/>
            </w:rPrChange>
          </w:rPr>
          <w:t>, 1:4-15.</w:t>
        </w:r>
      </w:ins>
    </w:p>
    <w:p w14:paraId="5B4F1BFD" w14:textId="77777777" w:rsidR="0077010B" w:rsidRDefault="00F86A3C" w:rsidP="0077010B">
      <w:pPr>
        <w:spacing w:line="360" w:lineRule="auto"/>
        <w:ind w:firstLine="720"/>
        <w:jc w:val="both"/>
        <w:rPr>
          <w:ins w:id="350" w:author="Clemot Bastien" w:date="2024-12-19T09:53:00Z" w16du:dateUtc="2024-12-19T08:53:00Z"/>
          <w:rFonts w:ascii="Times New Roman" w:eastAsia="Times New Roman" w:hAnsi="Times New Roman" w:cs="Times New Roman"/>
          <w:color w:val="000000"/>
        </w:rPr>
      </w:pPr>
      <w:ins w:id="351" w:author="Clemot Bastien" w:date="2024-12-19T09:50:00Z">
        <w:r w:rsidRPr="0077010B">
          <w:rPr>
            <w:rFonts w:ascii="Times New Roman" w:eastAsia="Times New Roman" w:hAnsi="Times New Roman" w:cs="Times New Roman"/>
            <w:color w:val="000000"/>
            <w:rPrChange w:id="352" w:author="Clemot Bastien" w:date="2024-12-19T09:51:00Z" w16du:dateUtc="2024-12-19T08:51:00Z">
              <w:rPr/>
            </w:rPrChange>
          </w:rPr>
          <w:t>Barske, J., Fusani, L., Wikelski, M., Feng, N. Y., Santos, M., &amp; Schlinger, B. A. (2014). Energetics of the acrobatic courtship in male golden-collared manakins (</w:t>
        </w:r>
        <w:r w:rsidRPr="0077010B">
          <w:rPr>
            <w:rFonts w:ascii="Times New Roman" w:eastAsia="Times New Roman" w:hAnsi="Times New Roman" w:cs="Times New Roman"/>
            <w:i/>
            <w:iCs/>
            <w:color w:val="000000"/>
            <w:rPrChange w:id="353" w:author="Clemot Bastien" w:date="2024-12-19T09:51:00Z" w16du:dateUtc="2024-12-19T08:51:00Z">
              <w:rPr>
                <w:i/>
                <w:iCs/>
              </w:rPr>
            </w:rPrChange>
          </w:rPr>
          <w:t>Manacus vitellinus</w:t>
        </w:r>
        <w:r w:rsidRPr="0077010B">
          <w:rPr>
            <w:rFonts w:ascii="Times New Roman" w:eastAsia="Times New Roman" w:hAnsi="Times New Roman" w:cs="Times New Roman"/>
            <w:color w:val="000000"/>
            <w:rPrChange w:id="354" w:author="Clemot Bastien" w:date="2024-12-19T09:51:00Z" w16du:dateUtc="2024-12-19T08:51:00Z">
              <w:rPr/>
            </w:rPrChange>
          </w:rPr>
          <w:t xml:space="preserve">). </w:t>
        </w:r>
        <w:r w:rsidRPr="0077010B">
          <w:rPr>
            <w:rFonts w:ascii="Times New Roman" w:eastAsia="Times New Roman" w:hAnsi="Times New Roman" w:cs="Times New Roman"/>
            <w:i/>
            <w:iCs/>
            <w:color w:val="000000"/>
            <w:rPrChange w:id="355" w:author="Clemot Bastien" w:date="2024-12-19T09:51:00Z" w16du:dateUtc="2024-12-19T08:51:00Z">
              <w:rPr>
                <w:i/>
                <w:iCs/>
              </w:rPr>
            </w:rPrChange>
          </w:rPr>
          <w:t>Proceedings of the Royal Society B: Biological Sciences</w:t>
        </w:r>
        <w:r w:rsidRPr="0077010B">
          <w:rPr>
            <w:rFonts w:ascii="Times New Roman" w:eastAsia="Times New Roman" w:hAnsi="Times New Roman" w:cs="Times New Roman"/>
            <w:color w:val="000000"/>
            <w:rPrChange w:id="356" w:author="Clemot Bastien" w:date="2024-12-19T09:51:00Z" w16du:dateUtc="2024-12-19T08:51:00Z">
              <w:rPr/>
            </w:rPrChange>
          </w:rPr>
          <w:t>, 281(1776), 20132482.</w:t>
        </w:r>
      </w:ins>
    </w:p>
    <w:p w14:paraId="679A8BB4" w14:textId="77777777" w:rsidR="0077010B" w:rsidRDefault="00F86A3C" w:rsidP="0077010B">
      <w:pPr>
        <w:spacing w:line="360" w:lineRule="auto"/>
        <w:ind w:firstLine="720"/>
        <w:jc w:val="both"/>
        <w:rPr>
          <w:ins w:id="357" w:author="Clemot Bastien" w:date="2024-12-19T09:56:00Z" w16du:dateUtc="2024-12-19T08:56:00Z"/>
          <w:rFonts w:ascii="Times New Roman" w:eastAsia="Times New Roman" w:hAnsi="Times New Roman" w:cs="Times New Roman"/>
          <w:color w:val="000000"/>
        </w:rPr>
      </w:pPr>
      <w:ins w:id="358" w:author="Clemot Bastien" w:date="2024-12-19T09:50:00Z">
        <w:r w:rsidRPr="0077010B">
          <w:rPr>
            <w:rFonts w:ascii="Times New Roman" w:eastAsia="Times New Roman" w:hAnsi="Times New Roman" w:cs="Times New Roman"/>
            <w:color w:val="000000"/>
            <w:rPrChange w:id="359" w:author="Clemot Bastien" w:date="2024-12-19T09:51:00Z" w16du:dateUtc="2024-12-19T08:51:00Z">
              <w:rPr/>
            </w:rPrChange>
          </w:rPr>
          <w:t xml:space="preserve">Bastock M. (1967). Courtship: a zoological study. Vol. 4. </w:t>
        </w:r>
        <w:r w:rsidRPr="0077010B">
          <w:rPr>
            <w:rFonts w:ascii="Times New Roman" w:eastAsia="Times New Roman" w:hAnsi="Times New Roman" w:cs="Times New Roman"/>
            <w:i/>
            <w:iCs/>
            <w:color w:val="000000"/>
            <w:rPrChange w:id="360" w:author="Clemot Bastien" w:date="2024-12-19T09:51:00Z" w16du:dateUtc="2024-12-19T08:51:00Z">
              <w:rPr>
                <w:i/>
                <w:iCs/>
              </w:rPr>
            </w:rPrChange>
          </w:rPr>
          <w:t>Transaction Publishers</w:t>
        </w:r>
        <w:r w:rsidRPr="0077010B">
          <w:rPr>
            <w:rFonts w:ascii="Times New Roman" w:eastAsia="Times New Roman" w:hAnsi="Times New Roman" w:cs="Times New Roman"/>
            <w:color w:val="000000"/>
            <w:rPrChange w:id="361" w:author="Clemot Bastien" w:date="2024-12-19T09:51:00Z" w16du:dateUtc="2024-12-19T08:51:00Z">
              <w:rPr/>
            </w:rPrChange>
          </w:rPr>
          <w:t>.</w:t>
        </w:r>
      </w:ins>
    </w:p>
    <w:p w14:paraId="67579A9F" w14:textId="70089547" w:rsidR="0077010B" w:rsidRDefault="00F86A3C" w:rsidP="0077010B">
      <w:pPr>
        <w:spacing w:line="360" w:lineRule="auto"/>
        <w:ind w:firstLine="720"/>
        <w:jc w:val="both"/>
        <w:rPr>
          <w:ins w:id="362" w:author="Clemot Bastien" w:date="2024-12-19T09:53:00Z" w16du:dateUtc="2024-12-19T08:53:00Z"/>
          <w:rFonts w:ascii="Times New Roman" w:eastAsia="Times New Roman" w:hAnsi="Times New Roman" w:cs="Times New Roman"/>
          <w:color w:val="000000"/>
        </w:rPr>
      </w:pPr>
      <w:ins w:id="363" w:author="Clemot Bastien" w:date="2024-12-19T09:50:00Z">
        <w:r w:rsidRPr="0077010B">
          <w:rPr>
            <w:rFonts w:ascii="Times New Roman" w:eastAsia="Times New Roman" w:hAnsi="Times New Roman" w:cs="Times New Roman"/>
            <w:color w:val="000000"/>
            <w:rPrChange w:id="364" w:author="Clemot Bastien" w:date="2024-12-19T09:51:00Z" w16du:dateUtc="2024-12-19T08:51:00Z">
              <w:rPr/>
            </w:rPrChange>
          </w:rPr>
          <w:t xml:space="preserve">Bleckmann H., Lotz T. (1987). The vertebrate-catching behaviour of the fishing spider </w:t>
        </w:r>
        <w:r w:rsidRPr="0077010B">
          <w:rPr>
            <w:rFonts w:ascii="Times New Roman" w:eastAsia="Times New Roman" w:hAnsi="Times New Roman" w:cs="Times New Roman"/>
            <w:i/>
            <w:iCs/>
            <w:color w:val="000000"/>
            <w:rPrChange w:id="365" w:author="Clemot Bastien" w:date="2024-12-19T09:51:00Z" w16du:dateUtc="2024-12-19T08:51:00Z">
              <w:rPr>
                <w:i/>
                <w:iCs/>
              </w:rPr>
            </w:rPrChange>
          </w:rPr>
          <w:t>Dolomedes triton</w:t>
        </w:r>
        <w:r w:rsidRPr="0077010B">
          <w:rPr>
            <w:rFonts w:ascii="Times New Roman" w:eastAsia="Times New Roman" w:hAnsi="Times New Roman" w:cs="Times New Roman"/>
            <w:color w:val="000000"/>
            <w:rPrChange w:id="366" w:author="Clemot Bastien" w:date="2024-12-19T09:51:00Z" w16du:dateUtc="2024-12-19T08:51:00Z">
              <w:rPr/>
            </w:rPrChange>
          </w:rPr>
          <w:t xml:space="preserve"> (Araneae, Pisauridae). </w:t>
        </w:r>
        <w:r w:rsidRPr="0077010B">
          <w:rPr>
            <w:rFonts w:ascii="Times New Roman" w:eastAsia="Times New Roman" w:hAnsi="Times New Roman" w:cs="Times New Roman"/>
            <w:i/>
            <w:iCs/>
            <w:color w:val="000000"/>
            <w:rPrChange w:id="367" w:author="Clemot Bastien" w:date="2024-12-19T09:51:00Z" w16du:dateUtc="2024-12-19T08:51:00Z">
              <w:rPr>
                <w:i/>
                <w:iCs/>
              </w:rPr>
            </w:rPrChange>
          </w:rPr>
          <w:t>Animal Behaviour</w:t>
        </w:r>
        <w:r w:rsidRPr="0077010B">
          <w:rPr>
            <w:rFonts w:ascii="Times New Roman" w:eastAsia="Times New Roman" w:hAnsi="Times New Roman" w:cs="Times New Roman"/>
            <w:color w:val="000000"/>
            <w:rPrChange w:id="368" w:author="Clemot Bastien" w:date="2024-12-19T09:51:00Z" w16du:dateUtc="2024-12-19T08:51:00Z">
              <w:rPr/>
            </w:rPrChange>
          </w:rPr>
          <w:t>, 35:641-651.</w:t>
        </w:r>
      </w:ins>
    </w:p>
    <w:p w14:paraId="2BB17AFA" w14:textId="77777777" w:rsidR="0077010B" w:rsidRDefault="00F86A3C" w:rsidP="0077010B">
      <w:pPr>
        <w:spacing w:line="360" w:lineRule="auto"/>
        <w:ind w:firstLine="720"/>
        <w:jc w:val="both"/>
        <w:rPr>
          <w:ins w:id="369" w:author="Clemot Bastien" w:date="2024-12-19T09:53:00Z" w16du:dateUtc="2024-12-19T08:53:00Z"/>
          <w:rFonts w:ascii="Times New Roman" w:eastAsia="Times New Roman" w:hAnsi="Times New Roman" w:cs="Times New Roman"/>
          <w:color w:val="000000"/>
        </w:rPr>
      </w:pPr>
      <w:ins w:id="370" w:author="Clemot Bastien" w:date="2024-12-19T09:50:00Z">
        <w:r w:rsidRPr="0077010B">
          <w:rPr>
            <w:rFonts w:ascii="Times New Roman" w:eastAsia="Times New Roman" w:hAnsi="Times New Roman" w:cs="Times New Roman"/>
            <w:color w:val="000000"/>
            <w:rPrChange w:id="371" w:author="Clemot Bastien" w:date="2024-12-19T09:51:00Z" w16du:dateUtc="2024-12-19T08:51:00Z">
              <w:rPr/>
            </w:rPrChange>
          </w:rPr>
          <w:t xml:space="preserve">Cargnelutti F., Calbacho-Rosa L., Cordoba-Aguilar A., Peretti A. V. (2022). Successive matings affect copulatory courtship but not sperm transfer in a spider model. </w:t>
        </w:r>
        <w:r w:rsidRPr="0077010B">
          <w:rPr>
            <w:rFonts w:ascii="Times New Roman" w:eastAsia="Times New Roman" w:hAnsi="Times New Roman" w:cs="Times New Roman"/>
            <w:i/>
            <w:iCs/>
            <w:color w:val="000000"/>
            <w:rPrChange w:id="372" w:author="Clemot Bastien" w:date="2024-12-19T09:51:00Z" w16du:dateUtc="2024-12-19T08:51:00Z">
              <w:rPr>
                <w:i/>
                <w:iCs/>
              </w:rPr>
            </w:rPrChange>
          </w:rPr>
          <w:t>Biological Journal of the Linnean Society</w:t>
        </w:r>
        <w:r w:rsidRPr="0077010B">
          <w:rPr>
            <w:rFonts w:ascii="Times New Roman" w:eastAsia="Times New Roman" w:hAnsi="Times New Roman" w:cs="Times New Roman"/>
            <w:color w:val="000000"/>
            <w:rPrChange w:id="373" w:author="Clemot Bastien" w:date="2024-12-19T09:51:00Z" w16du:dateUtc="2024-12-19T08:51:00Z">
              <w:rPr/>
            </w:rPrChange>
          </w:rPr>
          <w:t>, 135:299-309.</w:t>
        </w:r>
      </w:ins>
    </w:p>
    <w:p w14:paraId="393D7522" w14:textId="77777777" w:rsidR="0077010B" w:rsidRDefault="00F86A3C" w:rsidP="0077010B">
      <w:pPr>
        <w:spacing w:line="360" w:lineRule="auto"/>
        <w:ind w:firstLine="720"/>
        <w:jc w:val="both"/>
        <w:rPr>
          <w:ins w:id="374" w:author="Clemot Bastien" w:date="2024-12-19T09:53:00Z" w16du:dateUtc="2024-12-19T08:53:00Z"/>
          <w:rFonts w:ascii="Times New Roman" w:eastAsia="Times New Roman" w:hAnsi="Times New Roman" w:cs="Times New Roman"/>
          <w:color w:val="000000"/>
        </w:rPr>
      </w:pPr>
      <w:ins w:id="375" w:author="Clemot Bastien" w:date="2024-12-19T09:50:00Z">
        <w:r w:rsidRPr="0077010B">
          <w:rPr>
            <w:rFonts w:ascii="Times New Roman" w:eastAsia="Times New Roman" w:hAnsi="Times New Roman" w:cs="Times New Roman"/>
            <w:color w:val="000000"/>
            <w:rPrChange w:id="376" w:author="Clemot Bastien" w:date="2024-12-19T09:51:00Z" w16du:dateUtc="2024-12-19T08:51:00Z">
              <w:rPr/>
            </w:rPrChange>
          </w:rPr>
          <w:t xml:space="preserve">Chiarle A., Kronestedt T., Isaia M. (2013). Courtship behavior in European species of the genus </w:t>
        </w:r>
        <w:r w:rsidRPr="0077010B">
          <w:rPr>
            <w:rFonts w:ascii="Times New Roman" w:eastAsia="Times New Roman" w:hAnsi="Times New Roman" w:cs="Times New Roman"/>
            <w:i/>
            <w:iCs/>
            <w:color w:val="000000"/>
            <w:rPrChange w:id="377" w:author="Clemot Bastien" w:date="2024-12-19T09:51:00Z" w16du:dateUtc="2024-12-19T08:51:00Z">
              <w:rPr>
                <w:i/>
                <w:iCs/>
              </w:rPr>
            </w:rPrChange>
          </w:rPr>
          <w:t>Pardosa</w:t>
        </w:r>
        <w:r w:rsidRPr="0077010B">
          <w:rPr>
            <w:rFonts w:ascii="Times New Roman" w:eastAsia="Times New Roman" w:hAnsi="Times New Roman" w:cs="Times New Roman"/>
            <w:color w:val="000000"/>
            <w:rPrChange w:id="378" w:author="Clemot Bastien" w:date="2024-12-19T09:51:00Z" w16du:dateUtc="2024-12-19T08:51:00Z">
              <w:rPr/>
            </w:rPrChange>
          </w:rPr>
          <w:t xml:space="preserve"> (Araneae, Lycosidae). </w:t>
        </w:r>
        <w:r w:rsidRPr="0077010B">
          <w:rPr>
            <w:rFonts w:ascii="Times New Roman" w:eastAsia="Times New Roman" w:hAnsi="Times New Roman" w:cs="Times New Roman"/>
            <w:i/>
            <w:iCs/>
            <w:color w:val="000000"/>
            <w:rPrChange w:id="379" w:author="Clemot Bastien" w:date="2024-12-19T09:51:00Z" w16du:dateUtc="2024-12-19T08:51:00Z">
              <w:rPr>
                <w:i/>
                <w:iCs/>
              </w:rPr>
            </w:rPrChange>
          </w:rPr>
          <w:t>The Journal of Arachnology</w:t>
        </w:r>
        <w:r w:rsidRPr="0077010B">
          <w:rPr>
            <w:rFonts w:ascii="Times New Roman" w:eastAsia="Times New Roman" w:hAnsi="Times New Roman" w:cs="Times New Roman"/>
            <w:color w:val="000000"/>
            <w:rPrChange w:id="380" w:author="Clemot Bastien" w:date="2024-12-19T09:51:00Z" w16du:dateUtc="2024-12-19T08:51:00Z">
              <w:rPr/>
            </w:rPrChange>
          </w:rPr>
          <w:t>, 41:108-125.</w:t>
        </w:r>
      </w:ins>
    </w:p>
    <w:p w14:paraId="3FF286F9" w14:textId="77777777" w:rsidR="0077010B" w:rsidRDefault="00F86A3C" w:rsidP="0077010B">
      <w:pPr>
        <w:spacing w:line="360" w:lineRule="auto"/>
        <w:ind w:firstLine="720"/>
        <w:jc w:val="both"/>
        <w:rPr>
          <w:ins w:id="381" w:author="Clemot Bastien" w:date="2024-12-19T09:53:00Z" w16du:dateUtc="2024-12-19T08:53:00Z"/>
          <w:rFonts w:ascii="Times New Roman" w:eastAsia="Times New Roman" w:hAnsi="Times New Roman" w:cs="Times New Roman"/>
          <w:color w:val="000000"/>
        </w:rPr>
      </w:pPr>
      <w:ins w:id="382" w:author="Clemot Bastien" w:date="2024-12-19T09:50:00Z">
        <w:r w:rsidRPr="0077010B">
          <w:rPr>
            <w:rFonts w:ascii="Times New Roman" w:eastAsia="Times New Roman" w:hAnsi="Times New Roman" w:cs="Times New Roman"/>
            <w:color w:val="000000"/>
            <w:rPrChange w:id="383" w:author="Clemot Bastien" w:date="2024-12-19T09:51:00Z" w16du:dateUtc="2024-12-19T08:51:00Z">
              <w:rPr/>
            </w:rPrChange>
          </w:rPr>
          <w:t xml:space="preserve">Copperi M. S., Ferretti N., Peretti A. V. (2019). The role of silk in courtship and communication in mygalomorph spiders: Do males regulate their courtship in response to female mating status? </w:t>
        </w:r>
        <w:r w:rsidRPr="0077010B">
          <w:rPr>
            <w:rFonts w:ascii="Times New Roman" w:eastAsia="Times New Roman" w:hAnsi="Times New Roman" w:cs="Times New Roman"/>
            <w:i/>
            <w:iCs/>
            <w:color w:val="000000"/>
            <w:rPrChange w:id="384" w:author="Clemot Bastien" w:date="2024-12-19T09:51:00Z" w16du:dateUtc="2024-12-19T08:51:00Z">
              <w:rPr>
                <w:i/>
                <w:iCs/>
              </w:rPr>
            </w:rPrChange>
          </w:rPr>
          <w:t>Behavioural Processes</w:t>
        </w:r>
        <w:r w:rsidRPr="0077010B">
          <w:rPr>
            <w:rFonts w:ascii="Times New Roman" w:eastAsia="Times New Roman" w:hAnsi="Times New Roman" w:cs="Times New Roman"/>
            <w:color w:val="000000"/>
            <w:rPrChange w:id="385" w:author="Clemot Bastien" w:date="2024-12-19T09:51:00Z" w16du:dateUtc="2024-12-19T08:51:00Z">
              <w:rPr/>
            </w:rPrChange>
          </w:rPr>
          <w:t>, 167.</w:t>
        </w:r>
      </w:ins>
    </w:p>
    <w:p w14:paraId="1C5D17A5" w14:textId="77777777" w:rsidR="0077010B" w:rsidRDefault="00F86A3C" w:rsidP="0077010B">
      <w:pPr>
        <w:spacing w:line="360" w:lineRule="auto"/>
        <w:ind w:firstLine="720"/>
        <w:jc w:val="both"/>
        <w:rPr>
          <w:ins w:id="386" w:author="Clemot Bastien" w:date="2024-12-19T09:53:00Z" w16du:dateUtc="2024-12-19T08:53:00Z"/>
          <w:rFonts w:ascii="Times New Roman" w:eastAsia="Times New Roman" w:hAnsi="Times New Roman" w:cs="Times New Roman"/>
          <w:color w:val="000000"/>
        </w:rPr>
      </w:pPr>
      <w:ins w:id="387" w:author="Clemot Bastien" w:date="2024-12-19T09:50:00Z">
        <w:r w:rsidRPr="0077010B">
          <w:rPr>
            <w:rFonts w:ascii="Times New Roman" w:eastAsia="Times New Roman" w:hAnsi="Times New Roman" w:cs="Times New Roman"/>
            <w:color w:val="000000"/>
            <w:rPrChange w:id="388" w:author="Clemot Bastien" w:date="2024-12-19T09:51:00Z" w16du:dateUtc="2024-12-19T08:51:00Z">
              <w:rPr/>
            </w:rPrChange>
          </w:rPr>
          <w:t xml:space="preserve">Cory A., Schneider J. (2020). Males of sexually cannibalistic spider chemically assess relative female quality. </w:t>
        </w:r>
        <w:r w:rsidRPr="0077010B">
          <w:rPr>
            <w:rFonts w:ascii="Times New Roman" w:eastAsia="Times New Roman" w:hAnsi="Times New Roman" w:cs="Times New Roman"/>
            <w:i/>
            <w:iCs/>
            <w:color w:val="000000"/>
            <w:rPrChange w:id="389" w:author="Clemot Bastien" w:date="2024-12-19T09:51:00Z" w16du:dateUtc="2024-12-19T08:51:00Z">
              <w:rPr>
                <w:i/>
                <w:iCs/>
              </w:rPr>
            </w:rPrChange>
          </w:rPr>
          <w:t>BMC Evolutionary Biology</w:t>
        </w:r>
        <w:r w:rsidRPr="0077010B">
          <w:rPr>
            <w:rFonts w:ascii="Times New Roman" w:eastAsia="Times New Roman" w:hAnsi="Times New Roman" w:cs="Times New Roman"/>
            <w:color w:val="000000"/>
            <w:rPrChange w:id="390" w:author="Clemot Bastien" w:date="2024-12-19T09:51:00Z" w16du:dateUtc="2024-12-19T08:51:00Z">
              <w:rPr/>
            </w:rPrChange>
          </w:rPr>
          <w:t>, 20:90.</w:t>
        </w:r>
      </w:ins>
    </w:p>
    <w:p w14:paraId="78088C82" w14:textId="77777777" w:rsidR="0077010B" w:rsidRDefault="00F86A3C" w:rsidP="0077010B">
      <w:pPr>
        <w:spacing w:line="360" w:lineRule="auto"/>
        <w:ind w:firstLine="720"/>
        <w:jc w:val="both"/>
        <w:rPr>
          <w:ins w:id="391" w:author="Clemot Bastien" w:date="2024-12-19T09:53:00Z" w16du:dateUtc="2024-12-19T08:53:00Z"/>
          <w:rFonts w:ascii="Times New Roman" w:eastAsia="Times New Roman" w:hAnsi="Times New Roman" w:cs="Times New Roman"/>
          <w:color w:val="000000"/>
        </w:rPr>
      </w:pPr>
      <w:ins w:id="392" w:author="Clemot Bastien" w:date="2024-12-19T09:50:00Z">
        <w:r w:rsidRPr="0077010B">
          <w:rPr>
            <w:rFonts w:ascii="Times New Roman" w:eastAsia="Times New Roman" w:hAnsi="Times New Roman" w:cs="Times New Roman"/>
            <w:color w:val="000000"/>
            <w:rPrChange w:id="393" w:author="Clemot Bastien" w:date="2024-12-19T09:51:00Z" w16du:dateUtc="2024-12-19T08:51:00Z">
              <w:rPr/>
            </w:rPrChange>
          </w:rPr>
          <w:t xml:space="preserve">Csardi G., Nepusz T. (2006). The igraph software package for complex network research. </w:t>
        </w:r>
        <w:r w:rsidRPr="0077010B">
          <w:rPr>
            <w:rFonts w:ascii="Times New Roman" w:eastAsia="Times New Roman" w:hAnsi="Times New Roman" w:cs="Times New Roman"/>
            <w:i/>
            <w:iCs/>
            <w:color w:val="000000"/>
            <w:rPrChange w:id="394" w:author="Clemot Bastien" w:date="2024-12-19T09:51:00Z" w16du:dateUtc="2024-12-19T08:51:00Z">
              <w:rPr>
                <w:i/>
                <w:iCs/>
              </w:rPr>
            </w:rPrChange>
          </w:rPr>
          <w:t>InterHournal, Complex Systems</w:t>
        </w:r>
        <w:r w:rsidRPr="0077010B">
          <w:rPr>
            <w:rFonts w:ascii="Times New Roman" w:eastAsia="Times New Roman" w:hAnsi="Times New Roman" w:cs="Times New Roman"/>
            <w:color w:val="000000"/>
            <w:rPrChange w:id="395" w:author="Clemot Bastien" w:date="2024-12-19T09:51:00Z" w16du:dateUtc="2024-12-19T08:51:00Z">
              <w:rPr/>
            </w:rPrChange>
          </w:rPr>
          <w:t xml:space="preserve">. URL: </w:t>
        </w:r>
        <w:r w:rsidRPr="0077010B">
          <w:rPr>
            <w:rFonts w:ascii="Times New Roman" w:eastAsia="Times New Roman" w:hAnsi="Times New Roman" w:cs="Times New Roman"/>
            <w:color w:val="000000"/>
            <w:rPrChange w:id="396" w:author="Clemot Bastien" w:date="2024-12-19T09:51:00Z" w16du:dateUtc="2024-12-19T08:51:00Z">
              <w:rPr/>
            </w:rPrChange>
          </w:rPr>
          <w:fldChar w:fldCharType="begin"/>
        </w:r>
        <w:r w:rsidRPr="0077010B">
          <w:rPr>
            <w:rFonts w:ascii="Times New Roman" w:eastAsia="Times New Roman" w:hAnsi="Times New Roman" w:cs="Times New Roman"/>
            <w:color w:val="000000"/>
            <w:rPrChange w:id="397" w:author="Clemot Bastien" w:date="2024-12-19T09:51:00Z" w16du:dateUtc="2024-12-19T08:51:00Z">
              <w:rPr/>
            </w:rPrChange>
          </w:rPr>
          <w:instrText>HYPERLINK "https://igraph.org" \t "_new"</w:instrText>
        </w:r>
        <w:r w:rsidRPr="0077010B">
          <w:rPr>
            <w:rFonts w:ascii="Times New Roman" w:eastAsia="Times New Roman" w:hAnsi="Times New Roman" w:cs="Times New Roman"/>
            <w:color w:val="000000"/>
            <w:rPrChange w:id="398" w:author="Clemot Bastien" w:date="2024-12-19T09:51:00Z" w16du:dateUtc="2024-12-19T08:51:00Z">
              <w:rPr/>
            </w:rPrChange>
          </w:rPr>
          <w:fldChar w:fldCharType="separate"/>
        </w:r>
        <w:r w:rsidRPr="0077010B">
          <w:rPr>
            <w:rStyle w:val="Hyperlink"/>
            <w:rFonts w:ascii="Times New Roman" w:eastAsia="Times New Roman" w:hAnsi="Times New Roman" w:cs="Times New Roman"/>
          </w:rPr>
          <w:t>https://igraph.org</w:t>
        </w:r>
      </w:ins>
      <w:ins w:id="399" w:author="Clemot Bastien" w:date="2024-12-19T09:50:00Z" w16du:dateUtc="2024-12-19T08:50:00Z">
        <w:r w:rsidRPr="0077010B">
          <w:rPr>
            <w:rFonts w:ascii="Times New Roman" w:eastAsia="Times New Roman" w:hAnsi="Times New Roman" w:cs="Times New Roman"/>
            <w:color w:val="000000"/>
            <w:rPrChange w:id="400" w:author="Clemot Bastien" w:date="2024-12-19T09:51:00Z" w16du:dateUtc="2024-12-19T08:51:00Z">
              <w:rPr/>
            </w:rPrChange>
          </w:rPr>
          <w:fldChar w:fldCharType="end"/>
        </w:r>
      </w:ins>
      <w:ins w:id="401" w:author="Clemot Bastien" w:date="2024-12-19T09:50:00Z">
        <w:r w:rsidRPr="0077010B">
          <w:rPr>
            <w:rFonts w:ascii="Times New Roman" w:eastAsia="Times New Roman" w:hAnsi="Times New Roman" w:cs="Times New Roman"/>
            <w:color w:val="000000"/>
            <w:rPrChange w:id="402" w:author="Clemot Bastien" w:date="2024-12-19T09:51:00Z" w16du:dateUtc="2024-12-19T08:51:00Z">
              <w:rPr/>
            </w:rPrChange>
          </w:rPr>
          <w:t>.</w:t>
        </w:r>
      </w:ins>
    </w:p>
    <w:p w14:paraId="36F54B48" w14:textId="77777777" w:rsidR="0077010B" w:rsidRDefault="00F86A3C" w:rsidP="0077010B">
      <w:pPr>
        <w:spacing w:line="360" w:lineRule="auto"/>
        <w:ind w:firstLine="720"/>
        <w:jc w:val="both"/>
        <w:rPr>
          <w:ins w:id="403" w:author="Clemot Bastien" w:date="2024-12-19T09:53:00Z" w16du:dateUtc="2024-12-19T08:53:00Z"/>
          <w:rFonts w:ascii="Times New Roman" w:eastAsia="Times New Roman" w:hAnsi="Times New Roman" w:cs="Times New Roman"/>
          <w:color w:val="000000"/>
        </w:rPr>
      </w:pPr>
      <w:ins w:id="404" w:author="Clemot Bastien" w:date="2024-12-19T09:50:00Z">
        <w:r w:rsidRPr="0077010B">
          <w:rPr>
            <w:rFonts w:ascii="Times New Roman" w:eastAsia="Times New Roman" w:hAnsi="Times New Roman" w:cs="Times New Roman"/>
            <w:color w:val="000000"/>
            <w:rPrChange w:id="405" w:author="Clemot Bastien" w:date="2024-12-19T09:51:00Z" w16du:dateUtc="2024-12-19T08:51:00Z">
              <w:rPr/>
            </w:rPrChange>
          </w:rPr>
          <w:t xml:space="preserve">Eberhard M. J. B., Machnis A., Uhl G. (2020). Condition-dependent differences in male vibratory pre-copulatory and copulatory courtship in a nuptial gift-giving spider. </w:t>
        </w:r>
        <w:r w:rsidRPr="0077010B">
          <w:rPr>
            <w:rFonts w:ascii="Times New Roman" w:eastAsia="Times New Roman" w:hAnsi="Times New Roman" w:cs="Times New Roman"/>
            <w:i/>
            <w:iCs/>
            <w:color w:val="000000"/>
            <w:rPrChange w:id="406" w:author="Clemot Bastien" w:date="2024-12-19T09:51:00Z" w16du:dateUtc="2024-12-19T08:51:00Z">
              <w:rPr>
                <w:i/>
                <w:iCs/>
              </w:rPr>
            </w:rPrChange>
          </w:rPr>
          <w:t>Behavioral Ecology and Sociobiology</w:t>
        </w:r>
        <w:r w:rsidRPr="0077010B">
          <w:rPr>
            <w:rFonts w:ascii="Times New Roman" w:eastAsia="Times New Roman" w:hAnsi="Times New Roman" w:cs="Times New Roman"/>
            <w:color w:val="000000"/>
            <w:rPrChange w:id="407" w:author="Clemot Bastien" w:date="2024-12-19T09:51:00Z" w16du:dateUtc="2024-12-19T08:51:00Z">
              <w:rPr/>
            </w:rPrChange>
          </w:rPr>
          <w:t>, 74:138.</w:t>
        </w:r>
      </w:ins>
    </w:p>
    <w:p w14:paraId="0FF51809" w14:textId="77777777" w:rsidR="0077010B" w:rsidRDefault="00F86A3C" w:rsidP="0077010B">
      <w:pPr>
        <w:spacing w:line="360" w:lineRule="auto"/>
        <w:ind w:firstLine="720"/>
        <w:jc w:val="both"/>
        <w:rPr>
          <w:ins w:id="408" w:author="Clemot Bastien" w:date="2024-12-19T09:53:00Z" w16du:dateUtc="2024-12-19T08:53:00Z"/>
          <w:rFonts w:ascii="Times New Roman" w:eastAsia="Times New Roman" w:hAnsi="Times New Roman" w:cs="Times New Roman"/>
          <w:color w:val="000000"/>
        </w:rPr>
      </w:pPr>
      <w:ins w:id="409" w:author="Clemot Bastien" w:date="2024-12-19T09:50:00Z">
        <w:r w:rsidRPr="0077010B">
          <w:rPr>
            <w:rFonts w:ascii="Times New Roman" w:eastAsia="Times New Roman" w:hAnsi="Times New Roman" w:cs="Times New Roman"/>
            <w:color w:val="000000"/>
            <w:rPrChange w:id="410" w:author="Clemot Bastien" w:date="2024-12-19T09:51:00Z" w16du:dateUtc="2024-12-19T08:51:00Z">
              <w:rPr/>
            </w:rPrChange>
          </w:rPr>
          <w:t xml:space="preserve">Elgar M. A. (1992). Sexual cannibalism in spiders and other invertebrates. In Elgar M. A., Crespi B. J. (1992) </w:t>
        </w:r>
        <w:r w:rsidRPr="0077010B">
          <w:rPr>
            <w:rFonts w:ascii="Times New Roman" w:eastAsia="Times New Roman" w:hAnsi="Times New Roman" w:cs="Times New Roman"/>
            <w:i/>
            <w:iCs/>
            <w:color w:val="000000"/>
            <w:rPrChange w:id="411" w:author="Clemot Bastien" w:date="2024-12-19T09:51:00Z" w16du:dateUtc="2024-12-19T08:51:00Z">
              <w:rPr>
                <w:i/>
                <w:iCs/>
              </w:rPr>
            </w:rPrChange>
          </w:rPr>
          <w:t>Cannibalism: Ecology and evolution among diverse taxa</w:t>
        </w:r>
        <w:r w:rsidRPr="0077010B">
          <w:rPr>
            <w:rFonts w:ascii="Times New Roman" w:eastAsia="Times New Roman" w:hAnsi="Times New Roman" w:cs="Times New Roman"/>
            <w:color w:val="000000"/>
            <w:rPrChange w:id="412" w:author="Clemot Bastien" w:date="2024-12-19T09:51:00Z" w16du:dateUtc="2024-12-19T08:51:00Z">
              <w:rPr/>
            </w:rPrChange>
          </w:rPr>
          <w:t>. Oxford University Press, pp128-155.</w:t>
        </w:r>
      </w:ins>
    </w:p>
    <w:p w14:paraId="182581F5" w14:textId="77777777" w:rsidR="0077010B" w:rsidRDefault="00F86A3C" w:rsidP="0077010B">
      <w:pPr>
        <w:spacing w:line="360" w:lineRule="auto"/>
        <w:ind w:firstLine="720"/>
        <w:jc w:val="both"/>
        <w:rPr>
          <w:ins w:id="413" w:author="Clemot Bastien" w:date="2024-12-19T09:53:00Z" w16du:dateUtc="2024-12-19T08:53:00Z"/>
          <w:rFonts w:ascii="Times New Roman" w:eastAsia="Times New Roman" w:hAnsi="Times New Roman" w:cs="Times New Roman"/>
          <w:color w:val="000000"/>
        </w:rPr>
      </w:pPr>
      <w:ins w:id="414" w:author="Clemot Bastien" w:date="2024-12-19T09:50:00Z">
        <w:r w:rsidRPr="0077010B">
          <w:rPr>
            <w:rFonts w:ascii="Times New Roman" w:eastAsia="Times New Roman" w:hAnsi="Times New Roman" w:cs="Times New Roman"/>
            <w:color w:val="000000"/>
            <w:rPrChange w:id="415" w:author="Clemot Bastien" w:date="2024-12-19T09:51:00Z" w16du:dateUtc="2024-12-19T08:51:00Z">
              <w:rPr/>
            </w:rPrChange>
          </w:rPr>
          <w:lastRenderedPageBreak/>
          <w:t xml:space="preserve">Fisher A. M., Price T. A. R. (2019). Density-dependent aggression, courtship, and sex ratio in a fishing spider. </w:t>
        </w:r>
        <w:r w:rsidRPr="0077010B">
          <w:rPr>
            <w:rFonts w:ascii="Times New Roman" w:eastAsia="Times New Roman" w:hAnsi="Times New Roman" w:cs="Times New Roman"/>
            <w:i/>
            <w:iCs/>
            <w:color w:val="000000"/>
            <w:rPrChange w:id="416" w:author="Clemot Bastien" w:date="2024-12-19T09:51:00Z" w16du:dateUtc="2024-12-19T08:51:00Z">
              <w:rPr>
                <w:i/>
                <w:iCs/>
              </w:rPr>
            </w:rPrChange>
          </w:rPr>
          <w:t>Arachnology</w:t>
        </w:r>
        <w:r w:rsidRPr="0077010B">
          <w:rPr>
            <w:rFonts w:ascii="Times New Roman" w:eastAsia="Times New Roman" w:hAnsi="Times New Roman" w:cs="Times New Roman"/>
            <w:color w:val="000000"/>
            <w:rPrChange w:id="417" w:author="Clemot Bastien" w:date="2024-12-19T09:51:00Z" w16du:dateUtc="2024-12-19T08:51:00Z">
              <w:rPr/>
            </w:rPrChange>
          </w:rPr>
          <w:t>, 18:295-300.</w:t>
        </w:r>
      </w:ins>
    </w:p>
    <w:p w14:paraId="73FC411C" w14:textId="77777777" w:rsidR="0077010B" w:rsidRDefault="00F86A3C" w:rsidP="0077010B">
      <w:pPr>
        <w:spacing w:line="360" w:lineRule="auto"/>
        <w:ind w:firstLine="720"/>
        <w:jc w:val="both"/>
        <w:rPr>
          <w:ins w:id="418" w:author="Clemot Bastien" w:date="2024-12-19T09:53:00Z" w16du:dateUtc="2024-12-19T08:53:00Z"/>
          <w:rFonts w:ascii="Times New Roman" w:eastAsia="Times New Roman" w:hAnsi="Times New Roman" w:cs="Times New Roman"/>
          <w:color w:val="000000"/>
        </w:rPr>
      </w:pPr>
      <w:ins w:id="419" w:author="Clemot Bastien" w:date="2024-12-19T09:50:00Z">
        <w:r w:rsidRPr="0077010B">
          <w:rPr>
            <w:rFonts w:ascii="Times New Roman" w:eastAsia="Times New Roman" w:hAnsi="Times New Roman" w:cs="Times New Roman"/>
            <w:color w:val="000000"/>
            <w:rPrChange w:id="420" w:author="Clemot Bastien" w:date="2024-12-19T09:51:00Z" w16du:dateUtc="2024-12-19T08:51:00Z">
              <w:rPr/>
            </w:rPrChange>
          </w:rPr>
          <w:t xml:space="preserve">Friard O., Gamba M. (2016). BORIS: a free, versatile open-source event-logging software for video/audio coding and live observations. </w:t>
        </w:r>
        <w:r w:rsidRPr="0077010B">
          <w:rPr>
            <w:rFonts w:ascii="Times New Roman" w:eastAsia="Times New Roman" w:hAnsi="Times New Roman" w:cs="Times New Roman"/>
            <w:i/>
            <w:iCs/>
            <w:color w:val="000000"/>
            <w:rPrChange w:id="421" w:author="Clemot Bastien" w:date="2024-12-19T09:51:00Z" w16du:dateUtc="2024-12-19T08:51:00Z">
              <w:rPr>
                <w:i/>
                <w:iCs/>
              </w:rPr>
            </w:rPrChange>
          </w:rPr>
          <w:t>Methods in Ecology and Evolution</w:t>
        </w:r>
        <w:r w:rsidRPr="0077010B">
          <w:rPr>
            <w:rFonts w:ascii="Times New Roman" w:eastAsia="Times New Roman" w:hAnsi="Times New Roman" w:cs="Times New Roman"/>
            <w:color w:val="000000"/>
            <w:rPrChange w:id="422" w:author="Clemot Bastien" w:date="2024-12-19T09:51:00Z" w16du:dateUtc="2024-12-19T08:51:00Z">
              <w:rPr/>
            </w:rPrChange>
          </w:rPr>
          <w:t>, 7:1325–1330.</w:t>
        </w:r>
      </w:ins>
    </w:p>
    <w:p w14:paraId="480DFAD0" w14:textId="77777777" w:rsidR="0077010B" w:rsidRDefault="00F86A3C" w:rsidP="0077010B">
      <w:pPr>
        <w:spacing w:line="360" w:lineRule="auto"/>
        <w:ind w:firstLine="720"/>
        <w:jc w:val="both"/>
        <w:rPr>
          <w:ins w:id="423" w:author="Clemot Bastien" w:date="2024-12-19T09:54:00Z" w16du:dateUtc="2024-12-19T08:54:00Z"/>
          <w:rFonts w:ascii="Times New Roman" w:eastAsia="Times New Roman" w:hAnsi="Times New Roman" w:cs="Times New Roman"/>
          <w:color w:val="000000"/>
        </w:rPr>
      </w:pPr>
      <w:ins w:id="424" w:author="Clemot Bastien" w:date="2024-12-19T09:50:00Z">
        <w:r w:rsidRPr="0077010B">
          <w:rPr>
            <w:rFonts w:ascii="Times New Roman" w:eastAsia="Times New Roman" w:hAnsi="Times New Roman" w:cs="Times New Roman"/>
            <w:color w:val="000000"/>
            <w:rPrChange w:id="425" w:author="Clemot Bastien" w:date="2024-12-19T09:51:00Z" w16du:dateUtc="2024-12-19T08:51:00Z">
              <w:rPr/>
            </w:rPrChange>
          </w:rPr>
          <w:t xml:space="preserve">Gaskett A. C., Herberstein M. E., Downes B. J., Elgar M. A. (2004). Changes in male mate choice in a sexually cannibalistic orb-web spider (Araneae: Araneidae). </w:t>
        </w:r>
        <w:r w:rsidRPr="0077010B">
          <w:rPr>
            <w:rFonts w:ascii="Times New Roman" w:eastAsia="Times New Roman" w:hAnsi="Times New Roman" w:cs="Times New Roman"/>
            <w:i/>
            <w:iCs/>
            <w:color w:val="000000"/>
            <w:rPrChange w:id="426" w:author="Clemot Bastien" w:date="2024-12-19T09:51:00Z" w16du:dateUtc="2024-12-19T08:51:00Z">
              <w:rPr>
                <w:i/>
                <w:iCs/>
              </w:rPr>
            </w:rPrChange>
          </w:rPr>
          <w:t>Behaviour</w:t>
        </w:r>
        <w:r w:rsidRPr="0077010B">
          <w:rPr>
            <w:rFonts w:ascii="Times New Roman" w:eastAsia="Times New Roman" w:hAnsi="Times New Roman" w:cs="Times New Roman"/>
            <w:color w:val="000000"/>
            <w:rPrChange w:id="427" w:author="Clemot Bastien" w:date="2024-12-19T09:51:00Z" w16du:dateUtc="2024-12-19T08:51:00Z">
              <w:rPr/>
            </w:rPrChange>
          </w:rPr>
          <w:t>, 141:1197-1210.</w:t>
        </w:r>
      </w:ins>
    </w:p>
    <w:p w14:paraId="276F27C3" w14:textId="77777777" w:rsidR="0077010B" w:rsidRDefault="00F86A3C" w:rsidP="0077010B">
      <w:pPr>
        <w:spacing w:line="360" w:lineRule="auto"/>
        <w:ind w:firstLine="720"/>
        <w:jc w:val="both"/>
        <w:rPr>
          <w:ins w:id="428" w:author="Clemot Bastien" w:date="2024-12-19T09:54:00Z" w16du:dateUtc="2024-12-19T08:54:00Z"/>
          <w:rFonts w:ascii="Times New Roman" w:eastAsia="Times New Roman" w:hAnsi="Times New Roman" w:cs="Times New Roman"/>
          <w:color w:val="000000"/>
        </w:rPr>
      </w:pPr>
      <w:ins w:id="429" w:author="Clemot Bastien" w:date="2024-12-19T09:50:00Z">
        <w:r w:rsidRPr="0077010B">
          <w:rPr>
            <w:rFonts w:ascii="Times New Roman" w:eastAsia="Times New Roman" w:hAnsi="Times New Roman" w:cs="Times New Roman"/>
            <w:color w:val="000000"/>
            <w:rPrChange w:id="430" w:author="Clemot Bastien" w:date="2024-12-19T09:51:00Z" w16du:dateUtc="2024-12-19T08:51:00Z">
              <w:rPr/>
            </w:rPrChange>
          </w:rPr>
          <w:t xml:space="preserve">Girard M. B., Elias D. O., Kasumovic M. M. (2015). Female preference for multi-modal courtship: multiple signals are important for male mating success in peacock spiders. </w:t>
        </w:r>
        <w:r w:rsidRPr="0077010B">
          <w:rPr>
            <w:rFonts w:ascii="Times New Roman" w:eastAsia="Times New Roman" w:hAnsi="Times New Roman" w:cs="Times New Roman"/>
            <w:i/>
            <w:iCs/>
            <w:color w:val="000000"/>
            <w:rPrChange w:id="431" w:author="Clemot Bastien" w:date="2024-12-19T09:51:00Z" w16du:dateUtc="2024-12-19T08:51:00Z">
              <w:rPr>
                <w:i/>
                <w:iCs/>
              </w:rPr>
            </w:rPrChange>
          </w:rPr>
          <w:t>Proceedings Royal Society B</w:t>
        </w:r>
        <w:r w:rsidRPr="0077010B">
          <w:rPr>
            <w:rFonts w:ascii="Times New Roman" w:eastAsia="Times New Roman" w:hAnsi="Times New Roman" w:cs="Times New Roman"/>
            <w:color w:val="000000"/>
            <w:rPrChange w:id="432" w:author="Clemot Bastien" w:date="2024-12-19T09:51:00Z" w16du:dateUtc="2024-12-19T08:51:00Z">
              <w:rPr/>
            </w:rPrChange>
          </w:rPr>
          <w:t>, 282:20152222.</w:t>
        </w:r>
      </w:ins>
    </w:p>
    <w:p w14:paraId="7CC51144" w14:textId="77777777" w:rsidR="0077010B" w:rsidRDefault="00F86A3C" w:rsidP="0077010B">
      <w:pPr>
        <w:spacing w:line="360" w:lineRule="auto"/>
        <w:ind w:firstLine="720"/>
        <w:jc w:val="both"/>
        <w:rPr>
          <w:ins w:id="433" w:author="Clemot Bastien" w:date="2024-12-19T09:54:00Z" w16du:dateUtc="2024-12-19T08:54:00Z"/>
          <w:rFonts w:ascii="Times New Roman" w:eastAsia="Times New Roman" w:hAnsi="Times New Roman" w:cs="Times New Roman"/>
          <w:color w:val="000000"/>
        </w:rPr>
      </w:pPr>
      <w:ins w:id="434" w:author="Clemot Bastien" w:date="2024-12-19T09:50:00Z">
        <w:r w:rsidRPr="0077010B">
          <w:rPr>
            <w:rFonts w:ascii="Times New Roman" w:eastAsia="Times New Roman" w:hAnsi="Times New Roman" w:cs="Times New Roman"/>
            <w:color w:val="000000"/>
            <w:rPrChange w:id="435" w:author="Clemot Bastien" w:date="2024-12-19T09:51:00Z" w16du:dateUtc="2024-12-19T08:51:00Z">
              <w:rPr/>
            </w:rPrChange>
          </w:rPr>
          <w:t>Green P. A., Patek S. N. (2018). Mutual assessment during ritualized fighting in mantis shrimp (</w:t>
        </w:r>
        <w:r w:rsidRPr="0077010B">
          <w:rPr>
            <w:rFonts w:ascii="Times New Roman" w:eastAsia="Times New Roman" w:hAnsi="Times New Roman" w:cs="Times New Roman"/>
            <w:i/>
            <w:iCs/>
            <w:color w:val="000000"/>
            <w:rPrChange w:id="436" w:author="Clemot Bastien" w:date="2024-12-19T09:51:00Z" w16du:dateUtc="2024-12-19T08:51:00Z">
              <w:rPr>
                <w:i/>
                <w:iCs/>
              </w:rPr>
            </w:rPrChange>
          </w:rPr>
          <w:t>Stomatopoda</w:t>
        </w:r>
        <w:r w:rsidRPr="0077010B">
          <w:rPr>
            <w:rFonts w:ascii="Times New Roman" w:eastAsia="Times New Roman" w:hAnsi="Times New Roman" w:cs="Times New Roman"/>
            <w:color w:val="000000"/>
            <w:rPrChange w:id="437" w:author="Clemot Bastien" w:date="2024-12-19T09:51:00Z" w16du:dateUtc="2024-12-19T08:51:00Z">
              <w:rPr/>
            </w:rPrChange>
          </w:rPr>
          <w:t xml:space="preserve">). </w:t>
        </w:r>
        <w:r w:rsidRPr="0077010B">
          <w:rPr>
            <w:rFonts w:ascii="Times New Roman" w:eastAsia="Times New Roman" w:hAnsi="Times New Roman" w:cs="Times New Roman"/>
            <w:i/>
            <w:iCs/>
            <w:color w:val="000000"/>
            <w:rPrChange w:id="438" w:author="Clemot Bastien" w:date="2024-12-19T09:51:00Z" w16du:dateUtc="2024-12-19T08:51:00Z">
              <w:rPr>
                <w:i/>
                <w:iCs/>
              </w:rPr>
            </w:rPrChange>
          </w:rPr>
          <w:t>Proceeding Royal Society B</w:t>
        </w:r>
        <w:r w:rsidRPr="0077010B">
          <w:rPr>
            <w:rFonts w:ascii="Times New Roman" w:eastAsia="Times New Roman" w:hAnsi="Times New Roman" w:cs="Times New Roman"/>
            <w:color w:val="000000"/>
            <w:rPrChange w:id="439" w:author="Clemot Bastien" w:date="2024-12-19T09:51:00Z" w16du:dateUtc="2024-12-19T08:51:00Z">
              <w:rPr/>
            </w:rPrChange>
          </w:rPr>
          <w:t>, 285:20172542.</w:t>
        </w:r>
      </w:ins>
    </w:p>
    <w:p w14:paraId="723606FE" w14:textId="77777777" w:rsidR="0077010B" w:rsidRDefault="0077010B" w:rsidP="0077010B">
      <w:pPr>
        <w:spacing w:line="360" w:lineRule="auto"/>
        <w:ind w:firstLine="720"/>
        <w:jc w:val="both"/>
        <w:rPr>
          <w:ins w:id="440" w:author="Clemot Bastien" w:date="2024-12-19T09:54:00Z" w16du:dateUtc="2024-12-19T08:54:00Z"/>
          <w:rFonts w:ascii="Times New Roman" w:eastAsia="Times New Roman" w:hAnsi="Times New Roman" w:cs="Times New Roman"/>
          <w:color w:val="000000"/>
        </w:rPr>
      </w:pPr>
      <w:ins w:id="441" w:author="Clemot Bastien" w:date="2024-12-19T09:51:00Z">
        <w:r w:rsidRPr="0077010B">
          <w:rPr>
            <w:rFonts w:ascii="Times New Roman" w:eastAsia="Times New Roman" w:hAnsi="Times New Roman" w:cs="Times New Roman"/>
            <w:color w:val="000000"/>
            <w:rPrChange w:id="442" w:author="Clemot Bastien" w:date="2024-12-19T09:51:00Z" w16du:dateUtc="2024-12-19T08:51:00Z">
              <w:rPr/>
            </w:rPrChange>
          </w:rPr>
          <w:t xml:space="preserve">Henschel J. R. (1994). Predation on social and solitary individuals of the spider </w:t>
        </w:r>
        <w:r w:rsidRPr="0077010B">
          <w:rPr>
            <w:rFonts w:ascii="Times New Roman" w:eastAsia="Times New Roman" w:hAnsi="Times New Roman" w:cs="Times New Roman"/>
            <w:i/>
            <w:iCs/>
            <w:color w:val="000000"/>
            <w:rPrChange w:id="443" w:author="Clemot Bastien" w:date="2024-12-19T09:51:00Z" w16du:dateUtc="2024-12-19T08:51:00Z">
              <w:rPr>
                <w:i/>
                <w:iCs/>
              </w:rPr>
            </w:rPrChange>
          </w:rPr>
          <w:t>Stegodyphus dumicola</w:t>
        </w:r>
        <w:r w:rsidRPr="0077010B">
          <w:rPr>
            <w:rFonts w:ascii="Times New Roman" w:eastAsia="Times New Roman" w:hAnsi="Times New Roman" w:cs="Times New Roman"/>
            <w:color w:val="000000"/>
            <w:rPrChange w:id="444" w:author="Clemot Bastien" w:date="2024-12-19T09:51:00Z" w16du:dateUtc="2024-12-19T08:51:00Z">
              <w:rPr/>
            </w:rPrChange>
          </w:rPr>
          <w:t xml:space="preserve"> (Eresidae). </w:t>
        </w:r>
        <w:r w:rsidRPr="0077010B">
          <w:rPr>
            <w:rFonts w:ascii="Times New Roman" w:eastAsia="Times New Roman" w:hAnsi="Times New Roman" w:cs="Times New Roman"/>
            <w:i/>
            <w:iCs/>
            <w:color w:val="000000"/>
            <w:rPrChange w:id="445" w:author="Clemot Bastien" w:date="2024-12-19T09:51:00Z" w16du:dateUtc="2024-12-19T08:51:00Z">
              <w:rPr>
                <w:i/>
                <w:iCs/>
              </w:rPr>
            </w:rPrChange>
          </w:rPr>
          <w:t>Journal of Arachnology</w:t>
        </w:r>
        <w:r w:rsidRPr="0077010B">
          <w:rPr>
            <w:rFonts w:ascii="Times New Roman" w:eastAsia="Times New Roman" w:hAnsi="Times New Roman" w:cs="Times New Roman"/>
            <w:color w:val="000000"/>
            <w:rPrChange w:id="446" w:author="Clemot Bastien" w:date="2024-12-19T09:51:00Z" w16du:dateUtc="2024-12-19T08:51:00Z">
              <w:rPr/>
            </w:rPrChange>
          </w:rPr>
          <w:t>, 22:348-351.</w:t>
        </w:r>
      </w:ins>
    </w:p>
    <w:p w14:paraId="41C77B25" w14:textId="77777777" w:rsidR="0077010B" w:rsidRDefault="0077010B" w:rsidP="0077010B">
      <w:pPr>
        <w:spacing w:line="360" w:lineRule="auto"/>
        <w:ind w:firstLine="720"/>
        <w:jc w:val="both"/>
        <w:rPr>
          <w:ins w:id="447" w:author="Clemot Bastien" w:date="2024-12-19T09:54:00Z" w16du:dateUtc="2024-12-19T08:54:00Z"/>
          <w:rFonts w:ascii="Times New Roman" w:eastAsia="Times New Roman" w:hAnsi="Times New Roman" w:cs="Times New Roman"/>
          <w:color w:val="000000"/>
        </w:rPr>
      </w:pPr>
      <w:ins w:id="448" w:author="Clemot Bastien" w:date="2024-12-19T09:51:00Z">
        <w:r w:rsidRPr="0077010B">
          <w:rPr>
            <w:rFonts w:ascii="Times New Roman" w:eastAsia="Times New Roman" w:hAnsi="Times New Roman" w:cs="Times New Roman"/>
            <w:color w:val="000000"/>
            <w:rPrChange w:id="449" w:author="Clemot Bastien" w:date="2024-12-19T09:51:00Z" w16du:dateUtc="2024-12-19T08:51:00Z">
              <w:rPr/>
            </w:rPrChange>
          </w:rPr>
          <w:t xml:space="preserve">Henschel J. R., Lubin Y. (1997). A test of habitat selection at two spatial scales in a sit-and-wait predator: a web-building spider. </w:t>
        </w:r>
        <w:r w:rsidRPr="0077010B">
          <w:rPr>
            <w:rFonts w:ascii="Times New Roman" w:eastAsia="Times New Roman" w:hAnsi="Times New Roman" w:cs="Times New Roman"/>
            <w:i/>
            <w:iCs/>
            <w:color w:val="000000"/>
            <w:rPrChange w:id="450" w:author="Clemot Bastien" w:date="2024-12-19T09:51:00Z" w16du:dateUtc="2024-12-19T08:51:00Z">
              <w:rPr>
                <w:i/>
                <w:iCs/>
              </w:rPr>
            </w:rPrChange>
          </w:rPr>
          <w:t>Animal Behaviour</w:t>
        </w:r>
        <w:r w:rsidRPr="0077010B">
          <w:rPr>
            <w:rFonts w:ascii="Times New Roman" w:eastAsia="Times New Roman" w:hAnsi="Times New Roman" w:cs="Times New Roman"/>
            <w:color w:val="000000"/>
            <w:rPrChange w:id="451" w:author="Clemot Bastien" w:date="2024-12-19T09:51:00Z" w16du:dateUtc="2024-12-19T08:51:00Z">
              <w:rPr/>
            </w:rPrChange>
          </w:rPr>
          <w:t>, 54:1021-1033.</w:t>
        </w:r>
      </w:ins>
    </w:p>
    <w:p w14:paraId="68726BA9" w14:textId="77777777" w:rsidR="0077010B" w:rsidRDefault="0077010B" w:rsidP="0077010B">
      <w:pPr>
        <w:spacing w:line="360" w:lineRule="auto"/>
        <w:ind w:firstLine="720"/>
        <w:jc w:val="both"/>
        <w:rPr>
          <w:ins w:id="452" w:author="Clemot Bastien" w:date="2024-12-19T10:47:00Z" w16du:dateUtc="2024-12-19T09:47:00Z"/>
          <w:rFonts w:ascii="Times New Roman" w:eastAsia="Times New Roman" w:hAnsi="Times New Roman" w:cs="Times New Roman"/>
          <w:color w:val="000000"/>
        </w:rPr>
      </w:pPr>
      <w:ins w:id="453" w:author="Clemot Bastien" w:date="2024-12-19T09:51:00Z">
        <w:r w:rsidRPr="0077010B">
          <w:rPr>
            <w:rFonts w:ascii="Times New Roman" w:eastAsia="Times New Roman" w:hAnsi="Times New Roman" w:cs="Times New Roman"/>
            <w:color w:val="000000"/>
            <w:rPrChange w:id="454" w:author="Clemot Bastien" w:date="2024-12-19T09:51:00Z" w16du:dateUtc="2024-12-19T08:51:00Z">
              <w:rPr/>
            </w:rPrChange>
          </w:rPr>
          <w:t xml:space="preserve">Kasumovic M. M., Elias D. O., Sivalinghem S., Mason A. C., Andrade M. C. B. (2010). Examination of condition dependence and genotype-by-environment interactions in the maintenance of a sexually selected trait. </w:t>
        </w:r>
        <w:r w:rsidRPr="0077010B">
          <w:rPr>
            <w:rFonts w:ascii="Times New Roman" w:eastAsia="Times New Roman" w:hAnsi="Times New Roman" w:cs="Times New Roman"/>
            <w:i/>
            <w:iCs/>
            <w:color w:val="000000"/>
            <w:rPrChange w:id="455" w:author="Clemot Bastien" w:date="2024-12-19T09:51:00Z" w16du:dateUtc="2024-12-19T08:51:00Z">
              <w:rPr>
                <w:i/>
                <w:iCs/>
              </w:rPr>
            </w:rPrChange>
          </w:rPr>
          <w:t>Proceedings of the Royal Society B: Biological Sciences</w:t>
        </w:r>
        <w:r w:rsidRPr="0077010B">
          <w:rPr>
            <w:rFonts w:ascii="Times New Roman" w:eastAsia="Times New Roman" w:hAnsi="Times New Roman" w:cs="Times New Roman"/>
            <w:color w:val="000000"/>
            <w:rPrChange w:id="456" w:author="Clemot Bastien" w:date="2024-12-19T09:51:00Z" w16du:dateUtc="2024-12-19T08:51:00Z">
              <w:rPr/>
            </w:rPrChange>
          </w:rPr>
          <w:t>, 277(1687), 2843-2850.</w:t>
        </w:r>
      </w:ins>
    </w:p>
    <w:p w14:paraId="4650D892" w14:textId="5FFEC4B2" w:rsidR="008547E4" w:rsidRDefault="008547E4" w:rsidP="0077010B">
      <w:pPr>
        <w:spacing w:line="360" w:lineRule="auto"/>
        <w:ind w:firstLine="720"/>
        <w:jc w:val="both"/>
        <w:rPr>
          <w:ins w:id="457" w:author="Clemot Bastien" w:date="2024-12-19T09:55:00Z" w16du:dateUtc="2024-12-19T08:55:00Z"/>
          <w:rFonts w:ascii="Times New Roman" w:eastAsia="Times New Roman" w:hAnsi="Times New Roman" w:cs="Times New Roman"/>
          <w:color w:val="000000"/>
        </w:rPr>
      </w:pPr>
      <w:ins w:id="458" w:author="Clemot Bastien" w:date="2024-12-19T10:47:00Z">
        <w:r w:rsidRPr="008547E4">
          <w:rPr>
            <w:rFonts w:ascii="Times New Roman" w:eastAsia="Times New Roman" w:hAnsi="Times New Roman" w:cs="Times New Roman"/>
            <w:color w:val="000000"/>
          </w:rPr>
          <w:t>LeGrice, R. J., Holwell, G. I., &amp; Painting, C. J. (2024). Sequential analysis reveals use of mutual assessment in contests between wild New Zealand giraffe weevils. </w:t>
        </w:r>
        <w:r w:rsidRPr="008547E4">
          <w:rPr>
            <w:rFonts w:ascii="Times New Roman" w:eastAsia="Times New Roman" w:hAnsi="Times New Roman" w:cs="Times New Roman"/>
            <w:i/>
            <w:iCs/>
            <w:color w:val="000000"/>
          </w:rPr>
          <w:t>New Zealand Journal of Zoology</w:t>
        </w:r>
        <w:r w:rsidRPr="008547E4">
          <w:rPr>
            <w:rFonts w:ascii="Times New Roman" w:eastAsia="Times New Roman" w:hAnsi="Times New Roman" w:cs="Times New Roman"/>
            <w:color w:val="000000"/>
          </w:rPr>
          <w:t>, </w:t>
        </w:r>
        <w:r w:rsidRPr="008547E4">
          <w:rPr>
            <w:rFonts w:ascii="Times New Roman" w:eastAsia="Times New Roman" w:hAnsi="Times New Roman" w:cs="Times New Roman"/>
            <w:i/>
            <w:iCs/>
            <w:color w:val="000000"/>
          </w:rPr>
          <w:t>51</w:t>
        </w:r>
        <w:r w:rsidRPr="008547E4">
          <w:rPr>
            <w:rFonts w:ascii="Times New Roman" w:eastAsia="Times New Roman" w:hAnsi="Times New Roman" w:cs="Times New Roman"/>
            <w:color w:val="000000"/>
          </w:rPr>
          <w:t>(2), 240-257.</w:t>
        </w:r>
      </w:ins>
    </w:p>
    <w:p w14:paraId="7C26261D" w14:textId="77777777" w:rsidR="0077010B" w:rsidRDefault="0077010B" w:rsidP="0077010B">
      <w:pPr>
        <w:spacing w:line="360" w:lineRule="auto"/>
        <w:ind w:firstLine="720"/>
        <w:jc w:val="both"/>
        <w:rPr>
          <w:ins w:id="459" w:author="Clemot Bastien" w:date="2024-12-19T09:55:00Z" w16du:dateUtc="2024-12-19T08:55:00Z"/>
          <w:rFonts w:ascii="Times New Roman" w:eastAsia="Times New Roman" w:hAnsi="Times New Roman" w:cs="Times New Roman"/>
          <w:color w:val="000000"/>
        </w:rPr>
      </w:pPr>
      <w:ins w:id="460" w:author="Clemot Bastien" w:date="2024-12-19T09:51:00Z">
        <w:r w:rsidRPr="0077010B">
          <w:rPr>
            <w:rFonts w:ascii="Times New Roman" w:eastAsia="Times New Roman" w:hAnsi="Times New Roman" w:cs="Times New Roman"/>
            <w:color w:val="000000"/>
            <w:rPrChange w:id="461" w:author="Clemot Bastien" w:date="2024-12-19T09:51:00Z" w16du:dateUtc="2024-12-19T08:51:00Z">
              <w:rPr/>
            </w:rPrChange>
          </w:rPr>
          <w:t xml:space="preserve">Lotz T. N. (2018). Male investment during courtship and copulation: Assessing the cost of mating strategies in sexually cannibalistic spiders. </w:t>
        </w:r>
        <w:r w:rsidRPr="0077010B">
          <w:rPr>
            <w:rFonts w:ascii="Times New Roman" w:eastAsia="Times New Roman" w:hAnsi="Times New Roman" w:cs="Times New Roman"/>
            <w:i/>
            <w:iCs/>
            <w:color w:val="000000"/>
            <w:rPrChange w:id="462" w:author="Clemot Bastien" w:date="2024-12-19T09:51:00Z" w16du:dateUtc="2024-12-19T08:51:00Z">
              <w:rPr>
                <w:i/>
                <w:iCs/>
              </w:rPr>
            </w:rPrChange>
          </w:rPr>
          <w:t>Behavioral Ecology and Sociobiology</w:t>
        </w:r>
        <w:r w:rsidRPr="0077010B">
          <w:rPr>
            <w:rFonts w:ascii="Times New Roman" w:eastAsia="Times New Roman" w:hAnsi="Times New Roman" w:cs="Times New Roman"/>
            <w:color w:val="000000"/>
            <w:rPrChange w:id="463" w:author="Clemot Bastien" w:date="2024-12-19T09:51:00Z" w16du:dateUtc="2024-12-19T08:51:00Z">
              <w:rPr/>
            </w:rPrChange>
          </w:rPr>
          <w:t>, 72:36.</w:t>
        </w:r>
      </w:ins>
    </w:p>
    <w:p w14:paraId="42F73A25" w14:textId="17A8E416" w:rsidR="0077010B" w:rsidRDefault="0077010B" w:rsidP="0077010B">
      <w:pPr>
        <w:spacing w:line="360" w:lineRule="auto"/>
        <w:ind w:firstLine="720"/>
        <w:jc w:val="both"/>
        <w:rPr>
          <w:ins w:id="464" w:author="Clemot Bastien" w:date="2024-12-19T09:55:00Z" w16du:dateUtc="2024-12-19T08:55:00Z"/>
          <w:rFonts w:ascii="Times New Roman" w:eastAsia="Times New Roman" w:hAnsi="Times New Roman" w:cs="Times New Roman"/>
          <w:color w:val="000000"/>
        </w:rPr>
      </w:pPr>
      <w:ins w:id="465" w:author="Clemot Bastien" w:date="2024-12-19T09:51:00Z">
        <w:r w:rsidRPr="0077010B">
          <w:rPr>
            <w:rFonts w:ascii="Times New Roman" w:eastAsia="Times New Roman" w:hAnsi="Times New Roman" w:cs="Times New Roman"/>
            <w:color w:val="000000"/>
            <w:rPrChange w:id="466" w:author="Clemot Bastien" w:date="2024-12-19T09:51:00Z" w16du:dateUtc="2024-12-19T08:51:00Z">
              <w:rPr/>
            </w:rPrChange>
          </w:rPr>
          <w:t xml:space="preserve">Maklakov A. A., Bilde T., Lubin Y. (2003). Effects of social environment on sexual competition in a spider with last-male sperm precedence. </w:t>
        </w:r>
        <w:r w:rsidRPr="0077010B">
          <w:rPr>
            <w:rFonts w:ascii="Times New Roman" w:eastAsia="Times New Roman" w:hAnsi="Times New Roman" w:cs="Times New Roman"/>
            <w:i/>
            <w:iCs/>
            <w:color w:val="000000"/>
            <w:rPrChange w:id="467" w:author="Clemot Bastien" w:date="2024-12-19T09:51:00Z" w16du:dateUtc="2024-12-19T08:51:00Z">
              <w:rPr>
                <w:i/>
                <w:iCs/>
              </w:rPr>
            </w:rPrChange>
          </w:rPr>
          <w:t>Proceedings of the Royal Society B: Biological Sciences</w:t>
        </w:r>
        <w:r w:rsidRPr="0077010B">
          <w:rPr>
            <w:rFonts w:ascii="Times New Roman" w:eastAsia="Times New Roman" w:hAnsi="Times New Roman" w:cs="Times New Roman"/>
            <w:color w:val="000000"/>
            <w:rPrChange w:id="468" w:author="Clemot Bastien" w:date="2024-12-19T09:51:00Z" w16du:dateUtc="2024-12-19T08:51:00Z">
              <w:rPr/>
            </w:rPrChange>
          </w:rPr>
          <w:t>, 270(1525), 159-162.</w:t>
        </w:r>
      </w:ins>
    </w:p>
    <w:p w14:paraId="1ED5F91E" w14:textId="77777777" w:rsidR="0077010B" w:rsidRDefault="0077010B" w:rsidP="0077010B">
      <w:pPr>
        <w:spacing w:line="360" w:lineRule="auto"/>
        <w:ind w:firstLine="720"/>
        <w:jc w:val="both"/>
        <w:rPr>
          <w:ins w:id="469" w:author="Clemot Bastien" w:date="2024-12-19T09:55:00Z" w16du:dateUtc="2024-12-19T08:55:00Z"/>
          <w:rFonts w:ascii="Times New Roman" w:eastAsia="Times New Roman" w:hAnsi="Times New Roman" w:cs="Times New Roman"/>
          <w:color w:val="000000"/>
        </w:rPr>
      </w:pPr>
      <w:ins w:id="470" w:author="Clemot Bastien" w:date="2024-12-19T09:51:00Z">
        <w:r w:rsidRPr="0077010B">
          <w:rPr>
            <w:rFonts w:ascii="Times New Roman" w:eastAsia="Times New Roman" w:hAnsi="Times New Roman" w:cs="Times New Roman"/>
            <w:color w:val="000000"/>
            <w:rPrChange w:id="471" w:author="Clemot Bastien" w:date="2024-12-19T09:51:00Z" w16du:dateUtc="2024-12-19T08:51:00Z">
              <w:rPr/>
            </w:rPrChange>
          </w:rPr>
          <w:t xml:space="preserve">Peretti A. V., Carrera P. C., Pascual N. A. (2006). Functional morphology and sexual selection in male genitalia of the spider </w:t>
        </w:r>
        <w:r w:rsidRPr="0077010B">
          <w:rPr>
            <w:rFonts w:ascii="Times New Roman" w:eastAsia="Times New Roman" w:hAnsi="Times New Roman" w:cs="Times New Roman"/>
            <w:i/>
            <w:iCs/>
            <w:color w:val="000000"/>
            <w:rPrChange w:id="472" w:author="Clemot Bastien" w:date="2024-12-19T09:51:00Z" w16du:dateUtc="2024-12-19T08:51:00Z">
              <w:rPr>
                <w:i/>
                <w:iCs/>
              </w:rPr>
            </w:rPrChange>
          </w:rPr>
          <w:t>Scytodes globula</w:t>
        </w:r>
        <w:r w:rsidRPr="0077010B">
          <w:rPr>
            <w:rFonts w:ascii="Times New Roman" w:eastAsia="Times New Roman" w:hAnsi="Times New Roman" w:cs="Times New Roman"/>
            <w:color w:val="000000"/>
            <w:rPrChange w:id="473" w:author="Clemot Bastien" w:date="2024-12-19T09:51:00Z" w16du:dateUtc="2024-12-19T08:51:00Z">
              <w:rPr/>
            </w:rPrChange>
          </w:rPr>
          <w:t xml:space="preserve"> (Scytodidae). </w:t>
        </w:r>
        <w:r w:rsidRPr="0077010B">
          <w:rPr>
            <w:rFonts w:ascii="Times New Roman" w:eastAsia="Times New Roman" w:hAnsi="Times New Roman" w:cs="Times New Roman"/>
            <w:i/>
            <w:iCs/>
            <w:color w:val="000000"/>
            <w:rPrChange w:id="474" w:author="Clemot Bastien" w:date="2024-12-19T09:51:00Z" w16du:dateUtc="2024-12-19T08:51:00Z">
              <w:rPr>
                <w:i/>
                <w:iCs/>
              </w:rPr>
            </w:rPrChange>
          </w:rPr>
          <w:t>Journal of Morphology</w:t>
        </w:r>
        <w:r w:rsidRPr="0077010B">
          <w:rPr>
            <w:rFonts w:ascii="Times New Roman" w:eastAsia="Times New Roman" w:hAnsi="Times New Roman" w:cs="Times New Roman"/>
            <w:color w:val="000000"/>
            <w:rPrChange w:id="475" w:author="Clemot Bastien" w:date="2024-12-19T09:51:00Z" w16du:dateUtc="2024-12-19T08:51:00Z">
              <w:rPr/>
            </w:rPrChange>
          </w:rPr>
          <w:t>, 267(5):560-572.</w:t>
        </w:r>
      </w:ins>
    </w:p>
    <w:p w14:paraId="3B795375" w14:textId="0BF0E1ED" w:rsidR="0077010B" w:rsidRDefault="0077010B" w:rsidP="0077010B">
      <w:pPr>
        <w:spacing w:line="360" w:lineRule="auto"/>
        <w:ind w:firstLine="720"/>
        <w:jc w:val="both"/>
        <w:rPr>
          <w:ins w:id="476" w:author="Clemot Bastien" w:date="2024-12-19T09:55:00Z" w16du:dateUtc="2024-12-19T08:55:00Z"/>
          <w:rFonts w:ascii="Times New Roman" w:eastAsia="Times New Roman" w:hAnsi="Times New Roman" w:cs="Times New Roman"/>
          <w:color w:val="000000"/>
        </w:rPr>
      </w:pPr>
      <w:ins w:id="477" w:author="Clemot Bastien" w:date="2024-12-19T09:51:00Z">
        <w:r w:rsidRPr="0077010B">
          <w:rPr>
            <w:rFonts w:ascii="Times New Roman" w:eastAsia="Times New Roman" w:hAnsi="Times New Roman" w:cs="Times New Roman"/>
            <w:color w:val="000000"/>
            <w:rPrChange w:id="478" w:author="Clemot Bastien" w:date="2024-12-19T09:51:00Z" w16du:dateUtc="2024-12-19T08:51:00Z">
              <w:rPr/>
            </w:rPrChange>
          </w:rPr>
          <w:t xml:space="preserve">Schneider J. M., Fromhage L., Uhl G. (2005). Copulation patterns in the spider </w:t>
        </w:r>
        <w:r w:rsidRPr="0077010B">
          <w:rPr>
            <w:rFonts w:ascii="Times New Roman" w:eastAsia="Times New Roman" w:hAnsi="Times New Roman" w:cs="Times New Roman"/>
            <w:i/>
            <w:iCs/>
            <w:color w:val="000000"/>
            <w:rPrChange w:id="479" w:author="Clemot Bastien" w:date="2024-12-19T09:51:00Z" w16du:dateUtc="2024-12-19T08:51:00Z">
              <w:rPr>
                <w:i/>
                <w:iCs/>
              </w:rPr>
            </w:rPrChange>
          </w:rPr>
          <w:t>Argiope bruennichi</w:t>
        </w:r>
        <w:r w:rsidRPr="0077010B">
          <w:rPr>
            <w:rFonts w:ascii="Times New Roman" w:eastAsia="Times New Roman" w:hAnsi="Times New Roman" w:cs="Times New Roman"/>
            <w:color w:val="000000"/>
            <w:rPrChange w:id="480" w:author="Clemot Bastien" w:date="2024-12-19T09:51:00Z" w16du:dateUtc="2024-12-19T08:51:00Z">
              <w:rPr/>
            </w:rPrChange>
          </w:rPr>
          <w:t xml:space="preserve"> (Araneae: Araneidae): female control and male compromise. </w:t>
        </w:r>
        <w:r w:rsidRPr="0077010B">
          <w:rPr>
            <w:rFonts w:ascii="Times New Roman" w:eastAsia="Times New Roman" w:hAnsi="Times New Roman" w:cs="Times New Roman"/>
            <w:i/>
            <w:iCs/>
            <w:color w:val="000000"/>
            <w:rPrChange w:id="481" w:author="Clemot Bastien" w:date="2024-12-19T09:51:00Z" w16du:dateUtc="2024-12-19T08:51:00Z">
              <w:rPr>
                <w:i/>
                <w:iCs/>
              </w:rPr>
            </w:rPrChange>
          </w:rPr>
          <w:t>Behavioral Ecology and Sociobiology</w:t>
        </w:r>
        <w:r w:rsidRPr="0077010B">
          <w:rPr>
            <w:rFonts w:ascii="Times New Roman" w:eastAsia="Times New Roman" w:hAnsi="Times New Roman" w:cs="Times New Roman"/>
            <w:color w:val="000000"/>
            <w:rPrChange w:id="482" w:author="Clemot Bastien" w:date="2024-12-19T09:51:00Z" w16du:dateUtc="2024-12-19T08:51:00Z">
              <w:rPr/>
            </w:rPrChange>
          </w:rPr>
          <w:t>, 58:390-396.</w:t>
        </w:r>
      </w:ins>
    </w:p>
    <w:p w14:paraId="0393E78D" w14:textId="77777777" w:rsidR="0077010B" w:rsidRDefault="0077010B" w:rsidP="0077010B">
      <w:pPr>
        <w:spacing w:line="360" w:lineRule="auto"/>
        <w:ind w:firstLine="720"/>
        <w:jc w:val="both"/>
        <w:rPr>
          <w:ins w:id="483" w:author="Clemot Bastien" w:date="2024-12-19T09:55:00Z" w16du:dateUtc="2024-12-19T08:55:00Z"/>
          <w:rFonts w:ascii="Times New Roman" w:eastAsia="Times New Roman" w:hAnsi="Times New Roman" w:cs="Times New Roman"/>
          <w:color w:val="000000"/>
        </w:rPr>
      </w:pPr>
      <w:ins w:id="484" w:author="Clemot Bastien" w:date="2024-12-19T09:51:00Z">
        <w:r w:rsidRPr="0077010B">
          <w:rPr>
            <w:rFonts w:ascii="Times New Roman" w:eastAsia="Times New Roman" w:hAnsi="Times New Roman" w:cs="Times New Roman"/>
            <w:color w:val="000000"/>
            <w:rPrChange w:id="485" w:author="Clemot Bastien" w:date="2024-12-19T09:51:00Z" w16du:dateUtc="2024-12-19T08:51:00Z">
              <w:rPr/>
            </w:rPrChange>
          </w:rPr>
          <w:lastRenderedPageBreak/>
          <w:t>Stoltz J. A., Elias D. O., Andrade M. C. B. (2009). Female preference for male courtship effort in the redback spider (</w:t>
        </w:r>
        <w:r w:rsidRPr="0077010B">
          <w:rPr>
            <w:rFonts w:ascii="Times New Roman" w:eastAsia="Times New Roman" w:hAnsi="Times New Roman" w:cs="Times New Roman"/>
            <w:i/>
            <w:iCs/>
            <w:color w:val="000000"/>
            <w:rPrChange w:id="486" w:author="Clemot Bastien" w:date="2024-12-19T09:51:00Z" w16du:dateUtc="2024-12-19T08:51:00Z">
              <w:rPr>
                <w:i/>
                <w:iCs/>
              </w:rPr>
            </w:rPrChange>
          </w:rPr>
          <w:t>Latrodectus hasselti</w:t>
        </w:r>
        <w:r w:rsidRPr="0077010B">
          <w:rPr>
            <w:rFonts w:ascii="Times New Roman" w:eastAsia="Times New Roman" w:hAnsi="Times New Roman" w:cs="Times New Roman"/>
            <w:color w:val="000000"/>
            <w:rPrChange w:id="487" w:author="Clemot Bastien" w:date="2024-12-19T09:51:00Z" w16du:dateUtc="2024-12-19T08:51:00Z">
              <w:rPr/>
            </w:rPrChange>
          </w:rPr>
          <w:t xml:space="preserve">). </w:t>
        </w:r>
        <w:r w:rsidRPr="0077010B">
          <w:rPr>
            <w:rFonts w:ascii="Times New Roman" w:eastAsia="Times New Roman" w:hAnsi="Times New Roman" w:cs="Times New Roman"/>
            <w:i/>
            <w:iCs/>
            <w:color w:val="000000"/>
            <w:rPrChange w:id="488" w:author="Clemot Bastien" w:date="2024-12-19T09:51:00Z" w16du:dateUtc="2024-12-19T08:51:00Z">
              <w:rPr>
                <w:i/>
                <w:iCs/>
              </w:rPr>
            </w:rPrChange>
          </w:rPr>
          <w:t>Behavioral Ecology</w:t>
        </w:r>
        <w:r w:rsidRPr="0077010B">
          <w:rPr>
            <w:rFonts w:ascii="Times New Roman" w:eastAsia="Times New Roman" w:hAnsi="Times New Roman" w:cs="Times New Roman"/>
            <w:color w:val="000000"/>
            <w:rPrChange w:id="489" w:author="Clemot Bastien" w:date="2024-12-19T09:51:00Z" w16du:dateUtc="2024-12-19T08:51:00Z">
              <w:rPr/>
            </w:rPrChange>
          </w:rPr>
          <w:t>, 20(3), 745-752.</w:t>
        </w:r>
      </w:ins>
    </w:p>
    <w:p w14:paraId="51F9026E" w14:textId="77777777" w:rsidR="0077010B" w:rsidRDefault="0077010B" w:rsidP="0077010B">
      <w:pPr>
        <w:spacing w:line="360" w:lineRule="auto"/>
        <w:ind w:firstLine="720"/>
        <w:jc w:val="both"/>
        <w:rPr>
          <w:ins w:id="490" w:author="Clemot Bastien" w:date="2024-12-19T09:55:00Z" w16du:dateUtc="2024-12-19T08:55:00Z"/>
          <w:rFonts w:ascii="Times New Roman" w:eastAsia="Times New Roman" w:hAnsi="Times New Roman" w:cs="Times New Roman"/>
          <w:color w:val="000000"/>
        </w:rPr>
      </w:pPr>
      <w:ins w:id="491" w:author="Clemot Bastien" w:date="2024-12-19T09:51:00Z">
        <w:r w:rsidRPr="0077010B">
          <w:rPr>
            <w:rFonts w:ascii="Times New Roman" w:eastAsia="Times New Roman" w:hAnsi="Times New Roman" w:cs="Times New Roman"/>
            <w:color w:val="000000"/>
            <w:rPrChange w:id="492" w:author="Clemot Bastien" w:date="2024-12-19T09:51:00Z" w16du:dateUtc="2024-12-19T08:51:00Z">
              <w:rPr/>
            </w:rPrChange>
          </w:rPr>
          <w:t xml:space="preserve">Uhl G., Nessler S. H., Schneider J. M. (2007). Copulatory mechanism in a sexually cannibalistic spider with genital damage. </w:t>
        </w:r>
        <w:r w:rsidRPr="0077010B">
          <w:rPr>
            <w:rFonts w:ascii="Times New Roman" w:eastAsia="Times New Roman" w:hAnsi="Times New Roman" w:cs="Times New Roman"/>
            <w:i/>
            <w:iCs/>
            <w:color w:val="000000"/>
            <w:rPrChange w:id="493" w:author="Clemot Bastien" w:date="2024-12-19T09:51:00Z" w16du:dateUtc="2024-12-19T08:51:00Z">
              <w:rPr>
                <w:i/>
                <w:iCs/>
              </w:rPr>
            </w:rPrChange>
          </w:rPr>
          <w:t>Frontiers in Zoology</w:t>
        </w:r>
        <w:r w:rsidRPr="0077010B">
          <w:rPr>
            <w:rFonts w:ascii="Times New Roman" w:eastAsia="Times New Roman" w:hAnsi="Times New Roman" w:cs="Times New Roman"/>
            <w:color w:val="000000"/>
            <w:rPrChange w:id="494" w:author="Clemot Bastien" w:date="2024-12-19T09:51:00Z" w16du:dateUtc="2024-12-19T08:51:00Z">
              <w:rPr/>
            </w:rPrChange>
          </w:rPr>
          <w:t>, 4:22.</w:t>
        </w:r>
      </w:ins>
    </w:p>
    <w:p w14:paraId="406AD09C" w14:textId="56D285E9" w:rsidR="0077010B" w:rsidRPr="0077010B" w:rsidRDefault="0077010B" w:rsidP="0077010B">
      <w:pPr>
        <w:spacing w:line="360" w:lineRule="auto"/>
        <w:ind w:firstLine="720"/>
        <w:jc w:val="both"/>
        <w:rPr>
          <w:rFonts w:ascii="Times New Roman" w:eastAsia="Times New Roman" w:hAnsi="Times New Roman" w:cs="Times New Roman"/>
          <w:color w:val="000000"/>
          <w:rPrChange w:id="495" w:author="Clemot Bastien" w:date="2024-12-19T09:51:00Z" w16du:dateUtc="2024-12-19T08:51:00Z">
            <w:rPr/>
          </w:rPrChange>
        </w:rPr>
        <w:pPrChange w:id="496" w:author="Clemot Bastien" w:date="2024-12-19T09:54:00Z" w16du:dateUtc="2024-12-19T08:54:00Z">
          <w:pPr>
            <w:spacing w:line="360" w:lineRule="auto"/>
            <w:jc w:val="both"/>
          </w:pPr>
        </w:pPrChange>
      </w:pPr>
      <w:ins w:id="497" w:author="Clemot Bastien" w:date="2024-12-19T09:51:00Z">
        <w:r w:rsidRPr="0077010B">
          <w:rPr>
            <w:rFonts w:ascii="Times New Roman" w:eastAsia="Times New Roman" w:hAnsi="Times New Roman" w:cs="Times New Roman"/>
            <w:color w:val="000000"/>
            <w:rPrChange w:id="498" w:author="Clemot Bastien" w:date="2024-12-19T09:51:00Z" w16du:dateUtc="2024-12-19T08:51:00Z">
              <w:rPr/>
            </w:rPrChange>
          </w:rPr>
          <w:t xml:space="preserve">Watson P. J., Lighton J. R. B., Miller G. L. (1993). Sexual selection: Mechanical constraints in the evolution of sexually dimorphic spider genitalia. </w:t>
        </w:r>
        <w:r w:rsidRPr="0077010B">
          <w:rPr>
            <w:rFonts w:ascii="Times New Roman" w:eastAsia="Times New Roman" w:hAnsi="Times New Roman" w:cs="Times New Roman"/>
            <w:i/>
            <w:iCs/>
            <w:color w:val="000000"/>
            <w:rPrChange w:id="499" w:author="Clemot Bastien" w:date="2024-12-19T09:51:00Z" w16du:dateUtc="2024-12-19T08:51:00Z">
              <w:rPr>
                <w:i/>
                <w:iCs/>
              </w:rPr>
            </w:rPrChange>
          </w:rPr>
          <w:t>Functional Ecology</w:t>
        </w:r>
        <w:r w:rsidRPr="0077010B">
          <w:rPr>
            <w:rFonts w:ascii="Times New Roman" w:eastAsia="Times New Roman" w:hAnsi="Times New Roman" w:cs="Times New Roman"/>
            <w:color w:val="000000"/>
            <w:rPrChange w:id="500" w:author="Clemot Bastien" w:date="2024-12-19T09:51:00Z" w16du:dateUtc="2024-12-19T08:51:00Z">
              <w:rPr/>
            </w:rPrChange>
          </w:rPr>
          <w:t>, 7:119-125.</w:t>
        </w:r>
      </w:ins>
    </w:p>
    <w:p w14:paraId="0000000A" w14:textId="0469D928" w:rsidR="00E87DFA" w:rsidDel="00F86A3C" w:rsidRDefault="009A401E" w:rsidP="00497D92">
      <w:pPr>
        <w:pBdr>
          <w:top w:val="nil"/>
          <w:left w:val="nil"/>
          <w:bottom w:val="nil"/>
          <w:right w:val="nil"/>
          <w:between w:val="nil"/>
        </w:pBdr>
        <w:spacing w:line="360" w:lineRule="auto"/>
        <w:jc w:val="both"/>
        <w:rPr>
          <w:del w:id="501" w:author="Clemot Bastien" w:date="2024-12-19T09:48:00Z" w16du:dateUtc="2024-12-19T08:48:00Z"/>
          <w:rFonts w:ascii="Times New Roman" w:eastAsia="Times New Roman" w:hAnsi="Times New Roman" w:cs="Times New Roman"/>
          <w:b/>
          <w:color w:val="000000"/>
        </w:rPr>
      </w:pPr>
      <w:commentRangeStart w:id="502"/>
      <w:commentRangeStart w:id="503"/>
      <w:del w:id="504" w:author="Clemot Bastien" w:date="2024-12-19T09:48:00Z" w16du:dateUtc="2024-12-19T08:48:00Z">
        <w:r w:rsidDel="00F86A3C">
          <w:rPr>
            <w:rFonts w:ascii="Times New Roman" w:eastAsia="Times New Roman" w:hAnsi="Times New Roman" w:cs="Times New Roman"/>
            <w:b/>
            <w:color w:val="000000"/>
          </w:rPr>
          <w:delText>REFERENCES</w:delText>
        </w:r>
        <w:r w:rsidR="000B4359" w:rsidDel="00F86A3C">
          <w:rPr>
            <w:rFonts w:ascii="Times New Roman" w:eastAsia="Times New Roman" w:hAnsi="Times New Roman" w:cs="Times New Roman"/>
            <w:b/>
            <w:color w:val="000000"/>
          </w:rPr>
          <w:delText xml:space="preserve"> - INTRODUCTION</w:delText>
        </w:r>
        <w:commentRangeEnd w:id="502"/>
        <w:r w:rsidR="003D76ED" w:rsidDel="00F86A3C">
          <w:rPr>
            <w:rStyle w:val="CommentReference"/>
          </w:rPr>
          <w:commentReference w:id="502"/>
        </w:r>
        <w:commentRangeEnd w:id="503"/>
        <w:r w:rsidR="00DE1DBB" w:rsidDel="00F86A3C">
          <w:rPr>
            <w:rStyle w:val="CommentReference"/>
          </w:rPr>
          <w:commentReference w:id="503"/>
        </w:r>
      </w:del>
    </w:p>
    <w:p w14:paraId="68B9CD26" w14:textId="31289018" w:rsidR="00DE1DBB" w:rsidDel="00F86A3C" w:rsidRDefault="009A401E" w:rsidP="00497D92">
      <w:pPr>
        <w:pBdr>
          <w:top w:val="nil"/>
          <w:left w:val="nil"/>
          <w:bottom w:val="nil"/>
          <w:right w:val="nil"/>
          <w:between w:val="nil"/>
        </w:pBdr>
        <w:spacing w:line="360" w:lineRule="auto"/>
        <w:jc w:val="both"/>
        <w:rPr>
          <w:del w:id="505" w:author="Clemot Bastien" w:date="2024-12-19T09:48:00Z" w16du:dateUtc="2024-12-19T08:48:00Z"/>
          <w:rFonts w:ascii="Times New Roman" w:eastAsia="Times New Roman" w:hAnsi="Times New Roman" w:cs="Times New Roman"/>
          <w:color w:val="000000"/>
        </w:rPr>
      </w:pPr>
      <w:del w:id="506" w:author="Clemot Bastien" w:date="2024-12-19T09:48:00Z" w16du:dateUtc="2024-12-19T08:48:00Z">
        <w:r w:rsidDel="00F86A3C">
          <w:rPr>
            <w:rFonts w:ascii="Times New Roman" w:eastAsia="Times New Roman" w:hAnsi="Times New Roman" w:cs="Times New Roman"/>
            <w:color w:val="000000"/>
          </w:rPr>
          <w:tab/>
          <w:delText>Ancillotto L., Vignoli L., Martino J., Paoletti C., Romano A., Bruni G. (2022). Sexual dichromatism and throat display in spectacled salamanders: a role in visual communication? Journal of Zoology, 318:75-83.</w:delText>
        </w:r>
      </w:del>
    </w:p>
    <w:p w14:paraId="67248C6C" w14:textId="6736FED8" w:rsidR="000211DA" w:rsidDel="000211DA" w:rsidRDefault="009A401E" w:rsidP="00497D92">
      <w:pPr>
        <w:spacing w:line="360" w:lineRule="auto"/>
        <w:ind w:firstLine="720"/>
        <w:jc w:val="both"/>
        <w:rPr>
          <w:del w:id="507" w:author="Clemot Bastien" w:date="2024-12-17T11:53:00Z" w16du:dateUtc="2024-12-17T10:53:00Z"/>
          <w:rFonts w:ascii="Times New Roman" w:eastAsia="Times New Roman" w:hAnsi="Times New Roman" w:cs="Times New Roman"/>
        </w:rPr>
      </w:pPr>
      <w:del w:id="508" w:author="Clemot Bastien" w:date="2024-12-19T09:48:00Z" w16du:dateUtc="2024-12-19T08:48:00Z">
        <w:r w:rsidDel="00F86A3C">
          <w:rPr>
            <w:rFonts w:ascii="Times New Roman" w:eastAsia="Times New Roman" w:hAnsi="Times New Roman" w:cs="Times New Roman"/>
          </w:rPr>
          <w:delText xml:space="preserve">Arnqvist G. (1992). Courtship behavior and sexual cannibalism in the semi-aquatic fishing spider, </w:delText>
        </w:r>
        <w:r w:rsidDel="00F86A3C">
          <w:rPr>
            <w:rFonts w:ascii="Times New Roman" w:eastAsia="Times New Roman" w:hAnsi="Times New Roman" w:cs="Times New Roman"/>
            <w:i/>
          </w:rPr>
          <w:delText>Dolomedes fimbriatus</w:delText>
        </w:r>
        <w:r w:rsidDel="00F86A3C">
          <w:rPr>
            <w:rFonts w:ascii="Times New Roman" w:eastAsia="Times New Roman" w:hAnsi="Times New Roman" w:cs="Times New Roman"/>
          </w:rPr>
          <w:delText xml:space="preserve"> (Clerck) (Araneae: Pisauridae). The Journal of Arachnology, 20:222-226.</w:delText>
        </w:r>
      </w:del>
    </w:p>
    <w:p w14:paraId="0000000D" w14:textId="6F9FF2BA" w:rsidR="00E87DFA" w:rsidDel="00F86A3C" w:rsidRDefault="009A401E" w:rsidP="00497D92">
      <w:pPr>
        <w:pBdr>
          <w:top w:val="nil"/>
          <w:left w:val="nil"/>
          <w:bottom w:val="nil"/>
          <w:right w:val="nil"/>
          <w:between w:val="nil"/>
        </w:pBdr>
        <w:spacing w:line="360" w:lineRule="auto"/>
        <w:jc w:val="both"/>
        <w:rPr>
          <w:del w:id="509" w:author="Clemot Bastien" w:date="2024-12-19T09:48:00Z" w16du:dateUtc="2024-12-19T08:48:00Z"/>
          <w:rFonts w:ascii="Times New Roman" w:eastAsia="Times New Roman" w:hAnsi="Times New Roman" w:cs="Times New Roman"/>
          <w:color w:val="000000"/>
        </w:rPr>
      </w:pPr>
      <w:del w:id="510" w:author="Clemot Bastien" w:date="2024-12-19T09:48:00Z" w16du:dateUtc="2024-12-19T08:48:00Z">
        <w:r w:rsidDel="00F86A3C">
          <w:rPr>
            <w:rFonts w:ascii="Times New Roman" w:eastAsia="Times New Roman" w:hAnsi="Times New Roman" w:cs="Times New Roman"/>
            <w:color w:val="000000"/>
          </w:rPr>
          <w:tab/>
          <w:delText xml:space="preserve">Ayasse M., Engels W., Lübke G., Taghizadeh T., Francke W. (1999). Mating expenditures reduced via female sex pheromone modulation in the primitively eusocial halictine bee, </w:delText>
        </w:r>
        <w:r w:rsidDel="00F86A3C">
          <w:rPr>
            <w:rFonts w:ascii="Times New Roman" w:eastAsia="Times New Roman" w:hAnsi="Times New Roman" w:cs="Times New Roman"/>
            <w:i/>
            <w:color w:val="000000"/>
          </w:rPr>
          <w:delText xml:space="preserve">Lasioglossum </w:delText>
        </w:r>
        <w:r w:rsidDel="00F86A3C">
          <w:rPr>
            <w:rFonts w:ascii="Times New Roman" w:eastAsia="Times New Roman" w:hAnsi="Times New Roman" w:cs="Times New Roman"/>
            <w:color w:val="000000"/>
          </w:rPr>
          <w:delText>(</w:delText>
        </w:r>
        <w:r w:rsidDel="00F86A3C">
          <w:rPr>
            <w:rFonts w:ascii="Times New Roman" w:eastAsia="Times New Roman" w:hAnsi="Times New Roman" w:cs="Times New Roman"/>
            <w:i/>
            <w:color w:val="000000"/>
          </w:rPr>
          <w:delText>Evylaeus</w:delText>
        </w:r>
        <w:r w:rsidDel="00F86A3C">
          <w:rPr>
            <w:rFonts w:ascii="Times New Roman" w:eastAsia="Times New Roman" w:hAnsi="Times New Roman" w:cs="Times New Roman"/>
            <w:color w:val="000000"/>
          </w:rPr>
          <w:delText xml:space="preserve">) </w:delText>
        </w:r>
        <w:r w:rsidDel="00F86A3C">
          <w:rPr>
            <w:rFonts w:ascii="Times New Roman" w:eastAsia="Times New Roman" w:hAnsi="Times New Roman" w:cs="Times New Roman"/>
            <w:i/>
            <w:color w:val="000000"/>
          </w:rPr>
          <w:delText xml:space="preserve">malachurum </w:delText>
        </w:r>
        <w:r w:rsidDel="00F86A3C">
          <w:rPr>
            <w:rFonts w:ascii="Times New Roman" w:eastAsia="Times New Roman" w:hAnsi="Times New Roman" w:cs="Times New Roman"/>
            <w:color w:val="000000"/>
          </w:rPr>
          <w:delText>(Hymenoptera: Halictidae). Behavioral Ecology and Sociobiology, 45:95-106.</w:delText>
        </w:r>
      </w:del>
    </w:p>
    <w:p w14:paraId="65BFAC94" w14:textId="748244CA" w:rsidR="007310AD" w:rsidDel="00F86A3C" w:rsidRDefault="009A401E" w:rsidP="00497D92">
      <w:pPr>
        <w:pBdr>
          <w:top w:val="nil"/>
          <w:left w:val="nil"/>
          <w:bottom w:val="nil"/>
          <w:right w:val="nil"/>
          <w:between w:val="nil"/>
        </w:pBdr>
        <w:spacing w:line="360" w:lineRule="auto"/>
        <w:ind w:firstLine="708"/>
        <w:jc w:val="both"/>
        <w:rPr>
          <w:del w:id="511" w:author="Clemot Bastien" w:date="2024-12-19T09:48:00Z" w16du:dateUtc="2024-12-19T08:48:00Z"/>
          <w:rFonts w:ascii="Times New Roman" w:eastAsia="Times New Roman" w:hAnsi="Times New Roman" w:cs="Times New Roman"/>
          <w:color w:val="000000"/>
        </w:rPr>
      </w:pPr>
      <w:del w:id="512" w:author="Clemot Bastien" w:date="2024-12-19T09:48:00Z" w16du:dateUtc="2024-12-19T08:48:00Z">
        <w:r w:rsidDel="00F86A3C">
          <w:rPr>
            <w:rFonts w:ascii="Times New Roman" w:eastAsia="Times New Roman" w:hAnsi="Times New Roman" w:cs="Times New Roman"/>
            <w:color w:val="000000"/>
          </w:rPr>
          <w:delText>Andersson M., Iwasa Y. (1994). Sexual selection. Trends in Ecology &amp; Evolution, 11(2):53-8.</w:delText>
        </w:r>
      </w:del>
    </w:p>
    <w:p w14:paraId="0000000F" w14:textId="496C579D" w:rsidR="00E87DFA" w:rsidDel="00F86A3C" w:rsidRDefault="009A401E" w:rsidP="00497D92">
      <w:pPr>
        <w:pBdr>
          <w:top w:val="nil"/>
          <w:left w:val="nil"/>
          <w:bottom w:val="nil"/>
          <w:right w:val="nil"/>
          <w:between w:val="nil"/>
        </w:pBdr>
        <w:spacing w:line="360" w:lineRule="auto"/>
        <w:ind w:firstLine="708"/>
        <w:jc w:val="both"/>
        <w:rPr>
          <w:del w:id="513" w:author="Clemot Bastien" w:date="2024-12-19T09:48:00Z" w16du:dateUtc="2024-12-19T08:48:00Z"/>
          <w:rFonts w:ascii="Times New Roman" w:eastAsia="Times New Roman" w:hAnsi="Times New Roman" w:cs="Times New Roman"/>
          <w:color w:val="000000"/>
        </w:rPr>
      </w:pPr>
      <w:del w:id="514" w:author="Clemot Bastien" w:date="2024-12-19T09:48:00Z" w16du:dateUtc="2024-12-19T08:48:00Z">
        <w:r w:rsidDel="00F86A3C">
          <w:rPr>
            <w:rFonts w:ascii="Times New Roman" w:eastAsia="Times New Roman" w:hAnsi="Times New Roman" w:cs="Times New Roman"/>
            <w:color w:val="000000"/>
          </w:rPr>
          <w:delText>Bastock M. (1967). Courtship: a zoological study. Vol. 4. Transaction Publishers.</w:delText>
        </w:r>
      </w:del>
    </w:p>
    <w:p w14:paraId="00000010" w14:textId="7CA97597" w:rsidR="00E87DFA" w:rsidDel="00F86A3C" w:rsidRDefault="009A401E" w:rsidP="00497D92">
      <w:pPr>
        <w:spacing w:line="360" w:lineRule="auto"/>
        <w:ind w:firstLine="708"/>
        <w:jc w:val="both"/>
        <w:rPr>
          <w:del w:id="515" w:author="Clemot Bastien" w:date="2024-12-19T09:48:00Z" w16du:dateUtc="2024-12-19T08:48:00Z"/>
          <w:rFonts w:ascii="Times New Roman" w:eastAsia="Times New Roman" w:hAnsi="Times New Roman" w:cs="Times New Roman"/>
        </w:rPr>
      </w:pPr>
      <w:del w:id="516" w:author="Clemot Bastien" w:date="2024-12-19T09:48:00Z" w16du:dateUtc="2024-12-19T08:48:00Z">
        <w:r w:rsidDel="00F86A3C">
          <w:rPr>
            <w:rFonts w:ascii="Times New Roman" w:eastAsia="Times New Roman" w:hAnsi="Times New Roman" w:cs="Times New Roman"/>
          </w:rPr>
          <w:delText xml:space="preserve">Bleckmann H., Lotz T. (1987). The vertebrate-catching behaviour of the fishing spider </w:delText>
        </w:r>
        <w:r w:rsidDel="00F86A3C">
          <w:rPr>
            <w:rFonts w:ascii="Times New Roman" w:eastAsia="Times New Roman" w:hAnsi="Times New Roman" w:cs="Times New Roman"/>
            <w:i/>
          </w:rPr>
          <w:delText>Dolomedes triton</w:delText>
        </w:r>
        <w:r w:rsidDel="00F86A3C">
          <w:rPr>
            <w:rFonts w:ascii="Times New Roman" w:eastAsia="Times New Roman" w:hAnsi="Times New Roman" w:cs="Times New Roman"/>
          </w:rPr>
          <w:delText xml:space="preserve"> (Araneae, Pisauridae). Animal Behaviour, 35:641-651.</w:delText>
        </w:r>
      </w:del>
    </w:p>
    <w:p w14:paraId="00000011" w14:textId="0706FA34" w:rsidR="00E87DFA" w:rsidDel="00F86A3C" w:rsidRDefault="009A401E" w:rsidP="00497D92">
      <w:pPr>
        <w:pBdr>
          <w:top w:val="nil"/>
          <w:left w:val="nil"/>
          <w:bottom w:val="nil"/>
          <w:right w:val="nil"/>
          <w:between w:val="nil"/>
        </w:pBdr>
        <w:spacing w:line="360" w:lineRule="auto"/>
        <w:ind w:firstLine="708"/>
        <w:jc w:val="both"/>
        <w:rPr>
          <w:del w:id="517" w:author="Clemot Bastien" w:date="2024-12-19T09:48:00Z" w16du:dateUtc="2024-12-19T08:48:00Z"/>
          <w:rFonts w:ascii="Times New Roman" w:eastAsia="Times New Roman" w:hAnsi="Times New Roman" w:cs="Times New Roman"/>
          <w:color w:val="000000"/>
        </w:rPr>
      </w:pPr>
      <w:del w:id="518" w:author="Clemot Bastien" w:date="2024-12-19T09:48:00Z" w16du:dateUtc="2024-12-19T08:48:00Z">
        <w:r w:rsidDel="00F86A3C">
          <w:rPr>
            <w:rFonts w:ascii="Times New Roman" w:eastAsia="Times New Roman" w:hAnsi="Times New Roman" w:cs="Times New Roman"/>
            <w:color w:val="000000"/>
          </w:rPr>
          <w:delText>Cargnelutti F., Calbacho-Rosa L., Cordoba-Aguilar A., Peretti A. V. (2022). Successive matings affect copulatory courtship but not sperm transfer in a spider model. Biological Journal of the Linnean Society, 135:299-309.</w:delText>
        </w:r>
      </w:del>
    </w:p>
    <w:p w14:paraId="00000012" w14:textId="4BB8071D" w:rsidR="00E87DFA" w:rsidDel="00F86A3C" w:rsidRDefault="009A401E" w:rsidP="00497D92">
      <w:pPr>
        <w:spacing w:line="360" w:lineRule="auto"/>
        <w:ind w:firstLine="720"/>
        <w:jc w:val="both"/>
        <w:rPr>
          <w:del w:id="519" w:author="Clemot Bastien" w:date="2024-12-19T09:48:00Z" w16du:dateUtc="2024-12-19T08:48:00Z"/>
          <w:rFonts w:ascii="Times New Roman" w:eastAsia="Times New Roman" w:hAnsi="Times New Roman" w:cs="Times New Roman"/>
        </w:rPr>
      </w:pPr>
      <w:del w:id="520" w:author="Clemot Bastien" w:date="2024-12-19T09:48:00Z" w16du:dateUtc="2024-12-19T08:48:00Z">
        <w:r w:rsidDel="00F86A3C">
          <w:rPr>
            <w:rFonts w:ascii="Times New Roman" w:eastAsia="Times New Roman" w:hAnsi="Times New Roman" w:cs="Times New Roman"/>
          </w:rPr>
          <w:delText xml:space="preserve">Chiarle A., Kronestedt T., Isaia M. (2013). Courtship behavior in European species of the genus </w:delText>
        </w:r>
        <w:r w:rsidDel="00F86A3C">
          <w:rPr>
            <w:rFonts w:ascii="Times New Roman" w:eastAsia="Times New Roman" w:hAnsi="Times New Roman" w:cs="Times New Roman"/>
            <w:i/>
          </w:rPr>
          <w:delText>Pardosa</w:delText>
        </w:r>
        <w:r w:rsidDel="00F86A3C">
          <w:rPr>
            <w:rFonts w:ascii="Times New Roman" w:eastAsia="Times New Roman" w:hAnsi="Times New Roman" w:cs="Times New Roman"/>
          </w:rPr>
          <w:delText xml:space="preserve"> (Araneae, Lycosidae). The Journal of Arachnology 41:108-125.</w:delText>
        </w:r>
      </w:del>
    </w:p>
    <w:p w14:paraId="00000013" w14:textId="0754FEB7" w:rsidR="00E87DFA" w:rsidDel="00F86A3C" w:rsidRDefault="009A401E" w:rsidP="00497D92">
      <w:pPr>
        <w:spacing w:line="360" w:lineRule="auto"/>
        <w:ind w:firstLine="720"/>
        <w:jc w:val="both"/>
        <w:rPr>
          <w:del w:id="521" w:author="Clemot Bastien" w:date="2024-12-19T09:48:00Z" w16du:dateUtc="2024-12-19T08:48:00Z"/>
          <w:rFonts w:ascii="Times New Roman" w:eastAsia="Times New Roman" w:hAnsi="Times New Roman" w:cs="Times New Roman"/>
        </w:rPr>
      </w:pPr>
      <w:del w:id="522" w:author="Clemot Bastien" w:date="2024-12-19T09:48:00Z" w16du:dateUtc="2024-12-19T08:48:00Z">
        <w:r w:rsidDel="00F86A3C">
          <w:rPr>
            <w:rFonts w:ascii="Times New Roman" w:eastAsia="Times New Roman" w:hAnsi="Times New Roman" w:cs="Times New Roman"/>
          </w:rPr>
          <w:delText>Copperi M. S., Ferretti N., Peretti A. V. (2019). The role of silk in courtship and communication in mygalomorph spiders: Do males regulate their courtship in response to female mating status?. Behavioural Processes 167.</w:delText>
        </w:r>
      </w:del>
    </w:p>
    <w:p w14:paraId="00000014" w14:textId="7060FC85" w:rsidR="00E87DFA" w:rsidDel="00F86A3C" w:rsidRDefault="009A401E" w:rsidP="00497D92">
      <w:pPr>
        <w:spacing w:line="360" w:lineRule="auto"/>
        <w:ind w:firstLine="720"/>
        <w:jc w:val="both"/>
        <w:rPr>
          <w:del w:id="523" w:author="Clemot Bastien" w:date="2024-12-19T09:48:00Z" w16du:dateUtc="2024-12-19T08:48:00Z"/>
          <w:rFonts w:ascii="Times New Roman" w:eastAsia="Times New Roman" w:hAnsi="Times New Roman" w:cs="Times New Roman"/>
        </w:rPr>
      </w:pPr>
      <w:del w:id="524" w:author="Clemot Bastien" w:date="2024-12-19T09:48:00Z" w16du:dateUtc="2024-12-19T08:48:00Z">
        <w:r w:rsidDel="00F86A3C">
          <w:rPr>
            <w:rFonts w:ascii="Times New Roman" w:eastAsia="Times New Roman" w:hAnsi="Times New Roman" w:cs="Times New Roman"/>
          </w:rPr>
          <w:delText>Cory A., Schneider J. (2020). Males of sexually cannibalistic spider chemically assess relative female quality. BMC Evolutionary Biology 20:90.</w:delText>
        </w:r>
      </w:del>
    </w:p>
    <w:p w14:paraId="00000015" w14:textId="28797C79" w:rsidR="00E87DFA" w:rsidDel="00F86A3C" w:rsidRDefault="009A401E" w:rsidP="00497D92">
      <w:pPr>
        <w:spacing w:line="360" w:lineRule="auto"/>
        <w:ind w:firstLine="720"/>
        <w:jc w:val="both"/>
        <w:rPr>
          <w:del w:id="525" w:author="Clemot Bastien" w:date="2024-12-19T09:48:00Z" w16du:dateUtc="2024-12-19T08:48:00Z"/>
          <w:rFonts w:ascii="Times New Roman" w:eastAsia="Times New Roman" w:hAnsi="Times New Roman" w:cs="Times New Roman"/>
        </w:rPr>
      </w:pPr>
      <w:del w:id="526" w:author="Clemot Bastien" w:date="2024-12-19T09:48:00Z" w16du:dateUtc="2024-12-19T08:48:00Z">
        <w:r w:rsidDel="00F86A3C">
          <w:rPr>
            <w:rFonts w:ascii="Times New Roman" w:eastAsia="Times New Roman" w:hAnsi="Times New Roman" w:cs="Times New Roman"/>
          </w:rPr>
          <w:lastRenderedPageBreak/>
          <w:delText>Eberhard M. J. B., Machnis A., Uhl G. (2020). Condition-dependent differences in male vibratory pre-copulatory and copulatory courtship in a nuptial gift-giving spider. Behavioral Ecology and Sociobiology, 74:138.</w:delText>
        </w:r>
      </w:del>
    </w:p>
    <w:p w14:paraId="00000016" w14:textId="06DCD9FB" w:rsidR="00E87DFA" w:rsidDel="00F86A3C" w:rsidRDefault="009A401E" w:rsidP="00497D92">
      <w:pPr>
        <w:spacing w:line="360" w:lineRule="auto"/>
        <w:ind w:firstLine="708"/>
        <w:jc w:val="both"/>
        <w:rPr>
          <w:del w:id="527" w:author="Clemot Bastien" w:date="2024-12-19T09:48:00Z" w16du:dateUtc="2024-12-19T08:48:00Z"/>
          <w:rFonts w:ascii="Times New Roman" w:eastAsia="Times New Roman" w:hAnsi="Times New Roman" w:cs="Times New Roman"/>
        </w:rPr>
      </w:pPr>
      <w:del w:id="528" w:author="Clemot Bastien" w:date="2024-12-19T09:48:00Z" w16du:dateUtc="2024-12-19T08:48:00Z">
        <w:r w:rsidDel="00F86A3C">
          <w:rPr>
            <w:rFonts w:ascii="Times New Roman" w:eastAsia="Times New Roman" w:hAnsi="Times New Roman" w:cs="Times New Roman"/>
          </w:rPr>
          <w:delText>Elgar M. A. (1992). Sexual cannibalism in spiders and other invertebrates. In Elgar M. A., Crespi B. J. (1992) Cannibalism: Ecology and evolution among diverse taxa. Oxford University Press, pp128-155.</w:delText>
        </w:r>
      </w:del>
    </w:p>
    <w:p w14:paraId="00000017" w14:textId="4A251EDC" w:rsidR="00E87DFA" w:rsidDel="00F86A3C" w:rsidRDefault="009A401E" w:rsidP="00497D92">
      <w:pPr>
        <w:spacing w:line="360" w:lineRule="auto"/>
        <w:ind w:firstLine="708"/>
        <w:jc w:val="both"/>
        <w:rPr>
          <w:del w:id="529" w:author="Clemot Bastien" w:date="2024-12-19T09:48:00Z" w16du:dateUtc="2024-12-19T08:48:00Z"/>
          <w:rFonts w:ascii="Times New Roman" w:eastAsia="Times New Roman" w:hAnsi="Times New Roman" w:cs="Times New Roman"/>
        </w:rPr>
      </w:pPr>
      <w:del w:id="530" w:author="Clemot Bastien" w:date="2024-12-19T09:48:00Z" w16du:dateUtc="2024-12-19T08:48:00Z">
        <w:r w:rsidDel="00F86A3C">
          <w:rPr>
            <w:rFonts w:ascii="Times New Roman" w:eastAsia="Times New Roman" w:hAnsi="Times New Roman" w:cs="Times New Roman"/>
          </w:rPr>
          <w:delText>Fisher A. M., Price T. A. R. (2019). Density-dependent aggression, courtship, and sex ratio in a fishing spider. Arachnology 18:295-300.</w:delText>
        </w:r>
      </w:del>
    </w:p>
    <w:p w14:paraId="00000018" w14:textId="49CEB21D" w:rsidR="00E87DFA" w:rsidDel="00F86A3C" w:rsidRDefault="009A401E" w:rsidP="00497D92">
      <w:pPr>
        <w:spacing w:line="360" w:lineRule="auto"/>
        <w:ind w:firstLine="708"/>
        <w:jc w:val="both"/>
        <w:rPr>
          <w:del w:id="531" w:author="Clemot Bastien" w:date="2024-12-19T09:48:00Z" w16du:dateUtc="2024-12-19T08:48:00Z"/>
          <w:rFonts w:ascii="Times New Roman" w:eastAsia="Times New Roman" w:hAnsi="Times New Roman" w:cs="Times New Roman"/>
        </w:rPr>
      </w:pPr>
      <w:del w:id="532" w:author="Clemot Bastien" w:date="2024-12-19T09:48:00Z" w16du:dateUtc="2024-12-19T08:48:00Z">
        <w:r w:rsidDel="00F86A3C">
          <w:rPr>
            <w:rFonts w:ascii="Times New Roman" w:eastAsia="Times New Roman" w:hAnsi="Times New Roman" w:cs="Times New Roman"/>
          </w:rPr>
          <w:delText>Gaskett A. C., Herberstein M. E., Downes B. J., Elgar M. A. (2004). Changes in male mate choice in a sexually cannibalistic orb-web spider (Araneae: Araneidae). Behaviour, 141:1197-1210.</w:delText>
        </w:r>
      </w:del>
    </w:p>
    <w:p w14:paraId="00000019" w14:textId="57C228D3" w:rsidR="00E87DFA" w:rsidDel="00F86A3C" w:rsidRDefault="009A401E" w:rsidP="00497D92">
      <w:pPr>
        <w:spacing w:line="360" w:lineRule="auto"/>
        <w:ind w:firstLine="720"/>
        <w:jc w:val="both"/>
        <w:rPr>
          <w:del w:id="533" w:author="Clemot Bastien" w:date="2024-12-19T09:48:00Z" w16du:dateUtc="2024-12-19T08:48:00Z"/>
          <w:rFonts w:ascii="Times New Roman" w:eastAsia="Times New Roman" w:hAnsi="Times New Roman" w:cs="Times New Roman"/>
        </w:rPr>
      </w:pPr>
      <w:del w:id="534" w:author="Clemot Bastien" w:date="2024-12-19T09:48:00Z" w16du:dateUtc="2024-12-19T08:48:00Z">
        <w:r w:rsidDel="00F86A3C">
          <w:rPr>
            <w:rFonts w:ascii="Times New Roman" w:eastAsia="Times New Roman" w:hAnsi="Times New Roman" w:cs="Times New Roman"/>
          </w:rPr>
          <w:delText>Girard M. B., Elias D. O., Kasumovic M. M. (2015). Female preference for multi-modal courtship: multiple signals are important for male mating success in peacock spiders. Proceedings Royal Society B, 282:20152222.</w:delText>
        </w:r>
      </w:del>
    </w:p>
    <w:p w14:paraId="0000001A" w14:textId="2A477C80" w:rsidR="00E87DFA" w:rsidDel="00F86A3C" w:rsidRDefault="009A401E" w:rsidP="00497D92">
      <w:pPr>
        <w:spacing w:line="360" w:lineRule="auto"/>
        <w:ind w:firstLine="720"/>
        <w:jc w:val="both"/>
        <w:rPr>
          <w:del w:id="535" w:author="Clemot Bastien" w:date="2024-12-19T09:48:00Z" w16du:dateUtc="2024-12-19T08:48:00Z"/>
          <w:rFonts w:ascii="Times New Roman" w:eastAsia="Times New Roman" w:hAnsi="Times New Roman" w:cs="Times New Roman"/>
        </w:rPr>
      </w:pPr>
      <w:del w:id="536" w:author="Clemot Bastien" w:date="2024-12-19T09:48:00Z" w16du:dateUtc="2024-12-19T08:48:00Z">
        <w:r w:rsidDel="00F86A3C">
          <w:rPr>
            <w:rFonts w:ascii="Times New Roman" w:eastAsia="Times New Roman" w:hAnsi="Times New Roman" w:cs="Times New Roman"/>
          </w:rPr>
          <w:delText>Herberstein M. E., Schneider J. M., Elger M. A. (2002). Costs of courtship and mating in a sexually cannibalistic orb-web spider: female mating strategies and their consequences for males. Behavioral Ecology and Sociobiology, 51:440-446.</w:delText>
        </w:r>
      </w:del>
    </w:p>
    <w:p w14:paraId="0000001B" w14:textId="6027A633" w:rsidR="00E87DFA" w:rsidDel="00F86A3C" w:rsidRDefault="009A401E" w:rsidP="00497D92">
      <w:pPr>
        <w:spacing w:line="360" w:lineRule="auto"/>
        <w:ind w:firstLine="708"/>
        <w:jc w:val="both"/>
        <w:rPr>
          <w:del w:id="537" w:author="Clemot Bastien" w:date="2024-12-19T09:48:00Z" w16du:dateUtc="2024-12-19T08:48:00Z"/>
          <w:rFonts w:ascii="Times New Roman" w:eastAsia="Times New Roman" w:hAnsi="Times New Roman" w:cs="Times New Roman"/>
        </w:rPr>
      </w:pPr>
      <w:del w:id="538" w:author="Clemot Bastien" w:date="2024-12-19T09:48:00Z" w16du:dateUtc="2024-12-19T08:48:00Z">
        <w:r w:rsidDel="00F86A3C">
          <w:rPr>
            <w:rFonts w:ascii="Times New Roman" w:eastAsia="Times New Roman" w:hAnsi="Times New Roman" w:cs="Times New Roman"/>
          </w:rPr>
          <w:delText>Johnson J. C. (2001). Sexual cannibalism in fishing spiders (</w:delText>
        </w:r>
        <w:r w:rsidDel="00F86A3C">
          <w:rPr>
            <w:rFonts w:ascii="Times New Roman" w:eastAsia="Times New Roman" w:hAnsi="Times New Roman" w:cs="Times New Roman"/>
            <w:i/>
          </w:rPr>
          <w:delText>Dolomedes triton</w:delText>
        </w:r>
        <w:r w:rsidDel="00F86A3C">
          <w:rPr>
            <w:rFonts w:ascii="Times New Roman" w:eastAsia="Times New Roman" w:hAnsi="Times New Roman" w:cs="Times New Roman"/>
          </w:rPr>
          <w:delText>): an evaluation of two explanations for female aggression towards potential mates. Animal Behaviour, 61:905-914.</w:delText>
        </w:r>
      </w:del>
    </w:p>
    <w:p w14:paraId="0000001C" w14:textId="30D038AA" w:rsidR="00E87DFA" w:rsidDel="00F86A3C" w:rsidRDefault="009A401E" w:rsidP="00497D92">
      <w:pPr>
        <w:spacing w:line="360" w:lineRule="auto"/>
        <w:ind w:firstLine="720"/>
        <w:jc w:val="both"/>
        <w:rPr>
          <w:del w:id="539" w:author="Clemot Bastien" w:date="2024-12-19T09:48:00Z" w16du:dateUtc="2024-12-19T08:48:00Z"/>
          <w:rFonts w:ascii="Times New Roman" w:eastAsia="Times New Roman" w:hAnsi="Times New Roman" w:cs="Times New Roman"/>
        </w:rPr>
      </w:pPr>
      <w:del w:id="540" w:author="Clemot Bastien" w:date="2024-12-19T09:48:00Z" w16du:dateUtc="2024-12-19T08:48:00Z">
        <w:r w:rsidDel="00F86A3C">
          <w:rPr>
            <w:rFonts w:ascii="Times New Roman" w:eastAsia="Times New Roman" w:hAnsi="Times New Roman" w:cs="Times New Roman"/>
          </w:rPr>
          <w:delText>Johnson J. C., Sih A. (2005). Precopulatory sexual cannibalism in fishing spiders (</w:delText>
        </w:r>
        <w:r w:rsidDel="00F86A3C">
          <w:rPr>
            <w:rFonts w:ascii="Times New Roman" w:eastAsia="Times New Roman" w:hAnsi="Times New Roman" w:cs="Times New Roman"/>
            <w:i/>
          </w:rPr>
          <w:delText>Dolomedes triton</w:delText>
        </w:r>
        <w:r w:rsidDel="00F86A3C">
          <w:rPr>
            <w:rFonts w:ascii="Times New Roman" w:eastAsia="Times New Roman" w:hAnsi="Times New Roman" w:cs="Times New Roman"/>
          </w:rPr>
          <w:delText>): a role for behavioral syndromes. Behavioral Ecology &amp; Sociobiology, 58:390-396.</w:delText>
        </w:r>
      </w:del>
    </w:p>
    <w:p w14:paraId="0000001D" w14:textId="466A42DC" w:rsidR="00E87DFA" w:rsidDel="00F86A3C" w:rsidRDefault="009A401E" w:rsidP="00497D92">
      <w:pPr>
        <w:pBdr>
          <w:top w:val="nil"/>
          <w:left w:val="nil"/>
          <w:bottom w:val="nil"/>
          <w:right w:val="nil"/>
          <w:between w:val="nil"/>
        </w:pBdr>
        <w:spacing w:line="360" w:lineRule="auto"/>
        <w:ind w:firstLine="708"/>
        <w:jc w:val="both"/>
        <w:rPr>
          <w:del w:id="541" w:author="Clemot Bastien" w:date="2024-12-19T09:48:00Z" w16du:dateUtc="2024-12-19T08:48:00Z"/>
          <w:rFonts w:ascii="Times New Roman" w:eastAsia="Times New Roman" w:hAnsi="Times New Roman" w:cs="Times New Roman"/>
          <w:color w:val="000000"/>
        </w:rPr>
      </w:pPr>
      <w:del w:id="542" w:author="Clemot Bastien" w:date="2024-12-19T09:48:00Z" w16du:dateUtc="2024-12-19T08:48:00Z">
        <w:r w:rsidDel="00F86A3C">
          <w:rPr>
            <w:rFonts w:ascii="Times New Roman" w:eastAsia="Times New Roman" w:hAnsi="Times New Roman" w:cs="Times New Roman"/>
            <w:color w:val="000000"/>
          </w:rPr>
          <w:delText xml:space="preserve">Kelso E. C., Verrell P. A. (2002). Do male veiled chameleons, </w:delText>
        </w:r>
        <w:r w:rsidDel="00F86A3C">
          <w:rPr>
            <w:rFonts w:ascii="Times New Roman" w:eastAsia="Times New Roman" w:hAnsi="Times New Roman" w:cs="Times New Roman"/>
            <w:i/>
            <w:color w:val="000000"/>
          </w:rPr>
          <w:delText>Chameleo calyptratus</w:delText>
        </w:r>
        <w:r w:rsidDel="00F86A3C">
          <w:rPr>
            <w:rFonts w:ascii="Times New Roman" w:eastAsia="Times New Roman" w:hAnsi="Times New Roman" w:cs="Times New Roman"/>
            <w:color w:val="000000"/>
          </w:rPr>
          <w:delText>, adjust their courtship displays in response to female reproductive status?. Ethology, 108:495-512.</w:delText>
        </w:r>
      </w:del>
    </w:p>
    <w:p w14:paraId="0000001E" w14:textId="6B3B2312" w:rsidR="00E87DFA" w:rsidDel="00F86A3C" w:rsidRDefault="009A401E" w:rsidP="00497D92">
      <w:pPr>
        <w:spacing w:line="360" w:lineRule="auto"/>
        <w:ind w:firstLine="708"/>
        <w:jc w:val="both"/>
        <w:rPr>
          <w:del w:id="543" w:author="Clemot Bastien" w:date="2024-12-19T09:48:00Z" w16du:dateUtc="2024-12-19T08:48:00Z"/>
          <w:rFonts w:ascii="Times New Roman" w:eastAsia="Times New Roman" w:hAnsi="Times New Roman" w:cs="Times New Roman"/>
        </w:rPr>
      </w:pPr>
      <w:del w:id="544" w:author="Clemot Bastien" w:date="2024-12-19T09:48:00Z" w16du:dateUtc="2024-12-19T08:48:00Z">
        <w:r w:rsidDel="00F86A3C">
          <w:rPr>
            <w:rFonts w:ascii="Times New Roman" w:eastAsia="Times New Roman" w:hAnsi="Times New Roman" w:cs="Times New Roman"/>
          </w:rPr>
          <w:delText xml:space="preserve">Knoflach B., Van Harten A. (2010). Palpal loss, single palp copulation and obligatory mate consumption in </w:delText>
        </w:r>
        <w:r w:rsidDel="00F86A3C">
          <w:rPr>
            <w:rFonts w:ascii="Times New Roman" w:eastAsia="Times New Roman" w:hAnsi="Times New Roman" w:cs="Times New Roman"/>
            <w:i/>
          </w:rPr>
          <w:delText xml:space="preserve">Tidarren cuneolatum </w:delText>
        </w:r>
        <w:r w:rsidDel="00F86A3C">
          <w:rPr>
            <w:rFonts w:ascii="Times New Roman" w:eastAsia="Times New Roman" w:hAnsi="Times New Roman" w:cs="Times New Roman"/>
          </w:rPr>
          <w:delText xml:space="preserve">(Tullgren, 1910) (Araneae, Theridiidae). Journal of Natural History, 34:8, 1639-1659. </w:delText>
        </w:r>
      </w:del>
    </w:p>
    <w:p w14:paraId="3F1D0FDA" w14:textId="11ECEA22" w:rsidR="00DE1DBB" w:rsidDel="00F86A3C" w:rsidRDefault="009A401E" w:rsidP="00497D92">
      <w:pPr>
        <w:pBdr>
          <w:top w:val="nil"/>
          <w:left w:val="nil"/>
          <w:bottom w:val="nil"/>
          <w:right w:val="nil"/>
          <w:between w:val="nil"/>
        </w:pBdr>
        <w:spacing w:line="360" w:lineRule="auto"/>
        <w:ind w:firstLine="708"/>
        <w:jc w:val="both"/>
        <w:rPr>
          <w:del w:id="545" w:author="Clemot Bastien" w:date="2024-12-19T09:48:00Z" w16du:dateUtc="2024-12-19T08:48:00Z"/>
          <w:rFonts w:ascii="Times New Roman" w:eastAsia="Times New Roman" w:hAnsi="Times New Roman" w:cs="Times New Roman"/>
          <w:color w:val="000000"/>
        </w:rPr>
      </w:pPr>
      <w:del w:id="546" w:author="Clemot Bastien" w:date="2024-12-19T09:48:00Z" w16du:dateUtc="2024-12-19T08:48:00Z">
        <w:r w:rsidDel="00F86A3C">
          <w:rPr>
            <w:rFonts w:ascii="Times New Roman" w:eastAsia="Times New Roman" w:hAnsi="Times New Roman" w:cs="Times New Roman"/>
            <w:color w:val="000000"/>
          </w:rPr>
          <w:delText xml:space="preserve">Kukuk P. (1985). Evidence for an antiaphrodisiac in the sweat bee </w:delText>
        </w:r>
        <w:r w:rsidDel="00F86A3C">
          <w:rPr>
            <w:rFonts w:ascii="Times New Roman" w:eastAsia="Times New Roman" w:hAnsi="Times New Roman" w:cs="Times New Roman"/>
            <w:i/>
            <w:color w:val="000000"/>
          </w:rPr>
          <w:delText xml:space="preserve">Lasioglossum </w:delText>
        </w:r>
        <w:r w:rsidDel="00F86A3C">
          <w:rPr>
            <w:rFonts w:ascii="Times New Roman" w:eastAsia="Times New Roman" w:hAnsi="Times New Roman" w:cs="Times New Roman"/>
            <w:color w:val="000000"/>
          </w:rPr>
          <w:delText>(</w:delText>
        </w:r>
        <w:r w:rsidDel="00F86A3C">
          <w:rPr>
            <w:rFonts w:ascii="Times New Roman" w:eastAsia="Times New Roman" w:hAnsi="Times New Roman" w:cs="Times New Roman"/>
            <w:i/>
            <w:color w:val="000000"/>
          </w:rPr>
          <w:delText>Dialictus</w:delText>
        </w:r>
        <w:r w:rsidDel="00F86A3C">
          <w:rPr>
            <w:rFonts w:ascii="Times New Roman" w:eastAsia="Times New Roman" w:hAnsi="Times New Roman" w:cs="Times New Roman"/>
            <w:color w:val="000000"/>
          </w:rPr>
          <w:delText xml:space="preserve">) </w:delText>
        </w:r>
        <w:r w:rsidDel="00F86A3C">
          <w:rPr>
            <w:rFonts w:ascii="Times New Roman" w:eastAsia="Times New Roman" w:hAnsi="Times New Roman" w:cs="Times New Roman"/>
            <w:i/>
            <w:color w:val="000000"/>
          </w:rPr>
          <w:delText>zephyrum</w:delText>
        </w:r>
        <w:r w:rsidDel="00F86A3C">
          <w:rPr>
            <w:rFonts w:ascii="Times New Roman" w:eastAsia="Times New Roman" w:hAnsi="Times New Roman" w:cs="Times New Roman"/>
            <w:color w:val="000000"/>
          </w:rPr>
          <w:delText>. Science, 227:656-657.</w:delText>
        </w:r>
      </w:del>
    </w:p>
    <w:p w14:paraId="00000020" w14:textId="28F7F3C1" w:rsidR="00E87DFA" w:rsidDel="00F86A3C" w:rsidRDefault="009A401E" w:rsidP="00497D92">
      <w:pPr>
        <w:pBdr>
          <w:top w:val="nil"/>
          <w:left w:val="nil"/>
          <w:bottom w:val="nil"/>
          <w:right w:val="nil"/>
          <w:between w:val="nil"/>
        </w:pBdr>
        <w:spacing w:line="360" w:lineRule="auto"/>
        <w:ind w:firstLine="708"/>
        <w:jc w:val="both"/>
        <w:rPr>
          <w:del w:id="547" w:author="Clemot Bastien" w:date="2024-12-19T09:48:00Z" w16du:dateUtc="2024-12-19T08:48:00Z"/>
          <w:rFonts w:ascii="Times New Roman" w:eastAsia="Times New Roman" w:hAnsi="Times New Roman" w:cs="Times New Roman"/>
          <w:color w:val="000000"/>
        </w:rPr>
      </w:pPr>
      <w:del w:id="548" w:author="Clemot Bastien" w:date="2024-12-19T09:48:00Z" w16du:dateUtc="2024-12-19T08:48:00Z">
        <w:r w:rsidDel="00F86A3C">
          <w:rPr>
            <w:rFonts w:ascii="Times New Roman" w:eastAsia="Times New Roman" w:hAnsi="Times New Roman" w:cs="Times New Roman"/>
            <w:color w:val="000000"/>
          </w:rPr>
          <w:delText>Mowles S. L. (2014). The physiological cost of courtship: field cricket song results in anaerobic metabolism. Animal Behaviour, 89:39-45.</w:delText>
        </w:r>
      </w:del>
    </w:p>
    <w:p w14:paraId="00000021" w14:textId="31748C8A" w:rsidR="00E87DFA" w:rsidDel="00F86A3C" w:rsidRDefault="009A401E" w:rsidP="00497D92">
      <w:pPr>
        <w:spacing w:line="360" w:lineRule="auto"/>
        <w:ind w:firstLine="708"/>
        <w:jc w:val="both"/>
        <w:rPr>
          <w:del w:id="549" w:author="Clemot Bastien" w:date="2024-12-19T09:48:00Z" w16du:dateUtc="2024-12-19T08:48:00Z"/>
          <w:rFonts w:ascii="Times New Roman" w:eastAsia="Times New Roman" w:hAnsi="Times New Roman" w:cs="Times New Roman"/>
        </w:rPr>
      </w:pPr>
      <w:del w:id="550" w:author="Clemot Bastien" w:date="2024-12-19T09:48:00Z" w16du:dateUtc="2024-12-19T08:48:00Z">
        <w:r w:rsidDel="00F86A3C">
          <w:rPr>
            <w:rFonts w:ascii="Times New Roman" w:eastAsia="Times New Roman" w:hAnsi="Times New Roman" w:cs="Times New Roman"/>
          </w:rPr>
          <w:delText>Nakano R., Takanashi T., Surlykke A. (2015). Moth hearing and sound communication. Journal of Comparative Physiology A, 201:111-121.</w:delText>
        </w:r>
      </w:del>
    </w:p>
    <w:p w14:paraId="00000022" w14:textId="09778351" w:rsidR="00E87DFA" w:rsidDel="00F86A3C" w:rsidRDefault="009A401E" w:rsidP="00497D92">
      <w:pPr>
        <w:spacing w:line="360" w:lineRule="auto"/>
        <w:ind w:firstLine="708"/>
        <w:jc w:val="both"/>
        <w:rPr>
          <w:del w:id="551" w:author="Clemot Bastien" w:date="2024-12-19T09:48:00Z" w16du:dateUtc="2024-12-19T08:48:00Z"/>
          <w:rFonts w:ascii="Times New Roman" w:eastAsia="Times New Roman" w:hAnsi="Times New Roman" w:cs="Times New Roman"/>
        </w:rPr>
      </w:pPr>
      <w:del w:id="552" w:author="Clemot Bastien" w:date="2024-12-19T09:48:00Z" w16du:dateUtc="2024-12-19T08:48:00Z">
        <w:r w:rsidDel="00F86A3C">
          <w:rPr>
            <w:rFonts w:ascii="Times New Roman" w:eastAsia="Times New Roman" w:hAnsi="Times New Roman" w:cs="Times New Roman"/>
          </w:rPr>
          <w:lastRenderedPageBreak/>
          <w:delText>Parker G. A. (1970). Sperm competition and its evolutionary consequences in the insects. Biological Reviews, 45:525-567.</w:delText>
        </w:r>
      </w:del>
    </w:p>
    <w:p w14:paraId="00000023" w14:textId="08EAFB16" w:rsidR="00E87DFA" w:rsidDel="00F86A3C" w:rsidRDefault="009A401E" w:rsidP="00497D92">
      <w:pPr>
        <w:spacing w:line="360" w:lineRule="auto"/>
        <w:ind w:firstLine="708"/>
        <w:jc w:val="both"/>
        <w:rPr>
          <w:del w:id="553" w:author="Clemot Bastien" w:date="2024-12-19T09:48:00Z" w16du:dateUtc="2024-12-19T08:48:00Z"/>
          <w:rFonts w:ascii="Times New Roman" w:eastAsia="Times New Roman" w:hAnsi="Times New Roman" w:cs="Times New Roman"/>
        </w:rPr>
      </w:pPr>
      <w:del w:id="554" w:author="Clemot Bastien" w:date="2024-12-19T09:48:00Z" w16du:dateUtc="2024-12-19T08:48:00Z">
        <w:r w:rsidDel="00F86A3C">
          <w:rPr>
            <w:rFonts w:ascii="Times New Roman" w:eastAsia="Times New Roman" w:hAnsi="Times New Roman" w:cs="Times New Roman"/>
          </w:rPr>
          <w:delText>Prokop P., Okrouhlík J. (2021). Metabolic cost of holding nuptial food gifts for male spiders. Ecological Entomology, 46:684-690.</w:delText>
        </w:r>
      </w:del>
    </w:p>
    <w:p w14:paraId="030CC32A" w14:textId="149BEE7D" w:rsidR="00DE1DBB" w:rsidDel="00F86A3C" w:rsidRDefault="009A401E" w:rsidP="00497D92">
      <w:pPr>
        <w:spacing w:line="360" w:lineRule="auto"/>
        <w:ind w:firstLine="708"/>
        <w:jc w:val="both"/>
        <w:rPr>
          <w:del w:id="555" w:author="Clemot Bastien" w:date="2024-12-19T09:48:00Z" w16du:dateUtc="2024-12-19T08:48:00Z"/>
          <w:rFonts w:ascii="Times New Roman" w:eastAsia="Times New Roman" w:hAnsi="Times New Roman" w:cs="Times New Roman"/>
        </w:rPr>
      </w:pPr>
      <w:del w:id="556" w:author="Clemot Bastien" w:date="2024-12-19T09:48:00Z" w16du:dateUtc="2024-12-19T08:48:00Z">
        <w:r w:rsidDel="00F86A3C">
          <w:rPr>
            <w:rFonts w:ascii="Times New Roman" w:eastAsia="Times New Roman" w:hAnsi="Times New Roman" w:cs="Times New Roman"/>
          </w:rPr>
          <w:delText>Robinson M. H. (1982). Courtship and mating behavior in spiders. Annual Review of Entomology, 27:1-20.</w:delText>
        </w:r>
      </w:del>
    </w:p>
    <w:p w14:paraId="00000025" w14:textId="001A1E3E" w:rsidR="00E87DFA" w:rsidDel="00F86A3C" w:rsidRDefault="009A401E" w:rsidP="00497D92">
      <w:pPr>
        <w:spacing w:line="360" w:lineRule="auto"/>
        <w:ind w:firstLine="708"/>
        <w:jc w:val="both"/>
        <w:rPr>
          <w:del w:id="557" w:author="Clemot Bastien" w:date="2024-12-19T09:48:00Z" w16du:dateUtc="2024-12-19T08:48:00Z"/>
          <w:rFonts w:ascii="Times New Roman" w:eastAsia="Times New Roman" w:hAnsi="Times New Roman" w:cs="Times New Roman"/>
        </w:rPr>
      </w:pPr>
      <w:del w:id="558" w:author="Clemot Bastien" w:date="2024-12-19T09:48:00Z" w16du:dateUtc="2024-12-19T08:48:00Z">
        <w:r w:rsidDel="00F86A3C">
          <w:rPr>
            <w:rFonts w:ascii="Times New Roman" w:eastAsia="Times New Roman" w:hAnsi="Times New Roman" w:cs="Times New Roman"/>
          </w:rPr>
          <w:delText>Schneider J. M., Zimmer S. M., Gatz A. L., Sauerland K. (2015). Context- and State-Dependent Male Mate Choice in a Sexually Cannibalistic Spider. Ethology, 122:257-266.</w:delText>
        </w:r>
      </w:del>
    </w:p>
    <w:p w14:paraId="00000026" w14:textId="3D6BF558" w:rsidR="00E87DFA" w:rsidDel="00F86A3C" w:rsidRDefault="009A401E" w:rsidP="00497D92">
      <w:pPr>
        <w:spacing w:line="360" w:lineRule="auto"/>
        <w:ind w:firstLine="720"/>
        <w:jc w:val="both"/>
        <w:rPr>
          <w:del w:id="559" w:author="Clemot Bastien" w:date="2024-12-19T09:48:00Z" w16du:dateUtc="2024-12-19T08:48:00Z"/>
          <w:rFonts w:ascii="Times New Roman" w:eastAsia="Times New Roman" w:hAnsi="Times New Roman" w:cs="Times New Roman"/>
        </w:rPr>
      </w:pPr>
      <w:del w:id="560" w:author="Clemot Bastien" w:date="2024-12-19T09:48:00Z" w16du:dateUtc="2024-12-19T08:48:00Z">
        <w:r w:rsidDel="00F86A3C">
          <w:rPr>
            <w:rFonts w:ascii="Times New Roman" w:eastAsia="Times New Roman" w:hAnsi="Times New Roman" w:cs="Times New Roman"/>
          </w:rPr>
          <w:delText>Schwartz S. K., Wagner W. E., Hebets E. A. (2014). Obligate male death and sexual cannibalism in dark fishing spiders. Animal Behaviour 96:151-156.</w:delText>
        </w:r>
      </w:del>
    </w:p>
    <w:p w14:paraId="00000027" w14:textId="06C159B9" w:rsidR="00E87DFA" w:rsidDel="00F86A3C" w:rsidRDefault="009A401E" w:rsidP="00497D92">
      <w:pPr>
        <w:spacing w:line="360" w:lineRule="auto"/>
        <w:ind w:firstLine="708"/>
        <w:jc w:val="both"/>
        <w:rPr>
          <w:del w:id="561" w:author="Clemot Bastien" w:date="2024-12-19T09:48:00Z" w16du:dateUtc="2024-12-19T08:48:00Z"/>
          <w:rFonts w:ascii="Times New Roman" w:eastAsia="Times New Roman" w:hAnsi="Times New Roman" w:cs="Times New Roman"/>
        </w:rPr>
      </w:pPr>
      <w:del w:id="562" w:author="Clemot Bastien" w:date="2024-12-19T09:48:00Z" w16du:dateUtc="2024-12-19T08:48:00Z">
        <w:r w:rsidDel="00F86A3C">
          <w:rPr>
            <w:rFonts w:ascii="Times New Roman" w:eastAsia="Times New Roman" w:hAnsi="Times New Roman" w:cs="Times New Roman"/>
          </w:rPr>
          <w:delText>Servedio M. R., Lande R., (2006). Population genetic models of male and mutual mate choice. Evolution, 60:674-685.</w:delText>
        </w:r>
      </w:del>
    </w:p>
    <w:p w14:paraId="00000028" w14:textId="6DF49623" w:rsidR="00E87DFA" w:rsidDel="00F86A3C" w:rsidRDefault="009A401E" w:rsidP="00497D92">
      <w:pPr>
        <w:spacing w:line="360" w:lineRule="auto"/>
        <w:ind w:firstLine="708"/>
        <w:jc w:val="both"/>
        <w:rPr>
          <w:del w:id="563" w:author="Clemot Bastien" w:date="2024-12-19T09:48:00Z" w16du:dateUtc="2024-12-19T08:48:00Z"/>
          <w:rFonts w:ascii="Times New Roman" w:eastAsia="Times New Roman" w:hAnsi="Times New Roman" w:cs="Times New Roman"/>
        </w:rPr>
      </w:pPr>
      <w:del w:id="564" w:author="Clemot Bastien" w:date="2024-12-19T09:48:00Z" w16du:dateUtc="2024-12-19T08:48:00Z">
        <w:r w:rsidDel="00F86A3C">
          <w:rPr>
            <w:rFonts w:ascii="Times New Roman" w:eastAsia="Times New Roman" w:hAnsi="Times New Roman" w:cs="Times New Roman"/>
          </w:rPr>
          <w:delText>Solano-Brenes D., Costa-Schmidt L. E., Albo M. J., Machado G. (2011). Differential allocation in a gift-giving spider: males adjust their reproductive investment in response to female condition. Ecology and Evolution, 21:140.</w:delText>
        </w:r>
      </w:del>
    </w:p>
    <w:p w14:paraId="00000029" w14:textId="7781987A" w:rsidR="00E87DFA" w:rsidDel="00F86A3C" w:rsidRDefault="009A401E" w:rsidP="00497D92">
      <w:pPr>
        <w:spacing w:line="360" w:lineRule="auto"/>
        <w:ind w:firstLine="720"/>
        <w:jc w:val="both"/>
        <w:rPr>
          <w:del w:id="565" w:author="Clemot Bastien" w:date="2024-12-19T09:48:00Z" w16du:dateUtc="2024-12-19T08:48:00Z"/>
          <w:rFonts w:ascii="Times New Roman" w:eastAsia="Times New Roman" w:hAnsi="Times New Roman" w:cs="Times New Roman"/>
        </w:rPr>
      </w:pPr>
      <w:del w:id="566" w:author="Clemot Bastien" w:date="2024-12-19T09:48:00Z" w16du:dateUtc="2024-12-19T08:48:00Z">
        <w:r w:rsidDel="00F86A3C">
          <w:rPr>
            <w:rFonts w:ascii="Times New Roman" w:eastAsia="Times New Roman" w:hAnsi="Times New Roman" w:cs="Times New Roman"/>
          </w:rPr>
          <w:delText>Soma M., Iwama M., Nakajima R., Endo R. (2019). Early-life lessons of the courtship dance in a dance-duetting songbird, the Java sparrow. Royal Society Open Science, 6:190563.</w:delText>
        </w:r>
      </w:del>
    </w:p>
    <w:p w14:paraId="0000002A" w14:textId="532F7A5D" w:rsidR="00E87DFA" w:rsidDel="00F86A3C" w:rsidRDefault="009A401E" w:rsidP="00497D92">
      <w:pPr>
        <w:spacing w:line="360" w:lineRule="auto"/>
        <w:ind w:firstLine="720"/>
        <w:jc w:val="both"/>
        <w:rPr>
          <w:del w:id="567" w:author="Clemot Bastien" w:date="2024-12-19T09:48:00Z" w16du:dateUtc="2024-12-19T08:48:00Z"/>
          <w:rFonts w:ascii="Times New Roman" w:eastAsia="Times New Roman" w:hAnsi="Times New Roman" w:cs="Times New Roman"/>
        </w:rPr>
      </w:pPr>
      <w:del w:id="568" w:author="Clemot Bastien" w:date="2024-12-19T09:48:00Z" w16du:dateUtc="2024-12-19T08:48:00Z">
        <w:r w:rsidDel="00F86A3C">
          <w:rPr>
            <w:rFonts w:ascii="Times New Roman" w:eastAsia="Times New Roman" w:hAnsi="Times New Roman" w:cs="Times New Roman"/>
          </w:rPr>
          <w:delText xml:space="preserve">Stålhandske P. (2001). Nuptial gift in the spider </w:delText>
        </w:r>
        <w:r w:rsidDel="00F86A3C">
          <w:rPr>
            <w:rFonts w:ascii="Times New Roman" w:eastAsia="Times New Roman" w:hAnsi="Times New Roman" w:cs="Times New Roman"/>
            <w:i/>
          </w:rPr>
          <w:delText xml:space="preserve">Pisaura mirabilis </w:delText>
        </w:r>
        <w:r w:rsidDel="00F86A3C">
          <w:rPr>
            <w:rFonts w:ascii="Times New Roman" w:eastAsia="Times New Roman" w:hAnsi="Times New Roman" w:cs="Times New Roman"/>
          </w:rPr>
          <w:delText>maintained by sexual selection. Behavioral Ecology, 12:691-697.</w:delText>
        </w:r>
      </w:del>
    </w:p>
    <w:p w14:paraId="0000002B" w14:textId="533961D6" w:rsidR="00E87DFA" w:rsidDel="00F86A3C" w:rsidRDefault="009A401E" w:rsidP="00497D92">
      <w:pPr>
        <w:spacing w:line="360" w:lineRule="auto"/>
        <w:ind w:firstLine="720"/>
        <w:jc w:val="both"/>
        <w:rPr>
          <w:del w:id="569" w:author="Clemot Bastien" w:date="2024-12-19T09:48:00Z" w16du:dateUtc="2024-12-19T08:48:00Z"/>
          <w:rFonts w:ascii="Times New Roman" w:eastAsia="Times New Roman" w:hAnsi="Times New Roman" w:cs="Times New Roman"/>
        </w:rPr>
      </w:pPr>
      <w:del w:id="570" w:author="Clemot Bastien" w:date="2024-12-19T09:48:00Z" w16du:dateUtc="2024-12-19T08:48:00Z">
        <w:r w:rsidDel="00F86A3C">
          <w:rPr>
            <w:rFonts w:ascii="Times New Roman" w:eastAsia="Times New Roman" w:hAnsi="Times New Roman" w:cs="Times New Roman"/>
          </w:rPr>
          <w:delText>Thomas M. L. (2011). Detection of female mating status using chemical signals and cues. Biological Reviews, 86:1-13.</w:delText>
        </w:r>
      </w:del>
    </w:p>
    <w:p w14:paraId="0000002C" w14:textId="3A793CDC" w:rsidR="00E87DFA" w:rsidDel="00F86A3C" w:rsidRDefault="009A401E" w:rsidP="00497D92">
      <w:pPr>
        <w:spacing w:line="360" w:lineRule="auto"/>
        <w:ind w:firstLine="720"/>
        <w:jc w:val="both"/>
        <w:rPr>
          <w:del w:id="571" w:author="Clemot Bastien" w:date="2024-12-19T09:48:00Z" w16du:dateUtc="2024-12-19T08:48:00Z"/>
          <w:rFonts w:ascii="Times New Roman" w:eastAsia="Times New Roman" w:hAnsi="Times New Roman" w:cs="Times New Roman"/>
        </w:rPr>
      </w:pPr>
      <w:del w:id="572" w:author="Clemot Bastien" w:date="2024-12-19T09:48:00Z" w16du:dateUtc="2024-12-19T08:48:00Z">
        <w:r w:rsidDel="00F86A3C">
          <w:rPr>
            <w:rFonts w:ascii="Times New Roman" w:eastAsia="Times New Roman" w:hAnsi="Times New Roman" w:cs="Times New Roman"/>
          </w:rPr>
          <w:delText>Thomas M. L., Simmons L. W. (2007). Male Crickets Adjust the Viability of Their Sperm in Response to Female Mating Status. The American Naturalist, 170:190-195.</w:delText>
        </w:r>
      </w:del>
    </w:p>
    <w:p w14:paraId="0000002D" w14:textId="75D57912" w:rsidR="00E87DFA" w:rsidDel="00F86A3C" w:rsidRDefault="009A401E" w:rsidP="00497D92">
      <w:pPr>
        <w:spacing w:line="360" w:lineRule="auto"/>
        <w:ind w:firstLine="720"/>
        <w:jc w:val="both"/>
        <w:rPr>
          <w:del w:id="573" w:author="Clemot Bastien" w:date="2024-12-19T09:48:00Z" w16du:dateUtc="2024-12-19T08:48:00Z"/>
          <w:rFonts w:ascii="Times New Roman" w:eastAsia="Times New Roman" w:hAnsi="Times New Roman" w:cs="Times New Roman"/>
        </w:rPr>
      </w:pPr>
      <w:del w:id="574" w:author="Clemot Bastien" w:date="2024-12-19T09:48:00Z" w16du:dateUtc="2024-12-19T08:48:00Z">
        <w:r w:rsidDel="00F86A3C">
          <w:rPr>
            <w:rFonts w:ascii="Times New Roman" w:eastAsia="Times New Roman" w:hAnsi="Times New Roman" w:cs="Times New Roman"/>
          </w:rPr>
          <w:delText>Tuni C., Berger-Tal R. (2012). Male Preference and female cues: males assess female sexual maturity and mating status in a web-building spider. Behavioral Ecology, 23:582-587.</w:delText>
        </w:r>
      </w:del>
    </w:p>
    <w:p w14:paraId="0000002E" w14:textId="27F82FD7" w:rsidR="00E87DFA" w:rsidDel="00F86A3C" w:rsidRDefault="009A401E" w:rsidP="00497D92">
      <w:pPr>
        <w:spacing w:line="360" w:lineRule="auto"/>
        <w:ind w:firstLine="720"/>
        <w:jc w:val="both"/>
        <w:rPr>
          <w:del w:id="575" w:author="Clemot Bastien" w:date="2024-12-19T09:48:00Z" w16du:dateUtc="2024-12-19T08:48:00Z"/>
          <w:rFonts w:ascii="Times New Roman" w:eastAsia="Times New Roman" w:hAnsi="Times New Roman" w:cs="Times New Roman"/>
        </w:rPr>
      </w:pPr>
      <w:del w:id="576" w:author="Clemot Bastien" w:date="2024-12-19T09:48:00Z" w16du:dateUtc="2024-12-19T08:48:00Z">
        <w:r w:rsidDel="00F86A3C">
          <w:rPr>
            <w:rFonts w:ascii="Times New Roman" w:eastAsia="Times New Roman" w:hAnsi="Times New Roman" w:cs="Times New Roman"/>
          </w:rPr>
          <w:delText>Vink C. J., Dupérré N. (2010). Pisauridae (Arachnida: Araneae). Fauna of New Zealand 64, pp60.</w:delText>
        </w:r>
      </w:del>
    </w:p>
    <w:p w14:paraId="0000002F" w14:textId="5852CD56" w:rsidR="00E87DFA" w:rsidDel="00F86A3C" w:rsidRDefault="009A401E" w:rsidP="00497D92">
      <w:pPr>
        <w:spacing w:line="360" w:lineRule="auto"/>
        <w:ind w:firstLine="720"/>
        <w:jc w:val="both"/>
        <w:rPr>
          <w:del w:id="577" w:author="Clemot Bastien" w:date="2024-12-19T09:48:00Z" w16du:dateUtc="2024-12-19T08:48:00Z"/>
          <w:rFonts w:ascii="Times New Roman" w:eastAsia="Times New Roman" w:hAnsi="Times New Roman" w:cs="Times New Roman"/>
        </w:rPr>
      </w:pPr>
      <w:del w:id="578" w:author="Clemot Bastien" w:date="2024-12-19T09:48:00Z" w16du:dateUtc="2024-12-19T08:48:00Z">
        <w:r w:rsidDel="00F86A3C">
          <w:rPr>
            <w:rFonts w:ascii="Times New Roman" w:eastAsia="Times New Roman" w:hAnsi="Times New Roman" w:cs="Times New Roman"/>
          </w:rPr>
          <w:delText>Woods Jr. W. A., Hendrickson H., Mason J., Lewis S. M. (2007). Energy and Predation Cost of Firefly Courtship Signals. The American Naturalist, 170:5.</w:delText>
        </w:r>
      </w:del>
    </w:p>
    <w:p w14:paraId="00000030" w14:textId="336ECE51" w:rsidR="00E87DFA" w:rsidDel="00F86A3C" w:rsidRDefault="009A401E" w:rsidP="00497D92">
      <w:pPr>
        <w:spacing w:line="360" w:lineRule="auto"/>
        <w:ind w:firstLine="720"/>
        <w:jc w:val="both"/>
        <w:rPr>
          <w:del w:id="579" w:author="Clemot Bastien" w:date="2024-12-19T09:48:00Z" w16du:dateUtc="2024-12-19T08:48:00Z"/>
          <w:rFonts w:ascii="Times New Roman" w:eastAsia="Times New Roman" w:hAnsi="Times New Roman" w:cs="Times New Roman"/>
        </w:rPr>
      </w:pPr>
      <w:del w:id="580" w:author="Clemot Bastien" w:date="2024-12-19T09:48:00Z" w16du:dateUtc="2024-12-19T08:48:00Z">
        <w:r w:rsidDel="00F86A3C">
          <w:rPr>
            <w:rFonts w:ascii="Times New Roman" w:eastAsia="Times New Roman" w:hAnsi="Times New Roman" w:cs="Times New Roman"/>
          </w:rPr>
          <w:delText>Wada-Katsumata A., Hatano E., Schal C. (2023). Gustatory polymorphism mediates a new adaptative courtship strategy. Proceedings Royal Society B, 290:20222337.</w:delText>
        </w:r>
      </w:del>
    </w:p>
    <w:p w14:paraId="048D51DA" w14:textId="17E7E283" w:rsidR="00DE7302" w:rsidDel="00F86A3C" w:rsidRDefault="009A401E" w:rsidP="00497D92">
      <w:pPr>
        <w:spacing w:line="360" w:lineRule="auto"/>
        <w:ind w:firstLine="720"/>
        <w:jc w:val="both"/>
        <w:rPr>
          <w:del w:id="581" w:author="Clemot Bastien" w:date="2024-12-19T09:48:00Z" w16du:dateUtc="2024-12-19T08:48:00Z"/>
          <w:rFonts w:ascii="Times New Roman" w:eastAsia="Times New Roman" w:hAnsi="Times New Roman" w:cs="Times New Roman"/>
        </w:rPr>
      </w:pPr>
      <w:del w:id="582" w:author="Clemot Bastien" w:date="2024-12-19T09:48:00Z" w16du:dateUtc="2024-12-19T08:48:00Z">
        <w:r w:rsidDel="00F86A3C">
          <w:rPr>
            <w:rFonts w:ascii="Times New Roman" w:eastAsia="Times New Roman" w:hAnsi="Times New Roman" w:cs="Times New Roman"/>
          </w:rPr>
          <w:lastRenderedPageBreak/>
          <w:delText>Xiao Y., Zunic-Kosi A., Zhang L., Prentice T. R., McElfresh J. S., Chinta S. P., Zou Y., Millar J. G. (2015). Insect Science, 22:840-852.</w:delText>
        </w:r>
      </w:del>
    </w:p>
    <w:p w14:paraId="00000032" w14:textId="10E02E25" w:rsidR="00E87DFA" w:rsidDel="00F86A3C" w:rsidRDefault="009A401E" w:rsidP="00497D92">
      <w:pPr>
        <w:spacing w:line="360" w:lineRule="auto"/>
        <w:ind w:firstLine="720"/>
        <w:jc w:val="both"/>
        <w:rPr>
          <w:del w:id="583" w:author="Clemot Bastien" w:date="2024-12-19T09:48:00Z" w16du:dateUtc="2024-12-19T08:48:00Z"/>
          <w:rFonts w:ascii="Times New Roman" w:eastAsia="Times New Roman" w:hAnsi="Times New Roman" w:cs="Times New Roman"/>
        </w:rPr>
      </w:pPr>
      <w:del w:id="584" w:author="Clemot Bastien" w:date="2024-12-19T09:48:00Z" w16du:dateUtc="2024-12-19T08:48:00Z">
        <w:r w:rsidDel="00F86A3C">
          <w:rPr>
            <w:rFonts w:ascii="Times New Roman" w:eastAsia="Times New Roman" w:hAnsi="Times New Roman" w:cs="Times New Roman"/>
          </w:rPr>
          <w:delText xml:space="preserve">Zimmermann M., Spence J. R. (1989). Prey use of the fishing spider </w:delText>
        </w:r>
        <w:r w:rsidDel="00F86A3C">
          <w:rPr>
            <w:rFonts w:ascii="Times New Roman" w:eastAsia="Times New Roman" w:hAnsi="Times New Roman" w:cs="Times New Roman"/>
            <w:i/>
          </w:rPr>
          <w:delText>Dolomedes triton</w:delText>
        </w:r>
        <w:r w:rsidDel="00F86A3C">
          <w:rPr>
            <w:rFonts w:ascii="Times New Roman" w:eastAsia="Times New Roman" w:hAnsi="Times New Roman" w:cs="Times New Roman"/>
          </w:rPr>
          <w:delText xml:space="preserve"> (Pisauridae, Araneae): an important predator of the neuston community. Oecologia, 80:187-194.</w:delText>
        </w:r>
      </w:del>
    </w:p>
    <w:p w14:paraId="6BEB33E0" w14:textId="388BF4BB" w:rsidR="009C47A0" w:rsidDel="00F86A3C" w:rsidRDefault="009C47A0" w:rsidP="00497D92">
      <w:pPr>
        <w:spacing w:line="360" w:lineRule="auto"/>
        <w:jc w:val="both"/>
        <w:rPr>
          <w:del w:id="585" w:author="Clemot Bastien" w:date="2024-12-19T09:48:00Z" w16du:dateUtc="2024-12-19T08:48:00Z"/>
          <w:rFonts w:ascii="Times New Roman" w:eastAsia="Times New Roman" w:hAnsi="Times New Roman" w:cs="Times New Roman"/>
          <w:b/>
          <w:bCs/>
        </w:rPr>
      </w:pPr>
      <w:del w:id="586" w:author="Clemot Bastien" w:date="2024-12-19T09:48:00Z" w16du:dateUtc="2024-12-19T08:48:00Z">
        <w:r w:rsidDel="00F86A3C">
          <w:rPr>
            <w:rFonts w:ascii="Times New Roman" w:eastAsia="Times New Roman" w:hAnsi="Times New Roman" w:cs="Times New Roman"/>
            <w:b/>
            <w:bCs/>
          </w:rPr>
          <w:delText>REFERENCES – MATERIAL AND METHODS</w:delText>
        </w:r>
      </w:del>
    </w:p>
    <w:p w14:paraId="33D67803" w14:textId="0F34775B" w:rsidR="009C47A0" w:rsidDel="00F86A3C" w:rsidRDefault="009C47A0" w:rsidP="00497D92">
      <w:pPr>
        <w:spacing w:line="360" w:lineRule="auto"/>
        <w:jc w:val="both"/>
        <w:rPr>
          <w:del w:id="587" w:author="Clemot Bastien" w:date="2024-12-19T09:48:00Z" w16du:dateUtc="2024-12-19T08:48:00Z"/>
          <w:rFonts w:ascii="Times New Roman" w:eastAsia="Times New Roman" w:hAnsi="Times New Roman" w:cs="Times New Roman"/>
        </w:rPr>
      </w:pPr>
      <w:del w:id="588" w:author="Clemot Bastien" w:date="2024-12-19T09:48:00Z" w16du:dateUtc="2024-12-19T08:48:00Z">
        <w:r w:rsidDel="00F86A3C">
          <w:rPr>
            <w:rFonts w:ascii="Times New Roman" w:eastAsia="Times New Roman" w:hAnsi="Times New Roman" w:cs="Times New Roman"/>
            <w:b/>
            <w:bCs/>
          </w:rPr>
          <w:tab/>
        </w:r>
        <w:r w:rsidDel="00F86A3C">
          <w:rPr>
            <w:rFonts w:ascii="Times New Roman" w:eastAsia="Times New Roman" w:hAnsi="Times New Roman" w:cs="Times New Roman"/>
          </w:rPr>
          <w:delText>Bakeman R., Robinson B. F., Quera V. (1996). Testing sequential association: Estimating exact p values using sampled permutations. Psychological Methods, 1:4-15.</w:delText>
        </w:r>
      </w:del>
    </w:p>
    <w:p w14:paraId="146DC2B7" w14:textId="1F10EDBC" w:rsidR="00262C47" w:rsidDel="00F86A3C" w:rsidRDefault="00262C47" w:rsidP="00497D92">
      <w:pPr>
        <w:spacing w:line="360" w:lineRule="auto"/>
        <w:ind w:firstLine="720"/>
        <w:jc w:val="both"/>
        <w:rPr>
          <w:del w:id="589" w:author="Clemot Bastien" w:date="2024-12-19T09:48:00Z" w16du:dateUtc="2024-12-19T08:48:00Z"/>
          <w:rFonts w:ascii="Times New Roman" w:eastAsia="Times New Roman" w:hAnsi="Times New Roman" w:cs="Times New Roman"/>
        </w:rPr>
      </w:pPr>
      <w:del w:id="590" w:author="Clemot Bastien" w:date="2024-12-19T09:48:00Z" w16du:dateUtc="2024-12-19T08:48:00Z">
        <w:r w:rsidDel="00F86A3C">
          <w:rPr>
            <w:rFonts w:ascii="Times New Roman" w:eastAsia="Times New Roman" w:hAnsi="Times New Roman" w:cs="Times New Roman"/>
          </w:rPr>
          <w:tab/>
        </w:r>
        <w:r w:rsidRPr="00F21E6F" w:rsidDel="00F86A3C">
          <w:rPr>
            <w:rFonts w:ascii="Times New Roman" w:eastAsia="Times New Roman" w:hAnsi="Times New Roman" w:cs="Times New Roman"/>
          </w:rPr>
          <w:delText xml:space="preserve">Csardi G., Nepusz T. (2006). The igraph software package for complex network research. InterHournal, Complex Systems. URL: </w:delText>
        </w:r>
        <w:r w:rsidRPr="00262C47" w:rsidDel="00F86A3C">
          <w:rPr>
            <w:rFonts w:ascii="Times New Roman" w:eastAsia="Times New Roman" w:hAnsi="Times New Roman" w:cs="Times New Roman"/>
          </w:rPr>
          <w:delText>https://igraph.org</w:delText>
        </w:r>
        <w:r w:rsidDel="00F86A3C">
          <w:rPr>
            <w:rFonts w:ascii="Times New Roman" w:eastAsia="Times New Roman" w:hAnsi="Times New Roman" w:cs="Times New Roman"/>
          </w:rPr>
          <w:delText>.</w:delText>
        </w:r>
      </w:del>
    </w:p>
    <w:p w14:paraId="3AC211BA" w14:textId="5D4C0C29" w:rsidR="00262C47" w:rsidDel="00F86A3C" w:rsidRDefault="00262C47" w:rsidP="00497D92">
      <w:pPr>
        <w:spacing w:line="360" w:lineRule="auto"/>
        <w:ind w:firstLine="720"/>
        <w:jc w:val="both"/>
        <w:rPr>
          <w:del w:id="591" w:author="Clemot Bastien" w:date="2024-12-19T09:48:00Z" w16du:dateUtc="2024-12-19T08:48:00Z"/>
          <w:rFonts w:ascii="Times New Roman" w:eastAsia="Times New Roman" w:hAnsi="Times New Roman" w:cs="Times New Roman"/>
        </w:rPr>
      </w:pPr>
      <w:del w:id="592" w:author="Clemot Bastien" w:date="2024-12-19T09:48:00Z" w16du:dateUtc="2024-12-19T08:48:00Z">
        <w:r w:rsidRPr="00BA3685" w:rsidDel="00F86A3C">
          <w:rPr>
            <w:rFonts w:ascii="Times New Roman" w:hAnsi="Times New Roman" w:cs="Times New Roman"/>
          </w:rPr>
          <w:delText xml:space="preserve">Friard O., Gamba M. (2016). BORIS: a free, versatile open-source event-logging software for video/audio coding and live observations. Methods in Ecology and Evolution, </w:delText>
        </w:r>
        <w:r w:rsidRPr="00BA3685" w:rsidDel="00F86A3C">
          <w:rPr>
            <w:rFonts w:ascii="Times New Roman" w:hAnsi="Times New Roman" w:cs="Times New Roman"/>
            <w:i/>
            <w:iCs/>
          </w:rPr>
          <w:delText>7</w:delText>
        </w:r>
        <w:r w:rsidDel="00F86A3C">
          <w:rPr>
            <w:rFonts w:ascii="Times New Roman" w:hAnsi="Times New Roman" w:cs="Times New Roman"/>
          </w:rPr>
          <w:delText>:</w:delText>
        </w:r>
        <w:r w:rsidRPr="00BA3685" w:rsidDel="00F86A3C">
          <w:rPr>
            <w:rFonts w:ascii="Times New Roman" w:hAnsi="Times New Roman" w:cs="Times New Roman"/>
          </w:rPr>
          <w:delText>1325–1330</w:delText>
        </w:r>
        <w:r w:rsidDel="00F86A3C">
          <w:delText>.</w:delText>
        </w:r>
      </w:del>
    </w:p>
    <w:p w14:paraId="713FEAC8" w14:textId="79144B80" w:rsidR="009C47A0" w:rsidDel="00F86A3C" w:rsidRDefault="009C47A0" w:rsidP="00497D92">
      <w:pPr>
        <w:spacing w:line="360" w:lineRule="auto"/>
        <w:ind w:firstLine="720"/>
        <w:jc w:val="both"/>
        <w:rPr>
          <w:del w:id="593" w:author="Clemot Bastien" w:date="2024-12-19T09:48:00Z" w16du:dateUtc="2024-12-19T08:48:00Z"/>
          <w:rFonts w:ascii="Times New Roman" w:eastAsia="Times New Roman" w:hAnsi="Times New Roman" w:cs="Times New Roman"/>
        </w:rPr>
      </w:pPr>
      <w:del w:id="594" w:author="Clemot Bastien" w:date="2024-12-19T09:48:00Z" w16du:dateUtc="2024-12-19T08:48:00Z">
        <w:r w:rsidRPr="00F21E6F" w:rsidDel="00F86A3C">
          <w:rPr>
            <w:rFonts w:ascii="Times New Roman" w:eastAsia="Times New Roman" w:hAnsi="Times New Roman" w:cs="Times New Roman"/>
          </w:rPr>
          <w:delText>Green P. A., Pate</w:delText>
        </w:r>
        <w:r w:rsidDel="00F86A3C">
          <w:rPr>
            <w:rFonts w:ascii="Times New Roman" w:eastAsia="Times New Roman" w:hAnsi="Times New Roman" w:cs="Times New Roman"/>
          </w:rPr>
          <w:delText>k</w:delText>
        </w:r>
        <w:r w:rsidRPr="00F21E6F" w:rsidDel="00F86A3C">
          <w:rPr>
            <w:rFonts w:ascii="Times New Roman" w:eastAsia="Times New Roman" w:hAnsi="Times New Roman" w:cs="Times New Roman"/>
          </w:rPr>
          <w:delText xml:space="preserve"> S. N. (2018). Mutual assessment during ritualized fighting in mantis shrimp (Stomatopoda). Proceeding Royal Society B, 285:20172542.</w:delText>
        </w:r>
      </w:del>
    </w:p>
    <w:p w14:paraId="055A1D46" w14:textId="664E399B" w:rsidR="00262C47" w:rsidDel="00F86A3C" w:rsidRDefault="00262C47" w:rsidP="00497D92">
      <w:pPr>
        <w:spacing w:line="360" w:lineRule="auto"/>
        <w:ind w:firstLine="720"/>
        <w:jc w:val="both"/>
        <w:rPr>
          <w:del w:id="595" w:author="Clemot Bastien" w:date="2024-12-19T09:48:00Z" w16du:dateUtc="2024-12-19T08:48:00Z"/>
          <w:rFonts w:ascii="Times New Roman" w:eastAsia="Times New Roman" w:hAnsi="Times New Roman" w:cs="Times New Roman"/>
        </w:rPr>
      </w:pPr>
      <w:del w:id="596" w:author="Clemot Bastien" w:date="2024-12-19T09:48:00Z" w16du:dateUtc="2024-12-19T08:48:00Z">
        <w:r w:rsidRPr="00F21E6F" w:rsidDel="00F86A3C">
          <w:rPr>
            <w:rFonts w:ascii="Times New Roman" w:eastAsia="Times New Roman" w:hAnsi="Times New Roman" w:cs="Times New Roman"/>
          </w:rPr>
          <w:delText xml:space="preserve">R Core Team (2022). R: A language and environment for statistical computing. R Foundation for Statistical Computing. Vienna, Austria. URL: </w:delText>
        </w:r>
        <w:r w:rsidRPr="006A63D6" w:rsidDel="00F86A3C">
          <w:rPr>
            <w:rFonts w:ascii="Times New Roman" w:eastAsia="Times New Roman" w:hAnsi="Times New Roman" w:cs="Times New Roman"/>
          </w:rPr>
          <w:delText>https://www.R-project.org/</w:delText>
        </w:r>
        <w:r w:rsidDel="00F86A3C">
          <w:rPr>
            <w:rFonts w:ascii="Times New Roman" w:eastAsia="Times New Roman" w:hAnsi="Times New Roman" w:cs="Times New Roman"/>
          </w:rPr>
          <w:delText>.</w:delText>
        </w:r>
      </w:del>
    </w:p>
    <w:p w14:paraId="56F4B895" w14:textId="6D841791" w:rsidR="00262C47" w:rsidRPr="00F21E6F" w:rsidDel="00F86A3C" w:rsidRDefault="00262C47" w:rsidP="00497D92">
      <w:pPr>
        <w:spacing w:line="360" w:lineRule="auto"/>
        <w:ind w:firstLine="720"/>
        <w:jc w:val="both"/>
        <w:rPr>
          <w:del w:id="597" w:author="Clemot Bastien" w:date="2024-12-19T09:48:00Z" w16du:dateUtc="2024-12-19T08:48:00Z"/>
          <w:rFonts w:ascii="Times New Roman" w:eastAsia="Times New Roman" w:hAnsi="Times New Roman" w:cs="Times New Roman"/>
        </w:rPr>
      </w:pPr>
      <w:del w:id="598" w:author="Clemot Bastien" w:date="2024-12-19T09:48:00Z" w16du:dateUtc="2024-12-19T08:48:00Z">
        <w:r w:rsidRPr="00F21E6F" w:rsidDel="00F86A3C">
          <w:rPr>
            <w:rFonts w:ascii="Times New Roman" w:eastAsia="Times New Roman" w:hAnsi="Times New Roman" w:cs="Times New Roman"/>
          </w:rPr>
          <w:delText>Wickham H. (2016). ggplot2: Elegant Graphics for Data Analysis. Springer-Verlag, New York</w:delText>
        </w:r>
        <w:r w:rsidDel="00F86A3C">
          <w:rPr>
            <w:rFonts w:ascii="Times New Roman" w:eastAsia="Times New Roman" w:hAnsi="Times New Roman" w:cs="Times New Roman"/>
          </w:rPr>
          <w:delText>.</w:delText>
        </w:r>
      </w:del>
    </w:p>
    <w:p w14:paraId="25C71622" w14:textId="4810B662" w:rsidR="00AA1D00" w:rsidRPr="00DE0A13" w:rsidDel="00F86A3C" w:rsidRDefault="00AA1D00" w:rsidP="00497D92">
      <w:pPr>
        <w:spacing w:line="360" w:lineRule="auto"/>
        <w:jc w:val="both"/>
        <w:rPr>
          <w:del w:id="599" w:author="Clemot Bastien" w:date="2024-12-19T09:48:00Z" w16du:dateUtc="2024-12-19T08:48:00Z"/>
          <w:rFonts w:ascii="Times New Roman" w:eastAsia="Times New Roman" w:hAnsi="Times New Roman" w:cs="Times New Roman"/>
          <w:b/>
          <w:bCs/>
          <w:color w:val="000000"/>
        </w:rPr>
      </w:pPr>
      <w:del w:id="600" w:author="Clemot Bastien" w:date="2024-12-19T09:48:00Z" w16du:dateUtc="2024-12-19T08:48:00Z">
        <w:r w:rsidDel="00F86A3C">
          <w:rPr>
            <w:rFonts w:ascii="Times New Roman" w:eastAsia="Times New Roman" w:hAnsi="Times New Roman" w:cs="Times New Roman"/>
            <w:b/>
            <w:bCs/>
            <w:color w:val="000000"/>
          </w:rPr>
          <w:delText>REFERENCES - DISCUSSION</w:delText>
        </w:r>
      </w:del>
    </w:p>
    <w:p w14:paraId="61A8CD92" w14:textId="20718E7D" w:rsidR="00AA1D00" w:rsidDel="00F86A3C" w:rsidRDefault="00AA1D00" w:rsidP="00497D92">
      <w:pPr>
        <w:spacing w:line="360" w:lineRule="auto"/>
        <w:ind w:firstLine="720"/>
        <w:jc w:val="both"/>
        <w:rPr>
          <w:del w:id="601" w:author="Clemot Bastien" w:date="2024-12-19T09:48:00Z" w16du:dateUtc="2024-12-19T08:48:00Z"/>
          <w:rFonts w:ascii="Times New Roman" w:eastAsia="Times New Roman" w:hAnsi="Times New Roman" w:cs="Times New Roman"/>
        </w:rPr>
      </w:pPr>
      <w:del w:id="602" w:author="Clemot Bastien" w:date="2024-12-19T09:48:00Z" w16du:dateUtc="2024-12-19T08:48:00Z">
        <w:r w:rsidRPr="00F21E6F" w:rsidDel="00F86A3C">
          <w:rPr>
            <w:rFonts w:ascii="Times New Roman" w:eastAsia="Times New Roman" w:hAnsi="Times New Roman" w:cs="Times New Roman"/>
          </w:rPr>
          <w:delText xml:space="preserve">Arnqvist G. (1992). Courtship behavior and sexual cannibalism in the semi-aquatic fishing spider, </w:delText>
        </w:r>
        <w:r w:rsidRPr="00F21E6F" w:rsidDel="00F86A3C">
          <w:rPr>
            <w:rFonts w:ascii="Times New Roman" w:eastAsia="Times New Roman" w:hAnsi="Times New Roman" w:cs="Times New Roman"/>
            <w:i/>
          </w:rPr>
          <w:delText>Dolomedes fimbriatus</w:delText>
        </w:r>
        <w:r w:rsidRPr="00F21E6F" w:rsidDel="00F86A3C">
          <w:rPr>
            <w:rFonts w:ascii="Times New Roman" w:eastAsia="Times New Roman" w:hAnsi="Times New Roman" w:cs="Times New Roman"/>
          </w:rPr>
          <w:delText xml:space="preserve"> (Clerck) (Araneae: Pisauridae). The Journal of Arachnology, 20:222-226.</w:delText>
        </w:r>
      </w:del>
    </w:p>
    <w:p w14:paraId="23E35539" w14:textId="614845FF" w:rsidR="00AA1D00" w:rsidDel="00F86A3C" w:rsidRDefault="00AA1D00" w:rsidP="00497D92">
      <w:pPr>
        <w:spacing w:line="360" w:lineRule="auto"/>
        <w:ind w:firstLine="720"/>
        <w:jc w:val="both"/>
        <w:rPr>
          <w:del w:id="603" w:author="Clemot Bastien" w:date="2024-12-19T09:48:00Z" w16du:dateUtc="2024-12-19T08:48:00Z"/>
          <w:rFonts w:ascii="Times New Roman" w:eastAsia="Times New Roman" w:hAnsi="Times New Roman" w:cs="Times New Roman"/>
        </w:rPr>
      </w:pPr>
      <w:del w:id="604" w:author="Clemot Bastien" w:date="2024-12-19T09:48:00Z" w16du:dateUtc="2024-12-19T08:48:00Z">
        <w:r w:rsidRPr="00F21E6F" w:rsidDel="00F86A3C">
          <w:rPr>
            <w:rFonts w:ascii="Times New Roman" w:eastAsia="Times New Roman" w:hAnsi="Times New Roman" w:cs="Times New Roman"/>
          </w:rPr>
          <w:delText>Barth F. G. (1985). Neuroethology of the Spider Vibration Sense. In Barth F. G. (1985) Neurobiology of Arachnids. Springer Berlin, Heidelberg.</w:delText>
        </w:r>
      </w:del>
    </w:p>
    <w:p w14:paraId="634936DC" w14:textId="72A6F75A" w:rsidR="00AA1D00" w:rsidDel="00F86A3C" w:rsidRDefault="00AA1D00" w:rsidP="00497D92">
      <w:pPr>
        <w:spacing w:line="360" w:lineRule="auto"/>
        <w:ind w:firstLine="720"/>
        <w:jc w:val="both"/>
        <w:rPr>
          <w:del w:id="605" w:author="Clemot Bastien" w:date="2024-12-19T09:48:00Z" w16du:dateUtc="2024-12-19T08:48:00Z"/>
          <w:rFonts w:ascii="Times New Roman" w:eastAsia="Times New Roman" w:hAnsi="Times New Roman" w:cs="Times New Roman"/>
        </w:rPr>
      </w:pPr>
      <w:del w:id="606" w:author="Clemot Bastien" w:date="2024-12-19T09:48:00Z" w16du:dateUtc="2024-12-19T08:48:00Z">
        <w:r w:rsidRPr="00F21E6F" w:rsidDel="00F86A3C">
          <w:rPr>
            <w:rFonts w:ascii="Times New Roman" w:eastAsia="Times New Roman" w:hAnsi="Times New Roman" w:cs="Times New Roman"/>
          </w:rPr>
          <w:delText>Bleckmann H., Barth F. G. (1984). Sensory ecology of a semi-aquatic spider (</w:delText>
        </w:r>
        <w:r w:rsidRPr="00F21E6F" w:rsidDel="00F86A3C">
          <w:rPr>
            <w:rFonts w:ascii="Times New Roman" w:eastAsia="Times New Roman" w:hAnsi="Times New Roman" w:cs="Times New Roman"/>
            <w:i/>
            <w:iCs/>
          </w:rPr>
          <w:delText>Dolomedes triton</w:delText>
        </w:r>
        <w:r w:rsidRPr="00F21E6F" w:rsidDel="00F86A3C">
          <w:rPr>
            <w:rFonts w:ascii="Times New Roman" w:eastAsia="Times New Roman" w:hAnsi="Times New Roman" w:cs="Times New Roman"/>
          </w:rPr>
          <w:delText>). Behavioral Ecology and Sociobiology, 14:303-312.</w:delText>
        </w:r>
      </w:del>
    </w:p>
    <w:p w14:paraId="0ACA76E2" w14:textId="160FE54B" w:rsidR="00AA1D00" w:rsidDel="00F86A3C" w:rsidRDefault="00AA1D00" w:rsidP="00497D92">
      <w:pPr>
        <w:spacing w:line="360" w:lineRule="auto"/>
        <w:ind w:firstLine="720"/>
        <w:jc w:val="both"/>
        <w:rPr>
          <w:del w:id="607" w:author="Clemot Bastien" w:date="2024-12-19T09:48:00Z" w16du:dateUtc="2024-12-19T08:48:00Z"/>
          <w:rFonts w:ascii="Times New Roman" w:eastAsia="Times New Roman" w:hAnsi="Times New Roman" w:cs="Times New Roman"/>
        </w:rPr>
      </w:pPr>
      <w:del w:id="608" w:author="Clemot Bastien" w:date="2024-12-19T09:48:00Z" w16du:dateUtc="2024-12-19T08:48:00Z">
        <w:r w:rsidRPr="00F21E6F" w:rsidDel="00F86A3C">
          <w:rPr>
            <w:rFonts w:ascii="Times New Roman" w:eastAsia="Times New Roman" w:hAnsi="Times New Roman" w:cs="Times New Roman"/>
          </w:rPr>
          <w:delText xml:space="preserve">Bleckmann H., Bender M. (1987). Water Surface Waves Generated by the Male Pisaurid Spider </w:delText>
        </w:r>
        <w:r w:rsidRPr="00F21E6F" w:rsidDel="00F86A3C">
          <w:rPr>
            <w:rFonts w:ascii="Times New Roman" w:eastAsia="Times New Roman" w:hAnsi="Times New Roman" w:cs="Times New Roman"/>
            <w:i/>
            <w:iCs/>
          </w:rPr>
          <w:delText>Dolomedes triton</w:delText>
        </w:r>
        <w:r w:rsidRPr="00F21E6F" w:rsidDel="00F86A3C">
          <w:rPr>
            <w:rFonts w:ascii="Times New Roman" w:eastAsia="Times New Roman" w:hAnsi="Times New Roman" w:cs="Times New Roman"/>
          </w:rPr>
          <w:delText xml:space="preserve"> (Walckenaer) during Courtship Behavior. The Journal of Arachnology, 15:363-369.</w:delText>
        </w:r>
      </w:del>
    </w:p>
    <w:p w14:paraId="143F713B" w14:textId="0C179A1D" w:rsidR="00AA1D00" w:rsidDel="00F86A3C" w:rsidRDefault="00AA1D00" w:rsidP="00497D92">
      <w:pPr>
        <w:spacing w:line="360" w:lineRule="auto"/>
        <w:ind w:firstLine="720"/>
        <w:jc w:val="both"/>
        <w:rPr>
          <w:del w:id="609" w:author="Clemot Bastien" w:date="2024-12-19T09:48:00Z" w16du:dateUtc="2024-12-19T08:48:00Z"/>
          <w:rFonts w:ascii="Times New Roman" w:eastAsia="Times New Roman" w:hAnsi="Times New Roman" w:cs="Times New Roman"/>
        </w:rPr>
      </w:pPr>
      <w:del w:id="610" w:author="Clemot Bastien" w:date="2024-12-19T09:48:00Z" w16du:dateUtc="2024-12-19T08:48:00Z">
        <w:r w:rsidRPr="00F21E6F" w:rsidDel="00F86A3C">
          <w:rPr>
            <w:rFonts w:ascii="Times New Roman" w:eastAsia="Times New Roman" w:hAnsi="Times New Roman" w:cs="Times New Roman"/>
          </w:rPr>
          <w:delText xml:space="preserve">Bunch S., Wilgers D. J. (2011). Female mating status affects male mating tactic expression in the wolf spider </w:delText>
        </w:r>
        <w:r w:rsidRPr="00F21E6F" w:rsidDel="00F86A3C">
          <w:rPr>
            <w:rFonts w:ascii="Times New Roman" w:eastAsia="Times New Roman" w:hAnsi="Times New Roman" w:cs="Times New Roman"/>
            <w:i/>
            <w:iCs/>
          </w:rPr>
          <w:delText>Rabidosa punctulata</w:delText>
        </w:r>
        <w:r w:rsidRPr="00F21E6F" w:rsidDel="00F86A3C">
          <w:rPr>
            <w:rFonts w:ascii="Times New Roman" w:eastAsia="Times New Roman" w:hAnsi="Times New Roman" w:cs="Times New Roman"/>
          </w:rPr>
          <w:delText>. Current Zoology, 68:121-127.</w:delText>
        </w:r>
      </w:del>
    </w:p>
    <w:p w14:paraId="60E78F97" w14:textId="4C1AA9EA" w:rsidR="00AA1D00" w:rsidDel="00F86A3C" w:rsidRDefault="00AA1D00" w:rsidP="00497D92">
      <w:pPr>
        <w:spacing w:line="360" w:lineRule="auto"/>
        <w:ind w:firstLine="720"/>
        <w:jc w:val="both"/>
        <w:rPr>
          <w:del w:id="611" w:author="Clemot Bastien" w:date="2024-12-19T09:48:00Z" w16du:dateUtc="2024-12-19T08:48:00Z"/>
          <w:rFonts w:ascii="Times New Roman" w:eastAsia="Times New Roman" w:hAnsi="Times New Roman" w:cs="Times New Roman"/>
          <w:bCs/>
        </w:rPr>
      </w:pPr>
      <w:del w:id="612" w:author="Clemot Bastien" w:date="2024-12-19T09:48:00Z" w16du:dateUtc="2024-12-19T08:48:00Z">
        <w:r w:rsidRPr="00F21E6F" w:rsidDel="00F86A3C">
          <w:rPr>
            <w:rFonts w:ascii="Times New Roman" w:eastAsia="Times New Roman" w:hAnsi="Times New Roman" w:cs="Times New Roman"/>
            <w:bCs/>
          </w:rPr>
          <w:delText>Byers J., Hebets E., Podos J. (2010). Female mate choices based upon male motor performance. Animal Behaviour, 79:771-778.</w:delText>
        </w:r>
      </w:del>
    </w:p>
    <w:p w14:paraId="2E7C85AC" w14:textId="78F9FD49" w:rsidR="00AA1D00" w:rsidRPr="00F4270E" w:rsidDel="00F86A3C" w:rsidRDefault="00AA1D00" w:rsidP="00497D92">
      <w:pPr>
        <w:spacing w:line="360" w:lineRule="auto"/>
        <w:ind w:firstLine="720"/>
        <w:jc w:val="both"/>
        <w:rPr>
          <w:del w:id="613" w:author="Clemot Bastien" w:date="2024-12-19T09:48:00Z" w16du:dateUtc="2024-12-19T08:48:00Z"/>
          <w:rFonts w:ascii="Times New Roman" w:eastAsia="Times New Roman" w:hAnsi="Times New Roman" w:cs="Times New Roman"/>
          <w:bCs/>
        </w:rPr>
      </w:pPr>
      <w:del w:id="614" w:author="Clemot Bastien" w:date="2024-12-19T09:48:00Z" w16du:dateUtc="2024-12-19T08:48:00Z">
        <w:r w:rsidRPr="00F21E6F" w:rsidDel="00F86A3C">
          <w:rPr>
            <w:rFonts w:ascii="Times New Roman" w:eastAsia="Times New Roman" w:hAnsi="Times New Roman" w:cs="Times New Roman"/>
            <w:bCs/>
          </w:rPr>
          <w:delText xml:space="preserve">Carico, J. E. (1976). The spider genus </w:delText>
        </w:r>
        <w:r w:rsidRPr="00F21E6F" w:rsidDel="00F86A3C">
          <w:rPr>
            <w:rFonts w:ascii="Times New Roman" w:eastAsia="Times New Roman" w:hAnsi="Times New Roman" w:cs="Times New Roman"/>
            <w:bCs/>
            <w:i/>
            <w:iCs/>
          </w:rPr>
          <w:delText>Tinus</w:delText>
        </w:r>
        <w:r w:rsidRPr="00F21E6F" w:rsidDel="00F86A3C">
          <w:rPr>
            <w:rFonts w:ascii="Times New Roman" w:eastAsia="Times New Roman" w:hAnsi="Times New Roman" w:cs="Times New Roman"/>
            <w:bCs/>
          </w:rPr>
          <w:delText xml:space="preserve"> (Pisauridae). Psyche, 83:63-78.</w:delText>
        </w:r>
      </w:del>
    </w:p>
    <w:p w14:paraId="7A20EDF3" w14:textId="50013A93" w:rsidR="00AA1D00" w:rsidRPr="008758F5" w:rsidDel="00F86A3C" w:rsidRDefault="00AA1D00" w:rsidP="00497D92">
      <w:pPr>
        <w:spacing w:line="360" w:lineRule="auto"/>
        <w:ind w:firstLine="720"/>
        <w:jc w:val="both"/>
        <w:rPr>
          <w:del w:id="615" w:author="Clemot Bastien" w:date="2024-12-19T09:48:00Z" w16du:dateUtc="2024-12-19T08:48:00Z"/>
          <w:rFonts w:ascii="Times New Roman" w:eastAsia="Times New Roman" w:hAnsi="Times New Roman" w:cs="Times New Roman"/>
          <w:bCs/>
        </w:rPr>
      </w:pPr>
      <w:del w:id="616" w:author="Clemot Bastien" w:date="2024-12-19T09:48:00Z" w16du:dateUtc="2024-12-19T08:48:00Z">
        <w:r w:rsidRPr="00F21E6F" w:rsidDel="00F86A3C">
          <w:rPr>
            <w:rFonts w:ascii="Times New Roman" w:eastAsia="Times New Roman" w:hAnsi="Times New Roman" w:cs="Times New Roman"/>
            <w:bCs/>
          </w:rPr>
          <w:lastRenderedPageBreak/>
          <w:delText>Clark C. J. (2012). The role of power versus energy in courtship: what is the ‘energic cost’ of a courtship display? Animal Behaviour, 84:269-277.</w:delText>
        </w:r>
      </w:del>
    </w:p>
    <w:p w14:paraId="5C5574A4" w14:textId="264BDC87" w:rsidR="00AA1D00" w:rsidDel="00F86A3C" w:rsidRDefault="00AA1D00" w:rsidP="00497D92">
      <w:pPr>
        <w:spacing w:line="360" w:lineRule="auto"/>
        <w:ind w:firstLine="720"/>
        <w:jc w:val="both"/>
        <w:rPr>
          <w:del w:id="617" w:author="Clemot Bastien" w:date="2024-12-19T09:48:00Z" w16du:dateUtc="2024-12-19T08:48:00Z"/>
          <w:rFonts w:ascii="Times New Roman" w:eastAsia="Times New Roman" w:hAnsi="Times New Roman" w:cs="Times New Roman"/>
        </w:rPr>
      </w:pPr>
      <w:del w:id="618" w:author="Clemot Bastien" w:date="2024-12-19T09:48:00Z" w16du:dateUtc="2024-12-19T08:48:00Z">
        <w:r w:rsidRPr="00F21E6F" w:rsidDel="00F86A3C">
          <w:rPr>
            <w:rFonts w:ascii="Times New Roman" w:eastAsia="Times New Roman" w:hAnsi="Times New Roman" w:cs="Times New Roman"/>
          </w:rPr>
          <w:delText>Eberhard M. J. B., Machnis A., Uhl G. (2020). Condition-dependent differences in male vibratory pre-copulatory and copulatory courtship in a nuptial gift-giving spider. Behavioral Ecology and Sociobiology, 74:138.</w:delText>
        </w:r>
      </w:del>
    </w:p>
    <w:p w14:paraId="5568B109" w14:textId="15661871" w:rsidR="00AA1D00" w:rsidDel="00F86A3C" w:rsidRDefault="00AA1D00" w:rsidP="00497D92">
      <w:pPr>
        <w:spacing w:line="360" w:lineRule="auto"/>
        <w:ind w:firstLine="720"/>
        <w:jc w:val="both"/>
        <w:rPr>
          <w:del w:id="619" w:author="Clemot Bastien" w:date="2024-12-19T09:48:00Z" w16du:dateUtc="2024-12-19T08:48:00Z"/>
          <w:rFonts w:ascii="Times New Roman" w:eastAsia="Times New Roman" w:hAnsi="Times New Roman" w:cs="Times New Roman"/>
          <w:bCs/>
        </w:rPr>
      </w:pPr>
      <w:del w:id="620" w:author="Clemot Bastien" w:date="2024-12-19T09:48:00Z" w16du:dateUtc="2024-12-19T08:48:00Z">
        <w:r w:rsidRPr="00F21E6F" w:rsidDel="00F86A3C">
          <w:rPr>
            <w:rFonts w:ascii="Times New Roman" w:eastAsia="Times New Roman" w:hAnsi="Times New Roman" w:cs="Times New Roman"/>
            <w:bCs/>
          </w:rPr>
          <w:delText>Gibson J. S., Uetz G. W. (2008). Seismic communication and mate choice in wolf spiders: components of male seismic signals and mating success. Animal Behaviour, 75:1253-1262.</w:delText>
        </w:r>
      </w:del>
    </w:p>
    <w:p w14:paraId="2C5C90F8" w14:textId="13533B81" w:rsidR="00AA1D00" w:rsidRPr="00B3422E" w:rsidDel="00F86A3C" w:rsidRDefault="00AA1D00" w:rsidP="00497D92">
      <w:pPr>
        <w:spacing w:line="360" w:lineRule="auto"/>
        <w:ind w:firstLine="720"/>
        <w:jc w:val="both"/>
        <w:rPr>
          <w:del w:id="621" w:author="Clemot Bastien" w:date="2024-12-19T09:48:00Z" w16du:dateUtc="2024-12-19T08:48:00Z"/>
          <w:rFonts w:ascii="Times New Roman" w:eastAsia="Times New Roman" w:hAnsi="Times New Roman" w:cs="Times New Roman"/>
          <w:bCs/>
        </w:rPr>
      </w:pPr>
      <w:del w:id="622" w:author="Clemot Bastien" w:date="2024-12-19T09:48:00Z" w16du:dateUtc="2024-12-19T08:48:00Z">
        <w:r w:rsidDel="00F86A3C">
          <w:rPr>
            <w:rFonts w:ascii="Times New Roman" w:eastAsia="Times New Roman" w:hAnsi="Times New Roman" w:cs="Times New Roman"/>
            <w:bCs/>
          </w:rPr>
          <w:delText xml:space="preserve">Hebets E. A. (2005). Attention-altering signal interactions in the multimodal courtship display of the wolf spider </w:delText>
        </w:r>
        <w:r w:rsidDel="00F86A3C">
          <w:rPr>
            <w:rFonts w:ascii="Times New Roman" w:eastAsia="Times New Roman" w:hAnsi="Times New Roman" w:cs="Times New Roman"/>
            <w:bCs/>
            <w:i/>
            <w:iCs/>
          </w:rPr>
          <w:delText>Schizocosa uetzi</w:delText>
        </w:r>
        <w:r w:rsidDel="00F86A3C">
          <w:rPr>
            <w:rFonts w:ascii="Times New Roman" w:eastAsia="Times New Roman" w:hAnsi="Times New Roman" w:cs="Times New Roman"/>
            <w:bCs/>
          </w:rPr>
          <w:delText>. Ehavioral Ecology, 16:75-82.</w:delText>
        </w:r>
      </w:del>
    </w:p>
    <w:p w14:paraId="763246BE" w14:textId="674F4F0B" w:rsidR="00AA1D00" w:rsidRPr="002D1F2C" w:rsidDel="00F86A3C" w:rsidRDefault="00AA1D00" w:rsidP="00497D92">
      <w:pPr>
        <w:spacing w:line="360" w:lineRule="auto"/>
        <w:ind w:firstLine="720"/>
        <w:jc w:val="both"/>
        <w:rPr>
          <w:del w:id="623" w:author="Clemot Bastien" w:date="2024-12-19T09:48:00Z" w16du:dateUtc="2024-12-19T08:48:00Z"/>
          <w:rFonts w:ascii="Times New Roman" w:eastAsia="Times New Roman" w:hAnsi="Times New Roman" w:cs="Times New Roman"/>
          <w:bCs/>
        </w:rPr>
      </w:pPr>
      <w:del w:id="624" w:author="Clemot Bastien" w:date="2024-12-19T09:48:00Z" w16du:dateUtc="2024-12-19T08:48:00Z">
        <w:r w:rsidDel="00F86A3C">
          <w:rPr>
            <w:rFonts w:ascii="Times New Roman" w:eastAsia="Times New Roman" w:hAnsi="Times New Roman" w:cs="Times New Roman"/>
            <w:bCs/>
          </w:rPr>
          <w:delText xml:space="preserve">Hebets E. A., Uetz G. W. (1999). Female responses to isolated signals from multimodal male courtship displays in the wolf spider genus </w:delText>
        </w:r>
        <w:r w:rsidDel="00F86A3C">
          <w:rPr>
            <w:rFonts w:ascii="Times New Roman" w:eastAsia="Times New Roman" w:hAnsi="Times New Roman" w:cs="Times New Roman"/>
            <w:bCs/>
            <w:i/>
            <w:iCs/>
          </w:rPr>
          <w:delText xml:space="preserve">Schizocosa </w:delText>
        </w:r>
        <w:r w:rsidDel="00F86A3C">
          <w:rPr>
            <w:rFonts w:ascii="Times New Roman" w:eastAsia="Times New Roman" w:hAnsi="Times New Roman" w:cs="Times New Roman"/>
            <w:bCs/>
          </w:rPr>
          <w:delText>(Araneae: Lycosidae). Animal Behaviour, 57:865-872.</w:delText>
        </w:r>
      </w:del>
    </w:p>
    <w:p w14:paraId="01D0E043" w14:textId="35A8E1F6" w:rsidR="00AA1D00" w:rsidDel="00F86A3C" w:rsidRDefault="00AA1D00" w:rsidP="00497D92">
      <w:pPr>
        <w:spacing w:line="360" w:lineRule="auto"/>
        <w:ind w:firstLine="720"/>
        <w:jc w:val="both"/>
        <w:rPr>
          <w:del w:id="625" w:author="Clemot Bastien" w:date="2024-12-19T09:48:00Z" w16du:dateUtc="2024-12-19T08:48:00Z"/>
          <w:rFonts w:ascii="Times New Roman" w:eastAsia="Times New Roman" w:hAnsi="Times New Roman" w:cs="Times New Roman"/>
          <w:bCs/>
        </w:rPr>
      </w:pPr>
      <w:del w:id="626" w:author="Clemot Bastien" w:date="2024-12-19T09:48:00Z" w16du:dateUtc="2024-12-19T08:48:00Z">
        <w:r w:rsidRPr="00F21E6F" w:rsidDel="00F86A3C">
          <w:rPr>
            <w:rFonts w:ascii="Times New Roman" w:eastAsia="Times New Roman" w:hAnsi="Times New Roman" w:cs="Times New Roman"/>
            <w:bCs/>
          </w:rPr>
          <w:delText>Hoefler C. D., Persons M. H., Rypstra A. L. (2008). Evolutionarily costly courtship displays in a wolf spider: a test of viability indicator theory. Behavioral Ecology, 19:974-979.</w:delText>
        </w:r>
      </w:del>
    </w:p>
    <w:p w14:paraId="453819EB" w14:textId="0B68ADEA" w:rsidR="00AA1D00" w:rsidDel="00F86A3C" w:rsidRDefault="00AA1D00" w:rsidP="00497D92">
      <w:pPr>
        <w:spacing w:line="360" w:lineRule="auto"/>
        <w:ind w:firstLine="720"/>
        <w:jc w:val="both"/>
        <w:rPr>
          <w:del w:id="627" w:author="Clemot Bastien" w:date="2024-12-19T09:48:00Z" w16du:dateUtc="2024-12-19T08:48:00Z"/>
          <w:rFonts w:ascii="Times New Roman" w:eastAsia="Times New Roman" w:hAnsi="Times New Roman" w:cs="Times New Roman"/>
          <w:bCs/>
        </w:rPr>
      </w:pPr>
      <w:del w:id="628" w:author="Clemot Bastien" w:date="2024-12-19T09:48:00Z" w16du:dateUtc="2024-12-19T08:48:00Z">
        <w:r w:rsidRPr="00F21E6F" w:rsidDel="00F86A3C">
          <w:rPr>
            <w:rFonts w:ascii="Times New Roman" w:eastAsia="Times New Roman" w:hAnsi="Times New Roman" w:cs="Times New Roman"/>
            <w:bCs/>
          </w:rPr>
          <w:delText>Kaston B. J. (1936). The senses involved in the courtship of some vagabond spiders. Entomologica Americana, 16:97-167.</w:delText>
        </w:r>
      </w:del>
    </w:p>
    <w:p w14:paraId="14473354" w14:textId="6143FDAF" w:rsidR="00AA1D00" w:rsidDel="00F86A3C" w:rsidRDefault="00AA1D00" w:rsidP="00497D92">
      <w:pPr>
        <w:spacing w:line="360" w:lineRule="auto"/>
        <w:ind w:firstLine="720"/>
        <w:jc w:val="both"/>
        <w:rPr>
          <w:del w:id="629" w:author="Clemot Bastien" w:date="2024-12-19T09:48:00Z" w16du:dateUtc="2024-12-19T08:48:00Z"/>
          <w:rFonts w:ascii="Times New Roman" w:eastAsia="Times New Roman" w:hAnsi="Times New Roman" w:cs="Times New Roman"/>
          <w:bCs/>
        </w:rPr>
      </w:pPr>
      <w:del w:id="630" w:author="Clemot Bastien" w:date="2024-12-19T09:48:00Z" w16du:dateUtc="2024-12-19T08:48:00Z">
        <w:r w:rsidRPr="00F21E6F" w:rsidDel="00F86A3C">
          <w:rPr>
            <w:rFonts w:ascii="Times New Roman" w:eastAsia="Times New Roman" w:hAnsi="Times New Roman" w:cs="Times New Roman"/>
            <w:bCs/>
          </w:rPr>
          <w:delText>Maklakov A. A., Bilde T., Lubin Y. (2003). Vibratory courtship in a web-building spider: signalling quality or stimulating the female? Animal Behaviour, 66:623-630.</w:delText>
        </w:r>
      </w:del>
    </w:p>
    <w:p w14:paraId="0A88D7AA" w14:textId="1BAF5920" w:rsidR="00AA1D00" w:rsidDel="00F86A3C" w:rsidRDefault="00AA1D00" w:rsidP="00497D92">
      <w:pPr>
        <w:spacing w:line="360" w:lineRule="auto"/>
        <w:ind w:firstLine="720"/>
        <w:jc w:val="both"/>
        <w:rPr>
          <w:del w:id="631" w:author="Clemot Bastien" w:date="2024-12-19T09:48:00Z" w16du:dateUtc="2024-12-19T08:48:00Z"/>
          <w:rFonts w:ascii="Times New Roman" w:eastAsia="Times New Roman" w:hAnsi="Times New Roman" w:cs="Times New Roman"/>
          <w:bCs/>
        </w:rPr>
      </w:pPr>
      <w:del w:id="632" w:author="Clemot Bastien" w:date="2024-12-19T09:48:00Z" w16du:dateUtc="2024-12-19T08:48:00Z">
        <w:r w:rsidRPr="00F21E6F" w:rsidDel="00F86A3C">
          <w:rPr>
            <w:rFonts w:ascii="Times New Roman" w:eastAsia="Times New Roman" w:hAnsi="Times New Roman" w:cs="Times New Roman"/>
            <w:bCs/>
          </w:rPr>
          <w:delText>Parker G. A., Ball M. A., Stockley P., Gage M. (1996). Sperm competition games: individual assessment of sperm competition intensity by group spawners. Proceedings of the Royal Society B, 263:1291-1297.</w:delText>
        </w:r>
      </w:del>
    </w:p>
    <w:p w14:paraId="3EC64670" w14:textId="24CC96E8" w:rsidR="00AA1D00" w:rsidRPr="00F21E6F" w:rsidDel="00F86A3C" w:rsidRDefault="00AA1D00" w:rsidP="00497D92">
      <w:pPr>
        <w:spacing w:line="360" w:lineRule="auto"/>
        <w:ind w:firstLine="720"/>
        <w:jc w:val="both"/>
        <w:rPr>
          <w:del w:id="633" w:author="Clemot Bastien" w:date="2024-12-19T09:48:00Z" w16du:dateUtc="2024-12-19T08:48:00Z"/>
          <w:rFonts w:ascii="Times New Roman" w:eastAsia="Times New Roman" w:hAnsi="Times New Roman" w:cs="Times New Roman"/>
          <w:bCs/>
        </w:rPr>
      </w:pPr>
      <w:del w:id="634" w:author="Clemot Bastien" w:date="2024-12-19T09:48:00Z" w16du:dateUtc="2024-12-19T08:48:00Z">
        <w:r w:rsidRPr="00F21E6F" w:rsidDel="00F86A3C">
          <w:rPr>
            <w:rFonts w:ascii="Times New Roman" w:eastAsia="Times New Roman" w:hAnsi="Times New Roman" w:cs="Times New Roman"/>
            <w:bCs/>
          </w:rPr>
          <w:delText>Riechert S. E., Singer F. D. (1995). Investigation of potential male mate choice in a monogamous spider. Animal Behaviour, 49:715-723.</w:delText>
        </w:r>
      </w:del>
    </w:p>
    <w:p w14:paraId="5788FA92" w14:textId="5CDA96E0" w:rsidR="00AA1D00" w:rsidDel="00F86A3C" w:rsidRDefault="00AA1D00" w:rsidP="00497D92">
      <w:pPr>
        <w:spacing w:line="360" w:lineRule="auto"/>
        <w:ind w:firstLine="720"/>
        <w:jc w:val="both"/>
        <w:rPr>
          <w:del w:id="635" w:author="Clemot Bastien" w:date="2024-12-19T09:48:00Z" w16du:dateUtc="2024-12-19T08:48:00Z"/>
          <w:rFonts w:ascii="Times New Roman" w:eastAsia="Times New Roman" w:hAnsi="Times New Roman" w:cs="Times New Roman"/>
          <w:bCs/>
        </w:rPr>
      </w:pPr>
      <w:del w:id="636" w:author="Clemot Bastien" w:date="2024-12-19T09:48:00Z" w16du:dateUtc="2024-12-19T08:48:00Z">
        <w:r w:rsidRPr="00F21E6F" w:rsidDel="00F86A3C">
          <w:rPr>
            <w:rFonts w:ascii="Times New Roman" w:eastAsia="Times New Roman" w:hAnsi="Times New Roman" w:cs="Times New Roman"/>
            <w:bCs/>
          </w:rPr>
          <w:delText xml:space="preserve">Roland C., Rovner J. S. (1983). Chemical and vibratory communication in the aquatic Pisaurid spider </w:delText>
        </w:r>
        <w:r w:rsidRPr="00F21E6F" w:rsidDel="00F86A3C">
          <w:rPr>
            <w:rFonts w:ascii="Times New Roman" w:eastAsia="Times New Roman" w:hAnsi="Times New Roman" w:cs="Times New Roman"/>
            <w:bCs/>
            <w:i/>
            <w:iCs/>
          </w:rPr>
          <w:delText>Dolomedes triton</w:delText>
        </w:r>
        <w:r w:rsidRPr="00F21E6F" w:rsidDel="00F86A3C">
          <w:rPr>
            <w:rFonts w:ascii="Times New Roman" w:eastAsia="Times New Roman" w:hAnsi="Times New Roman" w:cs="Times New Roman"/>
            <w:bCs/>
          </w:rPr>
          <w:delText>. Journal of Arachnology, 11:77-85.</w:delText>
        </w:r>
      </w:del>
    </w:p>
    <w:p w14:paraId="3D01A29C" w14:textId="161CBC03" w:rsidR="00AA1D00" w:rsidDel="00F86A3C" w:rsidRDefault="00AA1D00" w:rsidP="00497D92">
      <w:pPr>
        <w:spacing w:line="360" w:lineRule="auto"/>
        <w:ind w:firstLine="720"/>
        <w:jc w:val="both"/>
        <w:rPr>
          <w:del w:id="637" w:author="Clemot Bastien" w:date="2024-12-19T09:48:00Z" w16du:dateUtc="2024-12-19T08:48:00Z"/>
          <w:rFonts w:ascii="Times New Roman" w:eastAsia="Times New Roman" w:hAnsi="Times New Roman" w:cs="Times New Roman"/>
          <w:bCs/>
        </w:rPr>
      </w:pPr>
      <w:del w:id="638" w:author="Clemot Bastien" w:date="2024-12-19T09:48:00Z" w16du:dateUtc="2024-12-19T08:48:00Z">
        <w:r w:rsidRPr="00F21E6F" w:rsidDel="00F86A3C">
          <w:rPr>
            <w:rFonts w:ascii="Times New Roman" w:eastAsia="Times New Roman" w:hAnsi="Times New Roman" w:cs="Times New Roman"/>
            <w:bCs/>
          </w:rPr>
          <w:delText>Rypstra A. L, Wieg C., Walker S. E., Persons M. H. (2003). Mutual Mate Assessment in Wolf Spiders: Differences in the Cues Used by Males and Females. Ethology, 109:315-325.</w:delText>
        </w:r>
      </w:del>
    </w:p>
    <w:p w14:paraId="02C7FFE9" w14:textId="398CFA7D" w:rsidR="00AA1D00" w:rsidDel="00F86A3C" w:rsidRDefault="00AA1D00" w:rsidP="00497D92">
      <w:pPr>
        <w:spacing w:line="360" w:lineRule="auto"/>
        <w:ind w:firstLine="720"/>
        <w:jc w:val="both"/>
        <w:rPr>
          <w:del w:id="639" w:author="Clemot Bastien" w:date="2024-12-19T09:48:00Z" w16du:dateUtc="2024-12-19T08:48:00Z"/>
          <w:rFonts w:ascii="Times New Roman" w:eastAsia="Times New Roman" w:hAnsi="Times New Roman" w:cs="Times New Roman"/>
          <w:bCs/>
        </w:rPr>
      </w:pPr>
      <w:del w:id="640" w:author="Clemot Bastien" w:date="2024-12-19T09:48:00Z" w16du:dateUtc="2024-12-19T08:48:00Z">
        <w:r w:rsidRPr="00F21E6F" w:rsidDel="00F86A3C">
          <w:rPr>
            <w:rFonts w:ascii="Times New Roman" w:eastAsia="Times New Roman" w:hAnsi="Times New Roman" w:cs="Times New Roman"/>
            <w:bCs/>
          </w:rPr>
          <w:delText>Schneider J. M., Lucass C., Brandler W., Fromhage L. (2011). Spider Males Adjust Mate Choice but Not Sperm Allocation to Cues of a Rival. Ethology, 117:970-978.</w:delText>
        </w:r>
      </w:del>
    </w:p>
    <w:p w14:paraId="4DB13AD3" w14:textId="6CA2B9F1" w:rsidR="00AA1D00" w:rsidDel="00F86A3C" w:rsidRDefault="00AA1D00" w:rsidP="00497D92">
      <w:pPr>
        <w:spacing w:line="360" w:lineRule="auto"/>
        <w:ind w:firstLine="720"/>
        <w:jc w:val="both"/>
        <w:rPr>
          <w:del w:id="641" w:author="Clemot Bastien" w:date="2024-12-19T09:48:00Z" w16du:dateUtc="2024-12-19T08:48:00Z"/>
          <w:rFonts w:ascii="Times New Roman" w:eastAsia="Times New Roman" w:hAnsi="Times New Roman" w:cs="Times New Roman"/>
          <w:bCs/>
        </w:rPr>
      </w:pPr>
      <w:del w:id="642" w:author="Clemot Bastien" w:date="2024-12-19T09:48:00Z" w16du:dateUtc="2024-12-19T08:48:00Z">
        <w:r w:rsidRPr="00F21E6F" w:rsidDel="00F86A3C">
          <w:rPr>
            <w:rFonts w:ascii="Times New Roman" w:eastAsia="Times New Roman" w:hAnsi="Times New Roman" w:cs="Times New Roman"/>
            <w:bCs/>
          </w:rPr>
          <w:delText>Schwartz K., Wagner W. E., Hebets E. A. (2013). Spontaneous male death and monogyny in the dark fishing spider. Animal Behaviour, 9:4.</w:delText>
        </w:r>
      </w:del>
    </w:p>
    <w:p w14:paraId="232A9ECD" w14:textId="316E1EA7" w:rsidR="00AA1D00" w:rsidDel="00F86A3C" w:rsidRDefault="00AA1D00" w:rsidP="00497D92">
      <w:pPr>
        <w:spacing w:line="360" w:lineRule="auto"/>
        <w:ind w:firstLine="720"/>
        <w:jc w:val="both"/>
        <w:rPr>
          <w:del w:id="643" w:author="Clemot Bastien" w:date="2024-12-19T09:48:00Z" w16du:dateUtc="2024-12-19T08:48:00Z"/>
          <w:rFonts w:ascii="Times New Roman" w:eastAsia="Times New Roman" w:hAnsi="Times New Roman" w:cs="Times New Roman"/>
          <w:bCs/>
        </w:rPr>
      </w:pPr>
      <w:del w:id="644" w:author="Clemot Bastien" w:date="2024-12-19T09:48:00Z" w16du:dateUtc="2024-12-19T08:48:00Z">
        <w:r w:rsidRPr="00F21E6F" w:rsidDel="00F86A3C">
          <w:rPr>
            <w:rFonts w:ascii="Times New Roman" w:eastAsia="Times New Roman" w:hAnsi="Times New Roman" w:cs="Times New Roman"/>
            <w:bCs/>
          </w:rPr>
          <w:lastRenderedPageBreak/>
          <w:delText>Sivalinghem S., Mason A. C. (2020). Vibratory communication in a black widow spider (</w:delText>
        </w:r>
        <w:r w:rsidRPr="00F21E6F" w:rsidDel="00F86A3C">
          <w:rPr>
            <w:rFonts w:ascii="Times New Roman" w:eastAsia="Times New Roman" w:hAnsi="Times New Roman" w:cs="Times New Roman"/>
            <w:bCs/>
            <w:i/>
            <w:iCs/>
          </w:rPr>
          <w:delText>Latrodectus hesperus</w:delText>
        </w:r>
        <w:r w:rsidRPr="00F21E6F" w:rsidDel="00F86A3C">
          <w:rPr>
            <w:rFonts w:ascii="Times New Roman" w:eastAsia="Times New Roman" w:hAnsi="Times New Roman" w:cs="Times New Roman"/>
            <w:bCs/>
          </w:rPr>
          <w:delText>): signal structure and signalling mechanisms.</w:delText>
        </w:r>
      </w:del>
    </w:p>
    <w:p w14:paraId="351AE967" w14:textId="13CFA5A3" w:rsidR="00AA1D00" w:rsidDel="00F86A3C" w:rsidRDefault="00AA1D00" w:rsidP="00497D92">
      <w:pPr>
        <w:spacing w:line="360" w:lineRule="auto"/>
        <w:ind w:firstLine="720"/>
        <w:jc w:val="both"/>
        <w:rPr>
          <w:del w:id="645" w:author="Clemot Bastien" w:date="2024-12-19T09:48:00Z" w16du:dateUtc="2024-12-19T08:48:00Z"/>
          <w:rFonts w:ascii="Times New Roman" w:eastAsia="Times New Roman" w:hAnsi="Times New Roman" w:cs="Times New Roman"/>
          <w:bCs/>
        </w:rPr>
      </w:pPr>
      <w:del w:id="646" w:author="Clemot Bastien" w:date="2024-12-19T09:48:00Z" w16du:dateUtc="2024-12-19T08:48:00Z">
        <w:r w:rsidDel="00F86A3C">
          <w:rPr>
            <w:rFonts w:ascii="Times New Roman" w:eastAsia="Times New Roman" w:hAnsi="Times New Roman" w:cs="Times New Roman"/>
            <w:bCs/>
          </w:rPr>
          <w:delText>Thomas M. L. (2010). Detection of female mating status using chemical signals and cues. Biological Reviews, 86:1-13.</w:delText>
        </w:r>
      </w:del>
    </w:p>
    <w:p w14:paraId="6478E078" w14:textId="6FB0AB4F" w:rsidR="00AA1D00" w:rsidRPr="007862E2" w:rsidDel="00F86A3C" w:rsidRDefault="00AA1D00" w:rsidP="00497D92">
      <w:pPr>
        <w:spacing w:line="360" w:lineRule="auto"/>
        <w:ind w:firstLine="720"/>
        <w:jc w:val="both"/>
        <w:rPr>
          <w:del w:id="647" w:author="Clemot Bastien" w:date="2024-12-19T09:48:00Z" w16du:dateUtc="2024-12-19T08:48:00Z"/>
          <w:rFonts w:ascii="Times New Roman" w:eastAsia="Times New Roman" w:hAnsi="Times New Roman" w:cs="Times New Roman"/>
        </w:rPr>
      </w:pPr>
      <w:del w:id="648" w:author="Clemot Bastien" w:date="2024-12-19T09:48:00Z" w16du:dateUtc="2024-12-19T08:48:00Z">
        <w:r w:rsidRPr="00F21E6F" w:rsidDel="00F86A3C">
          <w:rPr>
            <w:rFonts w:ascii="Times New Roman" w:eastAsia="Times New Roman" w:hAnsi="Times New Roman" w:cs="Times New Roman"/>
          </w:rPr>
          <w:delText>Thomas M. L., Simmons L. W. (2007). Male Crickets Adjust the Viability of Their Sperm in Response to Female Mating Status. The American Naturalist, 170:190-195.</w:delText>
        </w:r>
      </w:del>
    </w:p>
    <w:p w14:paraId="0C484373" w14:textId="53A1821F" w:rsidR="00AA1D00" w:rsidDel="00F86A3C" w:rsidRDefault="00AA1D00" w:rsidP="00497D92">
      <w:pPr>
        <w:spacing w:line="360" w:lineRule="auto"/>
        <w:ind w:firstLine="720"/>
        <w:jc w:val="both"/>
        <w:rPr>
          <w:del w:id="649" w:author="Clemot Bastien" w:date="2024-12-19T09:48:00Z" w16du:dateUtc="2024-12-19T08:48:00Z"/>
          <w:rFonts w:ascii="Times New Roman" w:eastAsia="Times New Roman" w:hAnsi="Times New Roman" w:cs="Times New Roman"/>
          <w:bCs/>
        </w:rPr>
      </w:pPr>
      <w:del w:id="650" w:author="Clemot Bastien" w:date="2024-12-19T09:48:00Z" w16du:dateUtc="2024-12-19T08:48:00Z">
        <w:r w:rsidRPr="00F21E6F" w:rsidDel="00F86A3C">
          <w:rPr>
            <w:rFonts w:ascii="Times New Roman" w:eastAsia="Times New Roman" w:hAnsi="Times New Roman" w:cs="Times New Roman"/>
            <w:bCs/>
          </w:rPr>
          <w:delText>Tietjen W. J., Rovner J. S. (1980). Trall-following behaviour in two species of wolf spiders: Sensory an etho-ecological concomitants. Animal Behaviour, 28:735-741.</w:delText>
        </w:r>
      </w:del>
    </w:p>
    <w:p w14:paraId="4B503CD0" w14:textId="6ECF8373" w:rsidR="00AA1D00" w:rsidDel="00F86A3C" w:rsidRDefault="00AA1D00" w:rsidP="00497D92">
      <w:pPr>
        <w:spacing w:line="360" w:lineRule="auto"/>
        <w:ind w:firstLine="720"/>
        <w:jc w:val="both"/>
        <w:rPr>
          <w:del w:id="651" w:author="Clemot Bastien" w:date="2024-12-19T09:48:00Z" w16du:dateUtc="2024-12-19T08:48:00Z"/>
          <w:rFonts w:ascii="Times New Roman" w:eastAsia="Times New Roman" w:hAnsi="Times New Roman" w:cs="Times New Roman"/>
          <w:bCs/>
        </w:rPr>
      </w:pPr>
      <w:del w:id="652" w:author="Clemot Bastien" w:date="2024-12-19T09:48:00Z" w16du:dateUtc="2024-12-19T08:48:00Z">
        <w:r w:rsidDel="00F86A3C">
          <w:rPr>
            <w:rFonts w:ascii="Times New Roman" w:eastAsia="Times New Roman" w:hAnsi="Times New Roman" w:cs="Times New Roman"/>
            <w:bCs/>
          </w:rPr>
          <w:delText>Tuni C., Berger-Tal R. (2012). Male preference and female cues: males assess female sexual maturity and mating status in a web-building spider. Behavioral Ecology, 23:582-587.</w:delText>
        </w:r>
      </w:del>
    </w:p>
    <w:p w14:paraId="6039CD94" w14:textId="626406A3" w:rsidR="00AA1D00" w:rsidDel="00F86A3C" w:rsidRDefault="00AA1D00" w:rsidP="00497D92">
      <w:pPr>
        <w:spacing w:line="360" w:lineRule="auto"/>
        <w:ind w:firstLine="720"/>
        <w:jc w:val="both"/>
        <w:rPr>
          <w:del w:id="653" w:author="Clemot Bastien" w:date="2024-12-19T09:48:00Z" w16du:dateUtc="2024-12-19T08:48:00Z"/>
          <w:rFonts w:ascii="Times New Roman" w:eastAsia="Times New Roman" w:hAnsi="Times New Roman" w:cs="Times New Roman"/>
          <w:bCs/>
        </w:rPr>
      </w:pPr>
      <w:del w:id="654" w:author="Clemot Bastien" w:date="2024-12-19T09:48:00Z" w16du:dateUtc="2024-12-19T08:48:00Z">
        <w:r w:rsidRPr="00F21E6F" w:rsidDel="00F86A3C">
          <w:rPr>
            <w:rFonts w:ascii="Times New Roman" w:eastAsia="Times New Roman" w:hAnsi="Times New Roman" w:cs="Times New Roman"/>
            <w:bCs/>
          </w:rPr>
          <w:delText>Uhl G., Nessler S. H., Schneider J. M. (2010). Securing paternity in spiders? A review on occurrence and effects of mating plugs and male genital mutilation. Genetica, 138:75-104.</w:delText>
        </w:r>
      </w:del>
    </w:p>
    <w:p w14:paraId="249094B0" w14:textId="510E174D" w:rsidR="00AA1D00" w:rsidDel="00F86A3C" w:rsidRDefault="00AA1D00" w:rsidP="00497D92">
      <w:pPr>
        <w:spacing w:line="360" w:lineRule="auto"/>
        <w:ind w:firstLine="720"/>
        <w:jc w:val="both"/>
        <w:rPr>
          <w:del w:id="655" w:author="Clemot Bastien" w:date="2024-12-19T09:48:00Z" w16du:dateUtc="2024-12-19T08:48:00Z"/>
          <w:rFonts w:ascii="Times New Roman" w:eastAsia="Times New Roman" w:hAnsi="Times New Roman" w:cs="Times New Roman"/>
          <w:bCs/>
        </w:rPr>
      </w:pPr>
      <w:del w:id="656" w:author="Clemot Bastien" w:date="2024-12-19T09:48:00Z" w16du:dateUtc="2024-12-19T08:48:00Z">
        <w:r w:rsidRPr="00F21E6F" w:rsidDel="00F86A3C">
          <w:rPr>
            <w:rFonts w:ascii="Times New Roman" w:eastAsia="Times New Roman" w:hAnsi="Times New Roman" w:cs="Times New Roman"/>
            <w:bCs/>
          </w:rPr>
          <w:delText>Vibert S., Scott C., Gries G. (2016). Vibration transmission through sheet webs of hobo spiders (</w:delText>
        </w:r>
        <w:r w:rsidRPr="00F21E6F" w:rsidDel="00F86A3C">
          <w:rPr>
            <w:rFonts w:ascii="Times New Roman" w:eastAsia="Times New Roman" w:hAnsi="Times New Roman" w:cs="Times New Roman"/>
            <w:bCs/>
            <w:i/>
            <w:iCs/>
          </w:rPr>
          <w:delText>Eratigena agrestis</w:delText>
        </w:r>
        <w:r w:rsidRPr="00F21E6F" w:rsidDel="00F86A3C">
          <w:rPr>
            <w:rFonts w:ascii="Times New Roman" w:eastAsia="Times New Roman" w:hAnsi="Times New Roman" w:cs="Times New Roman"/>
            <w:bCs/>
          </w:rPr>
          <w:delText>) and tangle webs of western black widow spiders (</w:delText>
        </w:r>
        <w:r w:rsidRPr="00F21E6F" w:rsidDel="00F86A3C">
          <w:rPr>
            <w:rFonts w:ascii="Times New Roman" w:eastAsia="Times New Roman" w:hAnsi="Times New Roman" w:cs="Times New Roman"/>
            <w:bCs/>
            <w:i/>
            <w:iCs/>
          </w:rPr>
          <w:delText>Latrodectus hesperus</w:delText>
        </w:r>
        <w:r w:rsidRPr="00F21E6F" w:rsidDel="00F86A3C">
          <w:rPr>
            <w:rFonts w:ascii="Times New Roman" w:eastAsia="Times New Roman" w:hAnsi="Times New Roman" w:cs="Times New Roman"/>
            <w:bCs/>
          </w:rPr>
          <w:delText>). Journal of Comparative Physiology A, 202:749-758.</w:delText>
        </w:r>
      </w:del>
    </w:p>
    <w:p w14:paraId="59A4E952" w14:textId="4657B3A4" w:rsidR="00AA1D00" w:rsidRPr="007862E2" w:rsidDel="00F86A3C" w:rsidRDefault="00AA1D00" w:rsidP="00497D92">
      <w:pPr>
        <w:spacing w:line="360" w:lineRule="auto"/>
        <w:ind w:firstLine="720"/>
        <w:jc w:val="both"/>
        <w:rPr>
          <w:del w:id="657" w:author="Clemot Bastien" w:date="2024-12-19T09:48:00Z" w16du:dateUtc="2024-12-19T08:48:00Z"/>
          <w:rFonts w:ascii="Times New Roman" w:eastAsia="Times New Roman" w:hAnsi="Times New Roman" w:cs="Times New Roman"/>
        </w:rPr>
      </w:pPr>
      <w:del w:id="658" w:author="Clemot Bastien" w:date="2024-12-19T09:48:00Z" w16du:dateUtc="2024-12-19T08:48:00Z">
        <w:r w:rsidRPr="00F21E6F" w:rsidDel="00F86A3C">
          <w:rPr>
            <w:rFonts w:ascii="Times New Roman" w:eastAsia="Times New Roman" w:hAnsi="Times New Roman" w:cs="Times New Roman"/>
          </w:rPr>
          <w:delText>Wedell N., Gage M. J. G., Parker G. A. (2002). Sperm competition, male prudence and sperm-limited females. Trends in Ecology &amp; Evolution, 17.</w:delText>
        </w:r>
      </w:del>
    </w:p>
    <w:p w14:paraId="1EFEFE49" w14:textId="2D937EE9" w:rsidR="009C47A0" w:rsidRPr="00AA1D00" w:rsidRDefault="00AA1D00" w:rsidP="00497D92">
      <w:pPr>
        <w:spacing w:line="360" w:lineRule="auto"/>
        <w:ind w:firstLine="720"/>
        <w:jc w:val="both"/>
        <w:rPr>
          <w:rFonts w:ascii="Times New Roman" w:eastAsia="Times New Roman" w:hAnsi="Times New Roman" w:cs="Times New Roman"/>
          <w:bCs/>
        </w:rPr>
      </w:pPr>
      <w:del w:id="659" w:author="Clemot Bastien" w:date="2024-12-19T09:48:00Z" w16du:dateUtc="2024-12-19T08:48:00Z">
        <w:r w:rsidRPr="00F21E6F" w:rsidDel="00F86A3C">
          <w:rPr>
            <w:rFonts w:ascii="Times New Roman" w:eastAsia="Times New Roman" w:hAnsi="Times New Roman" w:cs="Times New Roman"/>
            <w:bCs/>
          </w:rPr>
          <w:delText>Wignall A. E., Herberstein M. E. (2013). Male courtship vibrations delay predatory behaviour in female spiders. Scientific Reports, 3:3557.</w:delText>
        </w:r>
      </w:del>
    </w:p>
    <w:sectPr w:rsidR="009C47A0" w:rsidRPr="00AA1D00" w:rsidSect="00CF11E9">
      <w:footerReference w:type="default" r:id="rId18"/>
      <w:pgSz w:w="11906" w:h="16838"/>
      <w:pgMar w:top="1417" w:right="1417" w:bottom="1417" w:left="1417" w:header="709" w:footer="709"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3" w:author="Chrissie Painting" w:date="2024-11-27T11:59:00Z" w:initials="CP">
    <w:p w14:paraId="76D60097" w14:textId="77777777" w:rsidR="000E46B3" w:rsidRDefault="000E46B3" w:rsidP="000E46B3">
      <w:pPr>
        <w:pStyle w:val="CommentText"/>
      </w:pPr>
      <w:r>
        <w:rPr>
          <w:rStyle w:val="CommentReference"/>
        </w:rPr>
        <w:annotationRef/>
      </w:r>
      <w:r>
        <w:rPr>
          <w:lang w:val="mi-NZ"/>
        </w:rPr>
        <w:t xml:space="preserve">Consider trying to add a more engaging sentence at the front here that pulls the reader in - if you're up for the challenge ☺️ </w:t>
      </w:r>
    </w:p>
  </w:comment>
  <w:comment w:id="54" w:author="Clemot Bastien" w:date="2024-12-17T10:55:00Z" w:initials="BC">
    <w:p w14:paraId="51132CC4" w14:textId="05165A6A" w:rsidR="00D75C0A" w:rsidRDefault="00D75C0A">
      <w:pPr>
        <w:pStyle w:val="CommentText"/>
      </w:pPr>
      <w:r>
        <w:rPr>
          <w:rStyle w:val="CommentReference"/>
        </w:rPr>
        <w:annotationRef/>
      </w:r>
      <w:r>
        <w:t>Here’s an attempt!</w:t>
      </w:r>
    </w:p>
  </w:comment>
  <w:comment w:id="55" w:author="Clemot Bastien" w:date="2023-07-26T04:17:00Z" w:initials="CB">
    <w:p w14:paraId="2EAFC978" w14:textId="1AE70CD2" w:rsidR="00FA6093" w:rsidRDefault="00FA6093">
      <w:pPr>
        <w:pStyle w:val="CommentText"/>
      </w:pPr>
      <w:r>
        <w:rPr>
          <w:rStyle w:val="CommentReference"/>
        </w:rPr>
        <w:annotationRef/>
      </w:r>
      <w:r>
        <w:t>What’s courtship behaviour</w:t>
      </w:r>
    </w:p>
  </w:comment>
  <w:comment w:id="59" w:author="Chrissie Painting" w:date="2024-11-27T12:01:00Z" w:initials="CP">
    <w:p w14:paraId="7422E53D" w14:textId="77777777" w:rsidR="00EC2409" w:rsidRPr="005C3CFD" w:rsidRDefault="00EC2409" w:rsidP="00EC2409">
      <w:pPr>
        <w:pStyle w:val="CommentText"/>
      </w:pPr>
      <w:r>
        <w:rPr>
          <w:rStyle w:val="CommentReference"/>
        </w:rPr>
        <w:annotationRef/>
      </w:r>
      <w:r>
        <w:rPr>
          <w:lang w:val="mi-NZ"/>
        </w:rPr>
        <w:t>make this a bit clearer how it is courtship</w:t>
      </w:r>
    </w:p>
  </w:comment>
  <w:comment w:id="60" w:author="Clemot Bastien" w:date="2024-12-17T11:19:00Z" w:initials="BC">
    <w:p w14:paraId="46935ADF" w14:textId="2BCC83DC" w:rsidR="007310AD" w:rsidRDefault="007310AD">
      <w:pPr>
        <w:pStyle w:val="CommentText"/>
      </w:pPr>
      <w:r>
        <w:rPr>
          <w:rStyle w:val="CommentReference"/>
        </w:rPr>
        <w:annotationRef/>
      </w:r>
      <w:r>
        <w:t>Done!</w:t>
      </w:r>
    </w:p>
  </w:comment>
  <w:comment w:id="63" w:author="Chrissie Painting" w:date="2024-11-27T15:12:00Z" w:initials="CP">
    <w:p w14:paraId="44997521" w14:textId="77777777" w:rsidR="00B55FB2" w:rsidRDefault="00B55FB2" w:rsidP="00B55FB2">
      <w:pPr>
        <w:pStyle w:val="CommentText"/>
      </w:pPr>
      <w:r>
        <w:rPr>
          <w:rStyle w:val="CommentReference"/>
        </w:rPr>
        <w:annotationRef/>
      </w:r>
      <w:r>
        <w:t xml:space="preserve">maybe also add an example here that also shows energy cost? </w:t>
      </w:r>
    </w:p>
  </w:comment>
  <w:comment w:id="64" w:author="Clemot Bastien" w:date="2024-12-17T11:19:00Z" w:initials="BC">
    <w:p w14:paraId="39249124" w14:textId="4B08631B" w:rsidR="007310AD" w:rsidRDefault="007310AD">
      <w:pPr>
        <w:pStyle w:val="CommentText"/>
      </w:pPr>
      <w:r>
        <w:rPr>
          <w:rStyle w:val="CommentReference"/>
        </w:rPr>
        <w:annotationRef/>
      </w:r>
      <w:r>
        <w:t>I think the border between metabolic and and energetic cost is very thin in the example I provided in crickets. But I added a very clear example with some bird species!</w:t>
      </w:r>
    </w:p>
  </w:comment>
  <w:comment w:id="74" w:author="Chrissie Painting" w:date="2024-11-27T15:13:00Z" w:initials="CP">
    <w:p w14:paraId="4F335B1A" w14:textId="77777777" w:rsidR="007F4E44" w:rsidRDefault="007F4E44" w:rsidP="007F4E44">
      <w:pPr>
        <w:pStyle w:val="CommentText"/>
      </w:pPr>
      <w:r>
        <w:rPr>
          <w:rStyle w:val="CommentReference"/>
        </w:rPr>
        <w:annotationRef/>
      </w:r>
      <w:r>
        <w:t>slightly reword this as it doesn’t necessarily DECREASE fitness (they may still end up getting to fertilise the eggs) but it may offer a lower fitness payoff than mating with an unmated female (due to the sperm comp you mention)</w:t>
      </w:r>
    </w:p>
  </w:comment>
  <w:comment w:id="75" w:author="Clemot Bastien" w:date="2024-12-17T11:47:00Z" w:initials="BC">
    <w:p w14:paraId="51E98237" w14:textId="0C91043D" w:rsidR="000211DA" w:rsidRDefault="000211DA">
      <w:pPr>
        <w:pStyle w:val="CommentText"/>
      </w:pPr>
      <w:r>
        <w:rPr>
          <w:rStyle w:val="CommentReference"/>
        </w:rPr>
        <w:annotationRef/>
      </w:r>
      <w:r>
        <w:t>Done!</w:t>
      </w:r>
    </w:p>
  </w:comment>
  <w:comment w:id="87" w:author="Chrissie Painting" w:date="2024-11-27T15:40:00Z" w:initials="CP">
    <w:p w14:paraId="0F4C2A5A" w14:textId="77777777" w:rsidR="00F3452D" w:rsidRDefault="00F3452D" w:rsidP="00F3452D">
      <w:pPr>
        <w:pStyle w:val="CommentText"/>
      </w:pPr>
      <w:r>
        <w:rPr>
          <w:rStyle w:val="CommentReference"/>
        </w:rPr>
        <w:annotationRef/>
      </w:r>
      <w:r>
        <w:t xml:space="preserve">add some more citations here </w:t>
      </w:r>
    </w:p>
  </w:comment>
  <w:comment w:id="88" w:author="Clemot Bastien" w:date="2024-12-17T11:56:00Z" w:initials="BC">
    <w:p w14:paraId="58532A8D" w14:textId="5226EDA0" w:rsidR="00DE1DBB" w:rsidRDefault="00DE1DBB">
      <w:pPr>
        <w:pStyle w:val="CommentText"/>
      </w:pPr>
      <w:r>
        <w:rPr>
          <w:rStyle w:val="CommentReference"/>
        </w:rPr>
        <w:annotationRef/>
      </w:r>
      <w:r>
        <w:t>Done! Let me know if there is too much redundancy</w:t>
      </w:r>
    </w:p>
  </w:comment>
  <w:comment w:id="89" w:author="Chrissie Painting" w:date="2024-11-27T15:49:00Z" w:initials="CP">
    <w:p w14:paraId="572A567E" w14:textId="77777777" w:rsidR="00631AD8" w:rsidRDefault="00631AD8" w:rsidP="00631AD8">
      <w:pPr>
        <w:pStyle w:val="CommentText"/>
      </w:pPr>
      <w:r>
        <w:rPr>
          <w:rStyle w:val="CommentReference"/>
        </w:rPr>
        <w:annotationRef/>
      </w:r>
      <w:r>
        <w:t xml:space="preserve">Add a sentence here that makes it explicit that cannabilism can be adaptive for the male if it happens after copulation BUT in many </w:t>
      </w:r>
      <w:proofErr w:type="gramStart"/>
      <w:r>
        <w:t>cases</w:t>
      </w:r>
      <w:proofErr w:type="gramEnd"/>
      <w:r>
        <w:t xml:space="preserve"> females may consume the male before copulation, in which case its super costly for him as he hasn’t transferred sperm </w:t>
      </w:r>
    </w:p>
  </w:comment>
  <w:comment w:id="90" w:author="Clemot Bastien" w:date="2024-12-17T12:00:00Z" w:initials="BC">
    <w:p w14:paraId="43393510" w14:textId="5DFDD128" w:rsidR="00DE1DBB" w:rsidRDefault="00DE1DBB">
      <w:pPr>
        <w:pStyle w:val="CommentText"/>
      </w:pPr>
      <w:r>
        <w:rPr>
          <w:rStyle w:val="CommentReference"/>
        </w:rPr>
        <w:annotationRef/>
      </w:r>
      <w:r>
        <w:t>Done!</w:t>
      </w:r>
    </w:p>
  </w:comment>
  <w:comment w:id="104" w:author="Chrissie Painting" w:date="2024-11-27T15:52:00Z" w:initials="CP">
    <w:p w14:paraId="18AE4E12" w14:textId="77777777" w:rsidR="00974958" w:rsidRDefault="00974958" w:rsidP="00974958">
      <w:pPr>
        <w:pStyle w:val="CommentText"/>
      </w:pPr>
      <w:r>
        <w:rPr>
          <w:rStyle w:val="CommentReference"/>
        </w:rPr>
        <w:annotationRef/>
      </w:r>
      <w:r>
        <w:t xml:space="preserve">Nice first sentence! </w:t>
      </w:r>
    </w:p>
  </w:comment>
  <w:comment w:id="105" w:author="Clemot Bastien" w:date="2023-07-26T04:19:00Z" w:initials="CB">
    <w:p w14:paraId="4242EC48" w14:textId="6A827138" w:rsidR="00FA6093" w:rsidRDefault="00FA6093">
      <w:pPr>
        <w:pStyle w:val="CommentText"/>
      </w:pPr>
      <w:r>
        <w:rPr>
          <w:rStyle w:val="CommentReference"/>
        </w:rPr>
        <w:annotationRef/>
      </w:r>
      <w:r>
        <w:t>What is currently known in spider male mate choice</w:t>
      </w:r>
    </w:p>
  </w:comment>
  <w:comment w:id="111" w:author="Chrissie Painting" w:date="2024-11-28T11:55:00Z" w:initials="CP">
    <w:p w14:paraId="2A8A06BE" w14:textId="77777777" w:rsidR="00A34C2E" w:rsidRDefault="00A34C2E" w:rsidP="00A34C2E">
      <w:pPr>
        <w:pStyle w:val="CommentText"/>
      </w:pPr>
      <w:r>
        <w:rPr>
          <w:rStyle w:val="CommentReference"/>
        </w:rPr>
        <w:annotationRef/>
      </w:r>
      <w:r>
        <w:t xml:space="preserve">do either of these studies discuss or address the mechanisms with why males adjust courtship according to female mating status here? is it because the females are less valuable (because sperm comp) or more aggressive (so </w:t>
      </w:r>
      <w:proofErr w:type="gramStart"/>
      <w:r>
        <w:t>more risky</w:t>
      </w:r>
      <w:proofErr w:type="gramEnd"/>
      <w:r>
        <w:t xml:space="preserve">?)? no worries if not. </w:t>
      </w:r>
    </w:p>
  </w:comment>
  <w:comment w:id="112" w:author="Clemot Bastien" w:date="2024-12-17T11:43:00Z" w:initials="BC">
    <w:p w14:paraId="4C782956" w14:textId="25E7023F" w:rsidR="003813B4" w:rsidRDefault="003813B4">
      <w:pPr>
        <w:pStyle w:val="CommentText"/>
      </w:pPr>
      <w:r>
        <w:rPr>
          <w:rStyle w:val="CommentReference"/>
        </w:rPr>
        <w:annotationRef/>
      </w:r>
      <w:r>
        <w:t xml:space="preserve">After getting back into this article, it seems like this point is actually not very defended at all. First paper </w:t>
      </w:r>
      <w:proofErr w:type="gramStart"/>
      <w:r>
        <w:t>discuss</w:t>
      </w:r>
      <w:proofErr w:type="gramEnd"/>
      <w:r>
        <w:t xml:space="preserve"> the fact that males </w:t>
      </w:r>
      <w:r w:rsidR="000211DA">
        <w:t>can lower their courtship effort after several mating trials with different unmated females. Second paper is interesting as they’ve shown that male can adjust the value of their nuptial gift depending on female condition but they used quantity of food as an indicator of condition and not mating status. Do you have any idea how to rephrase this to make it fit our context? Or should we completely remove it?</w:t>
      </w:r>
    </w:p>
  </w:comment>
  <w:comment w:id="118" w:author="Chrissie Painting" w:date="2024-11-27T15:53:00Z" w:initials="CP">
    <w:p w14:paraId="17B905F0" w14:textId="77777777" w:rsidR="00B964CB" w:rsidRDefault="00B964CB" w:rsidP="00B964CB">
      <w:pPr>
        <w:pStyle w:val="CommentText"/>
      </w:pPr>
      <w:r>
        <w:rPr>
          <w:rStyle w:val="CommentReference"/>
        </w:rPr>
        <w:annotationRef/>
      </w:r>
      <w:r>
        <w:t>They’ve just been assigned a new family!</w:t>
      </w:r>
    </w:p>
  </w:comment>
  <w:comment w:id="119" w:author="Clemot Bastien" w:date="2024-12-17T12:02:00Z" w:initials="BC">
    <w:p w14:paraId="1AAFAF8E" w14:textId="61CA9B3A" w:rsidR="00DE1DBB" w:rsidRDefault="00DE1DBB">
      <w:pPr>
        <w:pStyle w:val="CommentText"/>
      </w:pPr>
      <w:r>
        <w:rPr>
          <w:rStyle w:val="CommentReference"/>
        </w:rPr>
        <w:annotationRef/>
      </w:r>
      <w:proofErr w:type="gramStart"/>
      <w:r>
        <w:t>Oh</w:t>
      </w:r>
      <w:proofErr w:type="gramEnd"/>
      <w:r>
        <w:t xml:space="preserve"> wow that is actually very exciting!!</w:t>
      </w:r>
    </w:p>
  </w:comment>
  <w:comment w:id="124" w:author="Clemot Bastien" w:date="2023-07-10T20:39:00Z" w:initials="">
    <w:p w14:paraId="00000033" w14:textId="631624D9" w:rsidR="00E87DFA" w:rsidRDefault="009A401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add more citations on Dolomedes?</w:t>
      </w:r>
    </w:p>
  </w:comment>
  <w:comment w:id="123" w:author="Chrissie Painting" w:date="2024-11-27T15:56:00Z" w:initials="CP">
    <w:p w14:paraId="70D24E60" w14:textId="77777777" w:rsidR="00CA12BC" w:rsidRDefault="00CA12BC" w:rsidP="00CA12BC">
      <w:pPr>
        <w:pStyle w:val="CommentText"/>
      </w:pPr>
      <w:r>
        <w:rPr>
          <w:rStyle w:val="CommentReference"/>
        </w:rPr>
        <w:annotationRef/>
      </w:r>
      <w:r>
        <w:t xml:space="preserve">Actually, you could replace this with ‘reviewed in Yu et al 2024’ and cite our very recently published review paper on Dolomedes!!! </w:t>
      </w:r>
    </w:p>
    <w:p w14:paraId="4F15BFBF" w14:textId="77777777" w:rsidR="00CA12BC" w:rsidRDefault="00CA12BC" w:rsidP="00CA12BC">
      <w:pPr>
        <w:pStyle w:val="CommentText"/>
      </w:pPr>
    </w:p>
    <w:p w14:paraId="45A8C5F1" w14:textId="77777777" w:rsidR="00CA12BC" w:rsidRDefault="00CA12BC" w:rsidP="00CA12BC">
      <w:pPr>
        <w:pStyle w:val="CommentText"/>
      </w:pPr>
      <w:hyperlink r:id="rId1" w:history="1">
        <w:r w:rsidRPr="00242D60">
          <w:rPr>
            <w:rStyle w:val="Hyperlink"/>
          </w:rPr>
          <w:t>https://www.frontiersin.org/journals/arachnid-science/articles/10.3389/frchs.2024.1501653/full</w:t>
        </w:r>
      </w:hyperlink>
    </w:p>
  </w:comment>
  <w:comment w:id="122" w:author="Clemot Bastien" w:date="2024-12-17T12:05:00Z" w:initials="BC">
    <w:p w14:paraId="3E076D52" w14:textId="5B2118D1" w:rsidR="00DE7302" w:rsidRDefault="00DE7302">
      <w:pPr>
        <w:pStyle w:val="CommentText"/>
      </w:pPr>
      <w:r>
        <w:rPr>
          <w:rStyle w:val="CommentReference"/>
        </w:rPr>
        <w:annotationRef/>
      </w:r>
      <w:r>
        <w:t>Done!</w:t>
      </w:r>
    </w:p>
  </w:comment>
  <w:comment w:id="127" w:author="Chrissie Painting" w:date="2024-11-27T16:01:00Z" w:initials="CP">
    <w:p w14:paraId="72B8CBF8" w14:textId="77777777" w:rsidR="00B124BE" w:rsidRDefault="00B124BE" w:rsidP="00B124BE">
      <w:pPr>
        <w:pStyle w:val="CommentText"/>
      </w:pPr>
      <w:r>
        <w:rPr>
          <w:rStyle w:val="CommentReference"/>
        </w:rPr>
        <w:annotationRef/>
      </w:r>
      <w:r>
        <w:t xml:space="preserve">here just restrict the citation to the one that described the 5% diet - was </w:t>
      </w:r>
      <w:proofErr w:type="gramStart"/>
      <w:r>
        <w:t>it</w:t>
      </w:r>
      <w:proofErr w:type="gramEnd"/>
      <w:r>
        <w:t xml:space="preserve"> Zimmerman? </w:t>
      </w:r>
    </w:p>
  </w:comment>
  <w:comment w:id="128" w:author="Clemot Bastien" w:date="2024-12-17T12:08:00Z" w:initials="BC">
    <w:p w14:paraId="525B105F" w14:textId="61AB6658" w:rsidR="00DE7302" w:rsidRDefault="00DE7302">
      <w:pPr>
        <w:pStyle w:val="CommentText"/>
      </w:pPr>
      <w:r>
        <w:rPr>
          <w:rStyle w:val="CommentReference"/>
        </w:rPr>
        <w:annotationRef/>
      </w:r>
      <w:proofErr w:type="gramStart"/>
      <w:r>
        <w:t>Yes</w:t>
      </w:r>
      <w:proofErr w:type="gramEnd"/>
      <w:r>
        <w:t xml:space="preserve"> it was! Done!</w:t>
      </w:r>
    </w:p>
  </w:comment>
  <w:comment w:id="135" w:author="Chrissie Painting" w:date="2024-11-27T16:04:00Z" w:initials="CP">
    <w:p w14:paraId="3A554EA8" w14:textId="77777777" w:rsidR="0058745D" w:rsidRDefault="00606250" w:rsidP="0058745D">
      <w:pPr>
        <w:pStyle w:val="CommentText"/>
      </w:pPr>
      <w:r>
        <w:rPr>
          <w:rStyle w:val="CommentReference"/>
        </w:rPr>
        <w:annotationRef/>
      </w:r>
      <w:r w:rsidR="0058745D">
        <w:t xml:space="preserve">Suggest you rewrite this sentence to just state the important take home of what we know about courtship behaviour in Dolomedes so far in terms of use of vibration/vision/whatever signals - but don’t worry about mentioning predation context. </w:t>
      </w:r>
    </w:p>
    <w:p w14:paraId="75B75945" w14:textId="77777777" w:rsidR="0058745D" w:rsidRDefault="0058745D" w:rsidP="0058745D">
      <w:pPr>
        <w:pStyle w:val="CommentText"/>
      </w:pPr>
    </w:p>
    <w:p w14:paraId="15E8AEE5" w14:textId="77777777" w:rsidR="0058745D" w:rsidRDefault="0058745D" w:rsidP="0058745D">
      <w:pPr>
        <w:pStyle w:val="CommentText"/>
      </w:pPr>
      <w:r>
        <w:t xml:space="preserve">Have a look at our Dolomedes review paper here under ‘reproductive behaviour’ as you’ll find some more info and citations on courtship specifically that you can incorporate here. </w:t>
      </w:r>
    </w:p>
    <w:p w14:paraId="1A8A405D" w14:textId="77777777" w:rsidR="0058745D" w:rsidRDefault="0058745D" w:rsidP="0058745D">
      <w:pPr>
        <w:pStyle w:val="CommentText"/>
      </w:pPr>
    </w:p>
    <w:p w14:paraId="44D3F9F7" w14:textId="77777777" w:rsidR="0058745D" w:rsidRDefault="0058745D" w:rsidP="0058745D">
      <w:pPr>
        <w:pStyle w:val="CommentText"/>
      </w:pPr>
      <w:r>
        <w:t xml:space="preserve">Then, suggest you finish the paragraph with this sentence: </w:t>
      </w:r>
    </w:p>
    <w:p w14:paraId="13294BD4" w14:textId="77777777" w:rsidR="0058745D" w:rsidRDefault="0058745D" w:rsidP="0058745D">
      <w:pPr>
        <w:pStyle w:val="CommentText"/>
      </w:pPr>
    </w:p>
    <w:p w14:paraId="6775E692" w14:textId="77777777" w:rsidR="0058745D" w:rsidRDefault="0058745D" w:rsidP="0058745D">
      <w:pPr>
        <w:pStyle w:val="CommentText"/>
      </w:pPr>
      <w:r>
        <w:t xml:space="preserve">However, courtship descriptions are currently lacking for the majority of </w:t>
      </w:r>
      <w:r>
        <w:rPr>
          <w:i/>
          <w:iCs/>
        </w:rPr>
        <w:t xml:space="preserve">Dolomedes </w:t>
      </w:r>
      <w:r>
        <w:t xml:space="preserve">species, and we know very little about how males may adjust their ocourtship efforts based on female aggressiveness and sexual cannabilism risk. </w:t>
      </w:r>
    </w:p>
  </w:comment>
  <w:comment w:id="136" w:author="Chrissie Painting" w:date="2024-11-27T16:10:00Z" w:initials="CP">
    <w:p w14:paraId="4F4CA300" w14:textId="77777777" w:rsidR="00EF2AF6" w:rsidRDefault="00EF2AF6" w:rsidP="00EF2AF6">
      <w:pPr>
        <w:pStyle w:val="CommentText"/>
      </w:pPr>
      <w:r>
        <w:rPr>
          <w:rStyle w:val="CommentReference"/>
        </w:rPr>
        <w:annotationRef/>
      </w:r>
      <w:r>
        <w:t xml:space="preserve">Also, I haven’t read this paper in a while but should the work on D fimbriatus from Fisher &amp; Price 2019 be incorporated here as they looked at female mating status and </w:t>
      </w:r>
      <w:proofErr w:type="gramStart"/>
      <w:r>
        <w:t>courtship</w:t>
      </w:r>
      <w:proofErr w:type="gramEnd"/>
      <w:r>
        <w:t xml:space="preserve"> didn’t they??? or at least female mating status and chance of cannabilism? I can’t remember now. </w:t>
      </w:r>
    </w:p>
  </w:comment>
  <w:comment w:id="137" w:author="Chrissie Painting" w:date="2024-11-27T16:13:00Z" w:initials="CP">
    <w:p w14:paraId="46B291C9" w14:textId="77777777" w:rsidR="004F0F5B" w:rsidRDefault="004F0F5B" w:rsidP="004F0F5B">
      <w:pPr>
        <w:pStyle w:val="CommentText"/>
      </w:pPr>
      <w:r>
        <w:rPr>
          <w:rStyle w:val="CommentReference"/>
        </w:rPr>
        <w:annotationRef/>
      </w:r>
      <w:r>
        <w:t xml:space="preserve">Ok sorry this is a lot of comments, but just putting a note here that we might also need more a link or a statement that goes on after that previous summary sentence that I wrote, to say specifically how this aggressiveness and courtship investment could relate to female mating status in this genus. </w:t>
      </w:r>
    </w:p>
  </w:comment>
  <w:comment w:id="138" w:author="Clemot Bastien" w:date="2024-12-17T12:18:00Z" w:initials="BC">
    <w:p w14:paraId="0463508F" w14:textId="2BFAF009" w:rsidR="00B95913" w:rsidRDefault="00B95913">
      <w:pPr>
        <w:pStyle w:val="CommentText"/>
      </w:pPr>
      <w:r>
        <w:rPr>
          <w:rStyle w:val="CommentReference"/>
        </w:rPr>
        <w:annotationRef/>
      </w:r>
      <w:r>
        <w:t xml:space="preserve">Thanks for the </w:t>
      </w:r>
      <w:proofErr w:type="gramStart"/>
      <w:r>
        <w:t>comments</w:t>
      </w:r>
      <w:proofErr w:type="gramEnd"/>
      <w:r>
        <w:t xml:space="preserve"> Chrissie! I tried adding the main information in the text but I acknowledge it might need more work. For Fisher &amp; Price 2019 they studied the impact of male population density on female aggressiveness (Which show no significant results). But just like the two papers I discussed higher up, they’re not directly working with female mating status and </w:t>
      </w:r>
      <w:proofErr w:type="gramStart"/>
      <w:r>
        <w:t>also</w:t>
      </w:r>
      <w:proofErr w:type="gramEnd"/>
      <w:r>
        <w:t xml:space="preserve"> they’re working on the female side of the decision from what I understood. I completely agree this is a very nice paper to put somewhere but I’m unsure how. Should I just put it in one of the cannibalistic </w:t>
      </w:r>
      <w:proofErr w:type="gramStart"/>
      <w:r>
        <w:t>statement</w:t>
      </w:r>
      <w:proofErr w:type="gramEnd"/>
      <w:r>
        <w:t>?</w:t>
      </w:r>
    </w:p>
  </w:comment>
  <w:comment w:id="139" w:author="Clemot Bastien" w:date="2024-12-17T12:22:00Z" w:initials="BC">
    <w:p w14:paraId="11BBCBEA" w14:textId="6C8A7F83" w:rsidR="00B95913" w:rsidRDefault="00B95913">
      <w:pPr>
        <w:pStyle w:val="CommentText"/>
      </w:pPr>
      <w:r>
        <w:rPr>
          <w:rStyle w:val="CommentReference"/>
        </w:rPr>
        <w:annotationRef/>
      </w:r>
    </w:p>
  </w:comment>
  <w:comment w:id="141" w:author="Clemot Bastien" w:date="2023-07-26T04:20:00Z" w:initials="CB">
    <w:p w14:paraId="6289E6F1" w14:textId="31A00371" w:rsidR="00FA6093" w:rsidRDefault="00FA6093">
      <w:pPr>
        <w:pStyle w:val="CommentText"/>
      </w:pPr>
      <w:r>
        <w:rPr>
          <w:rStyle w:val="CommentReference"/>
        </w:rPr>
        <w:annotationRef/>
      </w:r>
      <w:r>
        <w:t>Our study subject and what we’re planning to do</w:t>
      </w:r>
    </w:p>
  </w:comment>
  <w:comment w:id="142" w:author="Chrissie Painting" w:date="2024-11-27T16:15:00Z" w:initials="CP">
    <w:p w14:paraId="434D140F" w14:textId="77777777" w:rsidR="000F4D64" w:rsidRDefault="000F4D64" w:rsidP="000F4D64">
      <w:pPr>
        <w:pStyle w:val="CommentText"/>
      </w:pPr>
      <w:r>
        <w:rPr>
          <w:rStyle w:val="CommentReference"/>
        </w:rPr>
        <w:annotationRef/>
      </w:r>
      <w:r>
        <w:t xml:space="preserve">This is nicely written ☺️ </w:t>
      </w:r>
    </w:p>
  </w:comment>
  <w:comment w:id="144" w:author="Chrissie Painting" w:date="2024-11-27T16:12:00Z" w:initials="CP">
    <w:p w14:paraId="72075C17" w14:textId="70793524" w:rsidR="008823DA" w:rsidRDefault="008823DA" w:rsidP="008823DA">
      <w:pPr>
        <w:pStyle w:val="CommentText"/>
      </w:pPr>
      <w:r>
        <w:rPr>
          <w:rStyle w:val="CommentReference"/>
        </w:rPr>
        <w:annotationRef/>
      </w:r>
      <w:r>
        <w:t xml:space="preserve">Here check out Chapter 2 of Simon’s thesis (I can send you it) and report his findings on cannabilism and whatever he does know about the mating habits of this species e.g. mating sysetm information. Female aggression levels at one mating vs two matings etc. You can cite these as Connolly 2024 for now (his thesis) and then we can adjust that as we prepare that paper for submisison. In other words, you can now fill in a bit more about this speices as we know quite a bit more than when you last wrote this ☺️ </w:t>
      </w:r>
    </w:p>
  </w:comment>
  <w:comment w:id="145" w:author="Chrissie Painting" w:date="2024-11-28T12:26:00Z" w:initials="CP">
    <w:p w14:paraId="02A2C5F6" w14:textId="77777777" w:rsidR="00D11ABA" w:rsidRDefault="00E93B49" w:rsidP="00D11ABA">
      <w:pPr>
        <w:pStyle w:val="CommentText"/>
      </w:pPr>
      <w:r>
        <w:rPr>
          <w:rStyle w:val="CommentReference"/>
        </w:rPr>
        <w:annotationRef/>
      </w:r>
      <w:r w:rsidR="00D11ABA">
        <w:t xml:space="preserve">Some key points from Simon’s chapter: </w:t>
      </w:r>
    </w:p>
    <w:p w14:paraId="39911C13" w14:textId="77777777" w:rsidR="00D11ABA" w:rsidRDefault="00D11ABA" w:rsidP="00D11ABA">
      <w:pPr>
        <w:pStyle w:val="CommentText"/>
        <w:numPr>
          <w:ilvl w:val="0"/>
          <w:numId w:val="7"/>
        </w:numPr>
      </w:pPr>
      <w:r>
        <w:t xml:space="preserve">Females will remate (so evidence of at least biandry &amp; maybe polyandry as seen to mate up to 3 times &amp; definitely possibility of sperm competition) </w:t>
      </w:r>
    </w:p>
    <w:p w14:paraId="0EEED71B" w14:textId="77777777" w:rsidR="00D11ABA" w:rsidRDefault="00D11ABA" w:rsidP="00D11ABA">
      <w:pPr>
        <w:pStyle w:val="CommentText"/>
        <w:numPr>
          <w:ilvl w:val="0"/>
          <w:numId w:val="7"/>
        </w:numPr>
      </w:pPr>
      <w:r>
        <w:t xml:space="preserve">Precop sexual cannabilism rare &amp; fairly low ratse of post cop cannabilism - but it does happen so there is risk for males! </w:t>
      </w:r>
    </w:p>
    <w:p w14:paraId="7BBED4E3" w14:textId="77777777" w:rsidR="00D11ABA" w:rsidRDefault="00D11ABA" w:rsidP="00D11ABA">
      <w:pPr>
        <w:pStyle w:val="CommentText"/>
        <w:numPr>
          <w:ilvl w:val="0"/>
          <w:numId w:val="7"/>
        </w:numPr>
      </w:pPr>
      <w:r>
        <w:t xml:space="preserve">General low mating rates in the lab - reluctance to mate compared to D aquaticus </w:t>
      </w:r>
    </w:p>
    <w:p w14:paraId="62F9FD80" w14:textId="77777777" w:rsidR="00D11ABA" w:rsidRDefault="00D11ABA" w:rsidP="00D11ABA">
      <w:pPr>
        <w:pStyle w:val="CommentText"/>
        <w:numPr>
          <w:ilvl w:val="0"/>
          <w:numId w:val="7"/>
        </w:numPr>
      </w:pPr>
      <w:r>
        <w:t xml:space="preserve">Female attack frequency lower than in D aquaticus </w:t>
      </w:r>
    </w:p>
    <w:p w14:paraId="6457F948" w14:textId="77777777" w:rsidR="00D11ABA" w:rsidRDefault="00D11ABA" w:rsidP="00D11ABA">
      <w:pPr>
        <w:pStyle w:val="CommentText"/>
        <w:numPr>
          <w:ilvl w:val="0"/>
          <w:numId w:val="7"/>
        </w:numPr>
      </w:pPr>
      <w:r>
        <w:t xml:space="preserve">note that copulation durations are already described in Simon’s work which helps to justify why you didn’t look at copulation in this paper </w:t>
      </w:r>
    </w:p>
  </w:comment>
  <w:comment w:id="146" w:author="Clemot Bastien" w:date="2024-12-17T12:31:00Z" w:initials="BC">
    <w:p w14:paraId="68BDC8BD" w14:textId="4C1BADFE" w:rsidR="00B95299" w:rsidRDefault="00B95299">
      <w:pPr>
        <w:pStyle w:val="CommentText"/>
      </w:pPr>
      <w:r>
        <w:rPr>
          <w:rStyle w:val="CommentReference"/>
        </w:rPr>
        <w:annotationRef/>
      </w:r>
      <w:r>
        <w:t xml:space="preserve">Done! </w:t>
      </w:r>
    </w:p>
  </w:comment>
  <w:comment w:id="147" w:author="Clemot Bastien" w:date="2024-12-17T12:32:00Z" w:initials="BC">
    <w:p w14:paraId="53D1D363" w14:textId="33A75CF3" w:rsidR="00B95299" w:rsidRDefault="00B95299">
      <w:pPr>
        <w:pStyle w:val="CommentText"/>
      </w:pPr>
      <w:r>
        <w:rPr>
          <w:rStyle w:val="CommentReference"/>
        </w:rPr>
        <w:annotationRef/>
      </w:r>
    </w:p>
  </w:comment>
  <w:comment w:id="162" w:author="Chrissie Painting" w:date="2024-11-28T09:58:00Z" w:initials="CP">
    <w:p w14:paraId="1B4913B7" w14:textId="77777777" w:rsidR="00FE0D76" w:rsidRDefault="00FE0D76" w:rsidP="00FE0D76">
      <w:pPr>
        <w:pStyle w:val="CommentText"/>
      </w:pPr>
      <w:r>
        <w:rPr>
          <w:rStyle w:val="CommentReference"/>
        </w:rPr>
        <w:annotationRef/>
      </w:r>
      <w:r>
        <w:t xml:space="preserve">I can’t remember now, were the 15 mated females the same as those used in the 15 unmated trials? Either way, make this clear here. </w:t>
      </w:r>
    </w:p>
  </w:comment>
  <w:comment w:id="163" w:author="Clemot Bastien" w:date="2024-12-19T10:01:00Z" w:initials="BC">
    <w:p w14:paraId="20922EAB" w14:textId="379E029B" w:rsidR="0032657D" w:rsidRDefault="0032657D">
      <w:pPr>
        <w:pStyle w:val="CommentText"/>
      </w:pPr>
      <w:r>
        <w:rPr>
          <w:rStyle w:val="CommentReference"/>
        </w:rPr>
        <w:annotationRef/>
      </w:r>
      <w:r>
        <w:t xml:space="preserve">That is a very good question… So, I thankfully managed to find all of the data and analysis and yes. What I did is that I got access to the whole df made by Simon with the general info on all the trials he made and selected (on criteria I’m still unsure about) 30 trials where 15 females were mated a first time while steal unmated and then a second time. I’ll make it clear in the methods but </w:t>
      </w:r>
      <w:proofErr w:type="gramStart"/>
      <w:r>
        <w:t>also</w:t>
      </w:r>
      <w:proofErr w:type="gramEnd"/>
      <w:r>
        <w:t xml:space="preserve"> I think it could be worse spending more time on cleaning the data again → See my message on slack.</w:t>
      </w:r>
    </w:p>
  </w:comment>
  <w:comment w:id="167" w:author="Chrissie Painting" w:date="2024-11-27T16:18:00Z" w:initials="CP">
    <w:p w14:paraId="2FF2E53F" w14:textId="4AAD33ED" w:rsidR="009C3B99" w:rsidRDefault="009C3B99" w:rsidP="009C3B99">
      <w:pPr>
        <w:pStyle w:val="CommentText"/>
      </w:pPr>
      <w:r>
        <w:rPr>
          <w:rStyle w:val="CommentReference"/>
        </w:rPr>
        <w:annotationRef/>
      </w:r>
      <w:r>
        <w:t xml:space="preserve">add citation </w:t>
      </w:r>
    </w:p>
  </w:comment>
  <w:comment w:id="168" w:author="Clemot Bastien" w:date="2024-12-19T10:06:00Z" w:initials="BC">
    <w:p w14:paraId="75CB3F34" w14:textId="24DF9400" w:rsidR="0032657D" w:rsidRDefault="0032657D">
      <w:pPr>
        <w:pStyle w:val="CommentText"/>
      </w:pPr>
      <w:r>
        <w:rPr>
          <w:rStyle w:val="CommentReference"/>
        </w:rPr>
        <w:annotationRef/>
      </w:r>
      <w:r>
        <w:t>Done</w:t>
      </w:r>
    </w:p>
  </w:comment>
  <w:comment w:id="170" w:author="Chrissie Painting" w:date="2024-11-28T09:36:00Z" w:initials="CP">
    <w:p w14:paraId="3C59772F" w14:textId="77777777" w:rsidR="00734D7B" w:rsidRDefault="00734D7B" w:rsidP="00734D7B">
      <w:pPr>
        <w:pStyle w:val="CommentText"/>
      </w:pPr>
      <w:r>
        <w:rPr>
          <w:rStyle w:val="CommentReference"/>
        </w:rPr>
        <w:annotationRef/>
      </w:r>
      <w:r>
        <w:t xml:space="preserve">was latency to beign courtship also recorded? </w:t>
      </w:r>
    </w:p>
  </w:comment>
  <w:comment w:id="171" w:author="Chrissie Painting" w:date="2024-11-28T12:30:00Z" w:initials="CP">
    <w:p w14:paraId="062F048D" w14:textId="77777777" w:rsidR="00474AB0" w:rsidRDefault="00474AB0" w:rsidP="00474AB0">
      <w:pPr>
        <w:pStyle w:val="CommentText"/>
      </w:pPr>
      <w:r>
        <w:rPr>
          <w:rStyle w:val="CommentReference"/>
        </w:rPr>
        <w:annotationRef/>
      </w:r>
      <w:r>
        <w:t>(ok I remember now that we didn’t do this because Simon was already covering this in his thesis - we can have a think about how to split this information betwee nthe two papers because it seems like an oversight not to have it here, but obviously don’t want to double up either!)</w:t>
      </w:r>
    </w:p>
  </w:comment>
  <w:comment w:id="172" w:author="Clemot Bastien" w:date="2024-12-19T10:06:00Z" w:initials="BC">
    <w:p w14:paraId="278CEA47" w14:textId="6C531055" w:rsidR="0032657D" w:rsidRDefault="0032657D">
      <w:pPr>
        <w:pStyle w:val="CommentText"/>
      </w:pPr>
      <w:r>
        <w:rPr>
          <w:rStyle w:val="CommentReference"/>
        </w:rPr>
        <w:annotationRef/>
      </w:r>
      <w:proofErr w:type="gramStart"/>
      <w:r>
        <w:t>Yes</w:t>
      </w:r>
      <w:proofErr w:type="gramEnd"/>
      <w:r>
        <w:t xml:space="preserve"> I think we could benefit a lot from having a meeting about the data we’re using!</w:t>
      </w:r>
    </w:p>
  </w:comment>
  <w:comment w:id="174" w:author="Chrissie Painting" w:date="2024-11-28T09:34:00Z" w:initials="CP">
    <w:p w14:paraId="47108DA6" w14:textId="55365478" w:rsidR="008B5E00" w:rsidRDefault="008B5E00" w:rsidP="008B5E00">
      <w:pPr>
        <w:pStyle w:val="CommentText"/>
      </w:pPr>
      <w:r>
        <w:rPr>
          <w:rStyle w:val="CommentReference"/>
        </w:rPr>
        <w:annotationRef/>
      </w:r>
      <w:r>
        <w:t xml:space="preserve">This isn’t the right word here, need to be more specific about what was used to code the initation of courtship. </w:t>
      </w:r>
    </w:p>
  </w:comment>
  <w:comment w:id="175" w:author="Clemot Bastien" w:date="2024-12-19T10:08:00Z" w:initials="BC">
    <w:p w14:paraId="31D2FFA0" w14:textId="38719DCE" w:rsidR="0032657D" w:rsidRDefault="0032657D">
      <w:pPr>
        <w:pStyle w:val="CommentText"/>
      </w:pPr>
      <w:r>
        <w:rPr>
          <w:rStyle w:val="CommentReference"/>
        </w:rPr>
        <w:annotationRef/>
      </w:r>
      <w:r>
        <w:t>I used whenever first courtship cue was used among the ethogram I built</w:t>
      </w:r>
    </w:p>
  </w:comment>
  <w:comment w:id="179" w:author="Chrissie Painting" w:date="2024-11-28T09:34:00Z" w:initials="CP">
    <w:p w14:paraId="7B45B0A5" w14:textId="77777777" w:rsidR="008B5E00" w:rsidRDefault="008B5E00" w:rsidP="008B5E00">
      <w:pPr>
        <w:pStyle w:val="CommentText"/>
      </w:pPr>
      <w:r>
        <w:rPr>
          <w:rStyle w:val="CommentReference"/>
        </w:rPr>
        <w:annotationRef/>
      </w:r>
      <w:r>
        <w:t xml:space="preserve">describe really briefly what you mean by mounting in terms of the body position of the male vs female </w:t>
      </w:r>
    </w:p>
  </w:comment>
  <w:comment w:id="180" w:author="Clemot Bastien" w:date="2024-12-19T10:09:00Z" w:initials="BC">
    <w:p w14:paraId="3676F0BC" w14:textId="0BF5532C" w:rsidR="0032657D" w:rsidRDefault="0032657D">
      <w:pPr>
        <w:pStyle w:val="CommentText"/>
      </w:pPr>
      <w:r>
        <w:rPr>
          <w:rStyle w:val="CommentReference"/>
        </w:rPr>
        <w:annotationRef/>
      </w:r>
      <w:r>
        <w:t>I’m describing this in the behavioural results as to me it was part of the behavioural data I got from the experiments. Do you think it would be worth to just reference the later description at this point, or as you suggested have some description? Then it would be from when the male successfully approached the female until the female is making an ‘end of mating rejection movement’.</w:t>
      </w:r>
    </w:p>
  </w:comment>
  <w:comment w:id="183" w:author="Clemot Bastien" w:date="2024-12-19T10:32:00Z" w:initials="BC">
    <w:p w14:paraId="081DFE83" w14:textId="2DEE9014" w:rsidR="009A76D3" w:rsidRDefault="009A76D3">
      <w:pPr>
        <w:pStyle w:val="CommentText"/>
      </w:pPr>
      <w:r>
        <w:rPr>
          <w:rStyle w:val="CommentReference"/>
        </w:rPr>
        <w:annotationRef/>
      </w:r>
      <w:r>
        <w:t>Leaving a comment open here to think about doing it when I will clean the scripts and analysis.</w:t>
      </w:r>
    </w:p>
  </w:comment>
  <w:comment w:id="185" w:author="Clemot Bastien" w:date="2024-12-19T10:33:00Z" w:initials="BC">
    <w:p w14:paraId="57AA96DD" w14:textId="25B3C029" w:rsidR="009A76D3" w:rsidRDefault="009A76D3">
      <w:pPr>
        <w:pStyle w:val="CommentText"/>
      </w:pPr>
      <w:r>
        <w:rPr>
          <w:rStyle w:val="CommentReference"/>
        </w:rPr>
        <w:annotationRef/>
      </w:r>
      <w:r>
        <w:t>Now that I’m not a first year Master’s student trying to show my examiners that I know how to use basic R, it seems a bit too much isn’t it? Saying that R was used is still OK as I will later make use of some script parts from another study, but do people care about ggplot2?</w:t>
      </w:r>
    </w:p>
  </w:comment>
  <w:comment w:id="186" w:author="Chrissie Painting" w:date="2024-11-28T09:58:00Z" w:initials="CP">
    <w:p w14:paraId="05D979B8" w14:textId="77777777" w:rsidR="001C4549" w:rsidRDefault="001C4549" w:rsidP="001C4549">
      <w:pPr>
        <w:pStyle w:val="CommentText"/>
      </w:pPr>
      <w:r>
        <w:rPr>
          <w:rStyle w:val="CommentReference"/>
        </w:rPr>
        <w:annotationRef/>
      </w:r>
      <w:r>
        <w:t xml:space="preserve">was that because you were watching the same female twice (i.e. unmated and mateD)? If </w:t>
      </w:r>
      <w:proofErr w:type="gramStart"/>
      <w:r>
        <w:t>so</w:t>
      </w:r>
      <w:proofErr w:type="gramEnd"/>
      <w:r>
        <w:t xml:space="preserve"> make that clear. </w:t>
      </w:r>
    </w:p>
  </w:comment>
  <w:comment w:id="187" w:author="Clemot Bastien" w:date="2024-12-19T10:35:00Z" w:initials="BC">
    <w:p w14:paraId="5B0FA5ED" w14:textId="431D3779" w:rsidR="001A079D" w:rsidRDefault="009A76D3">
      <w:pPr>
        <w:pStyle w:val="CommentText"/>
      </w:pPr>
      <w:r>
        <w:rPr>
          <w:rStyle w:val="CommentReference"/>
        </w:rPr>
        <w:annotationRef/>
      </w:r>
      <w:r>
        <w:t>Yes exactly</w:t>
      </w:r>
      <w:r w:rsidR="001A079D">
        <w:t>.</w:t>
      </w:r>
    </w:p>
  </w:comment>
  <w:comment w:id="190" w:author="Chrissie Painting" w:date="2024-11-28T10:00:00Z" w:initials="CP">
    <w:p w14:paraId="28E33E58" w14:textId="77777777" w:rsidR="00A73B5F" w:rsidRDefault="00A73B5F" w:rsidP="00A73B5F">
      <w:pPr>
        <w:pStyle w:val="CommentText"/>
      </w:pPr>
      <w:r>
        <w:rPr>
          <w:rStyle w:val="CommentReference"/>
        </w:rPr>
        <w:annotationRef/>
      </w:r>
      <w:r>
        <w:t>this isn’t menteiond earlier on in the methods so add that as something you measured (i.e. # of attacks &amp; how this was defined)</w:t>
      </w:r>
    </w:p>
  </w:comment>
  <w:comment w:id="191" w:author="Clemot Bastien" w:date="2024-12-19T10:44:00Z" w:initials="BC">
    <w:p w14:paraId="2F5BCB7D" w14:textId="4F576B74" w:rsidR="001A079D" w:rsidRDefault="001A079D">
      <w:pPr>
        <w:pStyle w:val="CommentText"/>
      </w:pPr>
      <w:r>
        <w:rPr>
          <w:rStyle w:val="CommentReference"/>
        </w:rPr>
        <w:annotationRef/>
      </w:r>
      <w:r>
        <w:t>I think it is mentioned in the first sentence of the previous part ‘Dexcription of courtship behaviour’ → “to quantify the number of female attacks”</w:t>
      </w:r>
      <w:r>
        <w:br/>
      </w:r>
      <w:r>
        <w:br/>
        <w:t>But let me know if it is ambiguous!</w:t>
      </w:r>
    </w:p>
  </w:comment>
  <w:comment w:id="197" w:author="Chrissie Painting" w:date="2024-11-28T10:02:00Z" w:initials="CP">
    <w:p w14:paraId="7659FD0D" w14:textId="77777777" w:rsidR="00241C8E" w:rsidRDefault="00241C8E" w:rsidP="00241C8E">
      <w:pPr>
        <w:pStyle w:val="CommentText"/>
      </w:pPr>
      <w:r>
        <w:rPr>
          <w:rStyle w:val="CommentReference"/>
        </w:rPr>
        <w:annotationRef/>
      </w:r>
      <w:r>
        <w:t>add a couple of citations of other studies that have done this approach, including our giraffe weevil one in NZ J Zool (Le Grice et al 2023)</w:t>
      </w:r>
    </w:p>
  </w:comment>
  <w:comment w:id="199" w:author="Chrissie Painting" w:date="2024-11-28T10:19:00Z" w:initials="CP">
    <w:p w14:paraId="72D6937C" w14:textId="77777777" w:rsidR="007B3984" w:rsidRDefault="007B3984" w:rsidP="007B3984">
      <w:pPr>
        <w:pStyle w:val="CommentText"/>
      </w:pPr>
      <w:r>
        <w:rPr>
          <w:rStyle w:val="CommentReference"/>
        </w:rPr>
        <w:annotationRef/>
      </w:r>
      <w:r>
        <w:t xml:space="preserve">perhaps move these citations up to where I suggest adding in citations to sequential analysis? </w:t>
      </w:r>
    </w:p>
  </w:comment>
  <w:comment w:id="200" w:author="Clemot Bastien" w:date="2024-12-19T10:49:00Z" w:initials="BC">
    <w:p w14:paraId="27B39D53" w14:textId="1D27BE17" w:rsidR="008547E4" w:rsidRDefault="008547E4">
      <w:pPr>
        <w:pStyle w:val="CommentText"/>
      </w:pPr>
      <w:r>
        <w:rPr>
          <w:rStyle w:val="CommentReference"/>
        </w:rPr>
        <w:annotationRef/>
      </w:r>
      <w:r>
        <w:t>Done!</w:t>
      </w:r>
    </w:p>
  </w:comment>
  <w:comment w:id="201" w:author="Clemot Bastien" w:date="2024-12-19T10:49:00Z" w:initials="BC">
    <w:p w14:paraId="6D3A6D77" w14:textId="75865554" w:rsidR="008547E4" w:rsidRDefault="008547E4">
      <w:pPr>
        <w:pStyle w:val="CommentText"/>
      </w:pPr>
      <w:r>
        <w:rPr>
          <w:rStyle w:val="CommentReference"/>
        </w:rPr>
        <w:annotationRef/>
      </w:r>
    </w:p>
  </w:comment>
  <w:comment w:id="202" w:author="Chrissie Painting" w:date="2024-11-28T13:17:00Z" w:initials="CP">
    <w:p w14:paraId="40FEC621" w14:textId="77777777" w:rsidR="00F93F36" w:rsidRDefault="00F93F36" w:rsidP="00F93F36">
      <w:pPr>
        <w:pStyle w:val="CommentText"/>
      </w:pPr>
      <w:r>
        <w:rPr>
          <w:rStyle w:val="CommentReference"/>
        </w:rPr>
        <w:annotationRef/>
      </w:r>
      <w:r>
        <w:t xml:space="preserve">I know this is particularly focussed on male behaviour, but did you note any courtship responses by females that are worth noting? i.e. did she do any posturing other than attacks or turning away? </w:t>
      </w:r>
    </w:p>
  </w:comment>
  <w:comment w:id="203" w:author="Clemot Bastien" w:date="2024-12-19T10:49:00Z" w:initials="BC">
    <w:p w14:paraId="3EF2A6C0" w14:textId="35FAA54E" w:rsidR="008547E4" w:rsidRDefault="008547E4">
      <w:pPr>
        <w:pStyle w:val="CommentText"/>
      </w:pPr>
      <w:r>
        <w:rPr>
          <w:rStyle w:val="CommentReference"/>
        </w:rPr>
        <w:annotationRef/>
      </w:r>
      <w:r>
        <w:t>This could be a nice addition! At the moment I can’t remember anything precisely and to be honest I think I mainly focused on the male while doing my sequencing. I will take some time to check my notes and data to see if there’s any relevant information! If you or Simon have any idea let me know!</w:t>
      </w:r>
    </w:p>
  </w:comment>
  <w:comment w:id="204" w:author="Clemot Bastien" w:date="2024-12-19T10:58:00Z" w:initials="BC">
    <w:p w14:paraId="01F2C94C" w14:textId="4B9FEAA0" w:rsidR="00CB0C05" w:rsidRDefault="00CB0C05">
      <w:pPr>
        <w:pStyle w:val="CommentText"/>
      </w:pPr>
      <w:r>
        <w:rPr>
          <w:rStyle w:val="CommentReference"/>
        </w:rPr>
        <w:annotationRef/>
      </w:r>
      <w:r>
        <w:t xml:space="preserve">Just taking notes. As far as I remember, the female remained very steady during the courtship with no behavioural answers or anything. Actually, it kinda look it the male is expecting the female to remain steady because </w:t>
      </w:r>
      <w:proofErr w:type="gramStart"/>
      <w:r>
        <w:t>every the</w:t>
      </w:r>
      <w:proofErr w:type="gramEnd"/>
      <w:r>
        <w:t xml:space="preserve"> female move, even if it was just to reposition herself for no aggressive reasons, the male freaked out and instantly ran away before resuming the courtship. This makes sense as the male courtship behaviour is kind of a way to make the female more docile and accept the male, if she moves then she’s not identifying the male as a potential mate and then maybe as a prey. That’s also interesting because if the female is not moving then it means that she might not be releasing pheromons during the courtship. But we already know that females are releasing pheromonns at the surface of water and with their silk even before encountering a male.</w:t>
      </w:r>
    </w:p>
  </w:comment>
  <w:comment w:id="205" w:author="Chrissie Painting" w:date="2024-11-28T10:40:00Z" w:initials="CP">
    <w:p w14:paraId="7EE70583" w14:textId="37863D77" w:rsidR="00F13D57" w:rsidRDefault="00F13D57" w:rsidP="00F13D57">
      <w:pPr>
        <w:pStyle w:val="CommentText"/>
      </w:pPr>
      <w:r>
        <w:rPr>
          <w:rStyle w:val="CommentReference"/>
        </w:rPr>
        <w:annotationRef/>
      </w:r>
      <w:r>
        <w:t>I moved this up here because I was seeking this information as I read this section. do you think anything else is missing here to give a more thorough description of the courtship behaviorus? Like could you summarase it a bit more to say what was dominant in terms of main behvaiours done vs more rare behaviours???</w:t>
      </w:r>
    </w:p>
  </w:comment>
  <w:comment w:id="206" w:author="Clemot Bastien" w:date="2024-12-19T10:55:00Z" w:initials="BC">
    <w:p w14:paraId="01E8B968" w14:textId="53603C76" w:rsidR="008547E4" w:rsidRDefault="008547E4">
      <w:pPr>
        <w:pStyle w:val="CommentText"/>
      </w:pPr>
      <w:r>
        <w:rPr>
          <w:rStyle w:val="CommentReference"/>
        </w:rPr>
        <w:annotationRef/>
      </w:r>
      <w:r>
        <w:t xml:space="preserve">Absolutely and I think what could potentially be nice is to incorporate an actual quantitative description of those behaviours. Once again, and I’m sorry about it, I don’t remember very well what the data were but I will give a look at it and see if we can quantify for instance the relative time or number of occurences of each of the behaviours of the ethogram which could nicely support our descriptions! My only fear at the moment is that I think this is what I wanted to do but it looks like I didn’t </w:t>
      </w:r>
      <w:proofErr w:type="gramStart"/>
      <w:r>
        <w:t>ended</w:t>
      </w:r>
      <w:proofErr w:type="gramEnd"/>
      <w:r>
        <w:t xml:space="preserve"> up doing it and so far I have no idea why </w:t>
      </w:r>
    </w:p>
  </w:comment>
  <w:comment w:id="207" w:author="Chrissie Painting" w:date="2024-11-28T10:35:00Z" w:initials="CP">
    <w:p w14:paraId="25A85E95" w14:textId="3A03A2A6" w:rsidR="004C5B83" w:rsidRDefault="004C5B83" w:rsidP="004C5B83">
      <w:pPr>
        <w:pStyle w:val="CommentText"/>
      </w:pPr>
      <w:r>
        <w:rPr>
          <w:rStyle w:val="CommentReference"/>
        </w:rPr>
        <w:annotationRef/>
      </w:r>
      <w:r>
        <w:t xml:space="preserve">before or after mating? </w:t>
      </w:r>
    </w:p>
  </w:comment>
  <w:comment w:id="208" w:author="Clemot Bastien" w:date="2024-12-19T11:03:00Z" w:initials="BC">
    <w:p w14:paraId="19F45475" w14:textId="3E1D0949" w:rsidR="00CB0C05" w:rsidRDefault="00CB0C05">
      <w:pPr>
        <w:pStyle w:val="CommentText"/>
      </w:pPr>
      <w:r>
        <w:rPr>
          <w:rStyle w:val="CommentReference"/>
        </w:rPr>
        <w:annotationRef/>
      </w:r>
      <w:r>
        <w:t>Need to check in the data once again! That could also be a very nice thing to quantify and I think Simon already took note of this in his dataframe!</w:t>
      </w:r>
    </w:p>
  </w:comment>
  <w:comment w:id="209" w:author="Clemot Bastien" w:date="2023-07-21T00:44:00Z" w:initials="CB">
    <w:p w14:paraId="3E1DB9AC" w14:textId="678F218E" w:rsidR="0090436D" w:rsidRDefault="0090436D">
      <w:pPr>
        <w:pStyle w:val="CommentText"/>
      </w:pPr>
      <w:r>
        <w:rPr>
          <w:rStyle w:val="CommentReference"/>
        </w:rPr>
        <w:annotationRef/>
      </w:r>
      <w:r>
        <w:t>Is it worth including? Should It be improved with adding more information?</w:t>
      </w:r>
    </w:p>
  </w:comment>
  <w:comment w:id="210" w:author="Chrissie Painting" w:date="2024-11-28T10:21:00Z" w:initials="CP">
    <w:p w14:paraId="5E171600" w14:textId="77777777" w:rsidR="00A800BC" w:rsidRDefault="00A800BC" w:rsidP="00A800BC">
      <w:pPr>
        <w:pStyle w:val="CommentText"/>
      </w:pPr>
      <w:r>
        <w:rPr>
          <w:rStyle w:val="CommentReference"/>
        </w:rPr>
        <w:annotationRef/>
      </w:r>
      <w:r>
        <w:t xml:space="preserve">I always love the inclusion of drawings as I think they make the paper more interesting and are useful for readers - but it does seem a little strange to only include this one about mounting instead of drawings of the courtship elements themselves. </w:t>
      </w:r>
      <w:proofErr w:type="gramStart"/>
      <w:r>
        <w:t>So</w:t>
      </w:r>
      <w:proofErr w:type="gramEnd"/>
      <w:r>
        <w:t xml:space="preserve"> I would suggest, if you don’t have those (which I’m ugessing you odn’t) then probably we should exclude this one too. </w:t>
      </w:r>
    </w:p>
  </w:comment>
  <w:comment w:id="211" w:author="Chrissie Painting" w:date="2024-11-28T10:36:00Z" w:initials="CP">
    <w:p w14:paraId="77D92752" w14:textId="77777777" w:rsidR="00156F29" w:rsidRDefault="00156F29" w:rsidP="00156F29">
      <w:pPr>
        <w:pStyle w:val="CommentText"/>
      </w:pPr>
      <w:r>
        <w:rPr>
          <w:rStyle w:val="CommentReference"/>
        </w:rPr>
        <w:annotationRef/>
      </w:r>
      <w:r>
        <w:t>(although I do like how it shows the body positoin of the male compared to female!)</w:t>
      </w:r>
    </w:p>
  </w:comment>
  <w:comment w:id="212" w:author="Clemot Bastien" w:date="2024-12-19T11:05:00Z" w:initials="BC">
    <w:p w14:paraId="011F4022" w14:textId="5DEEBCAD" w:rsidR="00CB0C05" w:rsidRDefault="00CB0C05">
      <w:pPr>
        <w:pStyle w:val="CommentText"/>
      </w:pPr>
      <w:r>
        <w:rPr>
          <w:rStyle w:val="CommentReference"/>
        </w:rPr>
        <w:annotationRef/>
      </w:r>
      <w:proofErr w:type="gramStart"/>
      <w:r>
        <w:t>Yes</w:t>
      </w:r>
      <w:proofErr w:type="gramEnd"/>
      <w:r>
        <w:t xml:space="preserve"> that absolutely makes sense! Then what we could also do would be to add representations of the different behaviours! I think when I did this </w:t>
      </w:r>
      <w:proofErr w:type="gramStart"/>
      <w:r>
        <w:t>drawing</w:t>
      </w:r>
      <w:proofErr w:type="gramEnd"/>
      <w:r>
        <w:t xml:space="preserve"> I wanted at first to add pictures of the position of the male but the quality of the video was too bad to have a nice picture for an article. </w:t>
      </w:r>
      <w:proofErr w:type="gramStart"/>
      <w:r>
        <w:t>So</w:t>
      </w:r>
      <w:proofErr w:type="gramEnd"/>
      <w:r>
        <w:t xml:space="preserve"> I guess there is three options:</w:t>
      </w:r>
      <w:r>
        <w:br/>
        <w:t>- Do you have good quality videos of photo of the mating and courtship so that we can include them?</w:t>
      </w:r>
      <w:r>
        <w:br/>
        <w:t>- We remove everything as you suggested.</w:t>
      </w:r>
      <w:r>
        <w:br/>
        <w:t xml:space="preserve">- I take some time to make more drwaings and schematic represetations of the other type of courtships. BUT </w:t>
      </w:r>
      <w:proofErr w:type="gramStart"/>
      <w:r>
        <w:t>unfortunately</w:t>
      </w:r>
      <w:proofErr w:type="gramEnd"/>
      <w:r>
        <w:t xml:space="preserve"> I don’t have access to the videos anymore, so would it be possible to send some to me via Google Drive or something like this?</w:t>
      </w:r>
    </w:p>
  </w:comment>
  <w:comment w:id="213" w:author="Clemot Bastien" w:date="2024-12-19T11:08:00Z" w:initials="BC">
    <w:p w14:paraId="242C5DE6" w14:textId="0175C0A5" w:rsidR="00CB0C05" w:rsidRDefault="00CB0C05">
      <w:pPr>
        <w:pStyle w:val="CommentText"/>
      </w:pPr>
      <w:r>
        <w:rPr>
          <w:rStyle w:val="CommentReference"/>
        </w:rPr>
        <w:annotationRef/>
      </w:r>
      <w:r>
        <w:t>By the way it also looks like the quality of the drawing is very bad (in terms of resolution at least lol). I will also see to make it saved as a vectorial image, same for the other plots in the paper.</w:t>
      </w:r>
    </w:p>
  </w:comment>
  <w:comment w:id="214" w:author="Chrissie Painting" w:date="2024-11-28T12:35:00Z" w:initials="CP">
    <w:p w14:paraId="20CC1FD9" w14:textId="77777777" w:rsidR="002749D3" w:rsidRDefault="002749D3" w:rsidP="002749D3">
      <w:pPr>
        <w:pStyle w:val="CommentText"/>
      </w:pPr>
      <w:r>
        <w:rPr>
          <w:rStyle w:val="CommentReference"/>
        </w:rPr>
        <w:annotationRef/>
      </w:r>
      <w:r>
        <w:t xml:space="preserve">Will discuss with Simon to make sure it won’t overlap too much with what he has in his thesis about female aggressivness here. We are concurrently working on rewriting this for submission so I’ll have a clearer idea of how we can have these two papers (yours and </w:t>
      </w:r>
      <w:proofErr w:type="gramStart"/>
      <w:r>
        <w:t>Simons</w:t>
      </w:r>
      <w:proofErr w:type="gramEnd"/>
      <w:r>
        <w:t xml:space="preserve"> thesis manuscript) line up to compliment each other ☺️ </w:t>
      </w:r>
    </w:p>
  </w:comment>
  <w:comment w:id="215" w:author="Clemot Bastien" w:date="2024-12-19T11:09:00Z" w:initials="BC">
    <w:p w14:paraId="6557FB09" w14:textId="0B4E94D7" w:rsidR="00D03065" w:rsidRDefault="00D03065">
      <w:pPr>
        <w:pStyle w:val="CommentText"/>
      </w:pPr>
      <w:r>
        <w:rPr>
          <w:rStyle w:val="CommentReference"/>
        </w:rPr>
        <w:annotationRef/>
      </w:r>
      <w:r>
        <w:t>Amazing! I can try to make myself flexible in time if you ever want to make a zoom meeting about it!</w:t>
      </w:r>
    </w:p>
  </w:comment>
  <w:comment w:id="217" w:author="Chrissie Painting" w:date="2024-11-28T11:09:00Z" w:initials="CP">
    <w:p w14:paraId="47490E93" w14:textId="4B5391D0" w:rsidR="001A0E0A" w:rsidRDefault="001A0E0A" w:rsidP="001A0E0A">
      <w:pPr>
        <w:pStyle w:val="CommentText"/>
      </w:pPr>
      <w:r>
        <w:rPr>
          <w:rStyle w:val="CommentReference"/>
        </w:rPr>
        <w:annotationRef/>
      </w:r>
      <w:r>
        <w:t xml:space="preserve">hopefully you can add these summary statistics in? </w:t>
      </w:r>
    </w:p>
  </w:comment>
  <w:comment w:id="218" w:author="Clemot Bastien" w:date="2024-12-19T11:13:00Z" w:initials="BC">
    <w:p w14:paraId="637012DE" w14:textId="12BC4493" w:rsidR="00D03065" w:rsidRDefault="00D03065">
      <w:pPr>
        <w:pStyle w:val="CommentText"/>
      </w:pPr>
      <w:r>
        <w:rPr>
          <w:rStyle w:val="CommentReference"/>
        </w:rPr>
        <w:annotationRef/>
      </w:r>
      <w:r>
        <w:t xml:space="preserve">Leaving this open at the moment!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0" w:author="Chrissie Painting" w:date="2024-11-28T11:21:00Z" w:initials="CP">
    <w:p w14:paraId="4F41B072" w14:textId="77777777" w:rsidR="00B216D7" w:rsidRDefault="00B216D7" w:rsidP="00B216D7">
      <w:pPr>
        <w:pStyle w:val="CommentText"/>
      </w:pPr>
      <w:r>
        <w:rPr>
          <w:rStyle w:val="CommentReference"/>
        </w:rPr>
        <w:annotationRef/>
      </w:r>
      <w:r>
        <w:t xml:space="preserve">Is there a reason these are ‘V’ vs the ‘W’ earlier on? </w:t>
      </w:r>
    </w:p>
  </w:comment>
  <w:comment w:id="221" w:author="Chrissie Painting" w:date="2024-11-28T11:22:00Z" w:initials="CP">
    <w:p w14:paraId="49BF10B7" w14:textId="77777777" w:rsidR="00B778C9" w:rsidRDefault="00B778C9" w:rsidP="00B778C9">
      <w:pPr>
        <w:pStyle w:val="CommentText"/>
      </w:pPr>
      <w:r>
        <w:rPr>
          <w:rStyle w:val="CommentReference"/>
        </w:rPr>
        <w:annotationRef/>
      </w:r>
      <w:r>
        <w:t xml:space="preserve">Also add the means &amp; SE for each group for courtship duration and for mounting duration </w:t>
      </w:r>
    </w:p>
  </w:comment>
  <w:comment w:id="222" w:author="Clemot Bastien" w:date="2024-12-19T11:14:00Z" w:initials="BC">
    <w:p w14:paraId="0D81B0BF" w14:textId="2DC0B9BA" w:rsidR="00D03065" w:rsidRDefault="00D03065">
      <w:pPr>
        <w:pStyle w:val="CommentText"/>
      </w:pPr>
      <w:r>
        <w:rPr>
          <w:rStyle w:val="CommentReference"/>
        </w:rPr>
        <w:annotationRef/>
      </w:r>
      <w:r>
        <w:t>I don’t think so and it might be a typo, I will check in detail when running the scripts again, maybe it is because I used a slightly different test?</w:t>
      </w:r>
    </w:p>
  </w:comment>
  <w:comment w:id="223" w:author="Chrissie Painting" w:date="2024-11-28T11:30:00Z" w:initials="CP">
    <w:p w14:paraId="5CDA38C3" w14:textId="77777777" w:rsidR="005A7BD9" w:rsidRDefault="005A7BD9" w:rsidP="005A7BD9">
      <w:pPr>
        <w:pStyle w:val="CommentText"/>
      </w:pPr>
      <w:r>
        <w:rPr>
          <w:rStyle w:val="CommentReference"/>
        </w:rPr>
        <w:annotationRef/>
      </w:r>
      <w:r>
        <w:t xml:space="preserve">can you be a bit more specific here? the male’s body position made it impossible to observe the position of the abdomen </w:t>
      </w:r>
      <w:proofErr w:type="gramStart"/>
      <w:r>
        <w:t>or ??</w:t>
      </w:r>
      <w:proofErr w:type="gramEnd"/>
    </w:p>
  </w:comment>
  <w:comment w:id="224" w:author="Clemot Bastien" w:date="2024-12-19T11:18:00Z" w:initials="BC">
    <w:p w14:paraId="14926ED5" w14:textId="457E3C31" w:rsidR="00D03065" w:rsidRDefault="00D03065">
      <w:pPr>
        <w:pStyle w:val="CommentText"/>
      </w:pPr>
      <w:r>
        <w:rPr>
          <w:rStyle w:val="CommentReference"/>
        </w:rPr>
        <w:annotationRef/>
      </w:r>
      <w:r>
        <w:t>Done!</w:t>
      </w:r>
    </w:p>
  </w:comment>
  <w:comment w:id="228" w:author="Chrissie Painting" w:date="2024-11-28T11:41:00Z" w:initials="CP">
    <w:p w14:paraId="193D7576" w14:textId="77777777" w:rsidR="00731286" w:rsidRDefault="00731286" w:rsidP="00731286">
      <w:pPr>
        <w:pStyle w:val="CommentText"/>
      </w:pPr>
      <w:r>
        <w:rPr>
          <w:rStyle w:val="CommentReference"/>
        </w:rPr>
        <w:annotationRef/>
      </w:r>
      <w:r>
        <w:t>check fig number here</w:t>
      </w:r>
    </w:p>
  </w:comment>
  <w:comment w:id="229" w:author="Clemot Bastien" w:date="2024-12-19T11:19:00Z" w:initials="BC">
    <w:p w14:paraId="41FF264C" w14:textId="580D3BF2" w:rsidR="00D03065" w:rsidRDefault="00D03065">
      <w:pPr>
        <w:pStyle w:val="CommentText"/>
      </w:pPr>
      <w:r>
        <w:rPr>
          <w:rStyle w:val="CommentReference"/>
        </w:rPr>
        <w:annotationRef/>
      </w:r>
      <w:r>
        <w:t>Done!</w:t>
      </w:r>
    </w:p>
  </w:comment>
  <w:comment w:id="232" w:author="Chrissie Painting" w:date="2024-11-28T11:44:00Z" w:initials="CP">
    <w:p w14:paraId="0381F87E" w14:textId="77777777" w:rsidR="0034665A" w:rsidRDefault="0034665A" w:rsidP="0034665A">
      <w:pPr>
        <w:pStyle w:val="CommentText"/>
      </w:pPr>
      <w:r>
        <w:rPr>
          <w:rStyle w:val="CommentReference"/>
        </w:rPr>
        <w:annotationRef/>
      </w:r>
      <w:r>
        <w:t xml:space="preserve">a significant percentage? </w:t>
      </w:r>
    </w:p>
  </w:comment>
  <w:comment w:id="233" w:author="Clemot Bastien" w:date="2024-12-19T11:19:00Z" w:initials="BC">
    <w:p w14:paraId="268E00FE" w14:textId="21441734" w:rsidR="00D03065" w:rsidRDefault="00D03065">
      <w:pPr>
        <w:pStyle w:val="CommentText"/>
      </w:pPr>
      <w:r>
        <w:rPr>
          <w:rStyle w:val="CommentReference"/>
        </w:rPr>
        <w:annotationRef/>
      </w:r>
      <w:r>
        <w:t xml:space="preserve"> </w:t>
      </w:r>
      <w:r w:rsidR="006D7D51">
        <w:t>The test used is checking if the number of transitions between two behaviour is occurring significantly more often than if the behaviours where just occurring randomly with no causation.</w:t>
      </w:r>
    </w:p>
  </w:comment>
  <w:comment w:id="236" w:author="Chrissie Painting" w:date="2024-11-28T11:44:00Z" w:initials="CP">
    <w:p w14:paraId="36DB4BE6" w14:textId="77777777" w:rsidR="0034665A" w:rsidRDefault="0034665A" w:rsidP="0034665A">
      <w:pPr>
        <w:pStyle w:val="CommentText"/>
      </w:pPr>
      <w:r>
        <w:rPr>
          <w:rStyle w:val="CommentReference"/>
        </w:rPr>
        <w:annotationRef/>
      </w:r>
      <w:r>
        <w:t xml:space="preserve">is it possible to makr phase 1 and 2 onto the figures themselves too? </w:t>
      </w:r>
    </w:p>
  </w:comment>
  <w:comment w:id="237" w:author="Clemot Bastien" w:date="2024-12-19T11:21:00Z" w:initials="BC">
    <w:p w14:paraId="73F6B6F6" w14:textId="19A01ED0" w:rsidR="006D7D51" w:rsidRPr="006D7D51" w:rsidRDefault="006D7D51">
      <w:pPr>
        <w:pStyle w:val="CommentText"/>
      </w:pPr>
      <w:r>
        <w:rPr>
          <w:rStyle w:val="CommentReference"/>
        </w:rPr>
        <w:annotationRef/>
      </w:r>
      <w:r>
        <w:t>Absolutely! I’m leaving this open at the moment to keep it in mind if I’m doing more modifications to this plot in the near future.</w:t>
      </w:r>
    </w:p>
  </w:comment>
  <w:comment w:id="239" w:author="Clemot Bastien" w:date="2023-07-27T02:22:00Z" w:initials="CB">
    <w:p w14:paraId="642F6C48" w14:textId="5EED0200" w:rsidR="000B58B3" w:rsidRDefault="000B58B3" w:rsidP="000B58B3">
      <w:pPr>
        <w:pStyle w:val="CommentText"/>
      </w:pPr>
      <w:r>
        <w:rPr>
          <w:rStyle w:val="CommentReference"/>
        </w:rPr>
        <w:annotationRef/>
      </w:r>
      <w:r>
        <w:rPr>
          <w:rStyle w:val="CommentReference"/>
        </w:rPr>
        <w:annotationRef/>
      </w:r>
      <w:r>
        <w:t>Summary of what we’ve shown; answer our question</w:t>
      </w:r>
    </w:p>
    <w:p w14:paraId="5764F26D" w14:textId="0A59EDC9" w:rsidR="000B58B3" w:rsidRDefault="000B58B3">
      <w:pPr>
        <w:pStyle w:val="CommentText"/>
      </w:pPr>
    </w:p>
  </w:comment>
  <w:comment w:id="246" w:author="Clemot Bastien" w:date="2024-12-19T11:26:00Z" w:initials="BC">
    <w:p w14:paraId="4A8FA4EA" w14:textId="7469D35E" w:rsidR="006D7D51" w:rsidRDefault="006D7D51">
      <w:pPr>
        <w:pStyle w:val="CommentText"/>
      </w:pPr>
      <w:r>
        <w:rPr>
          <w:rStyle w:val="CommentReference"/>
        </w:rPr>
        <w:annotationRef/>
      </w:r>
      <w:r>
        <w:t>Could be tested and discussed if we quantify the number of attacks before and after copulation.</w:t>
      </w:r>
    </w:p>
  </w:comment>
  <w:comment w:id="240" w:author="Chrissie Painting" w:date="2024-11-28T11:59:00Z" w:initials="CP">
    <w:p w14:paraId="6C9F11EC" w14:textId="77777777" w:rsidR="002C35FC" w:rsidRDefault="002C35FC" w:rsidP="002C35FC">
      <w:pPr>
        <w:pStyle w:val="CommentText"/>
      </w:pPr>
      <w:r>
        <w:rPr>
          <w:rStyle w:val="CommentReference"/>
        </w:rPr>
        <w:annotationRef/>
      </w:r>
      <w:r>
        <w:t xml:space="preserve">this is great stuff, but I wonder if we could work on this a bit more to clearly state that we have 2 predicted reasons why males may adjust their courtship behaviour when approaching a female already mated </w:t>
      </w:r>
    </w:p>
    <w:p w14:paraId="2D7F7FB3" w14:textId="77777777" w:rsidR="002C35FC" w:rsidRDefault="002C35FC" w:rsidP="002C35FC">
      <w:pPr>
        <w:pStyle w:val="CommentText"/>
        <w:numPr>
          <w:ilvl w:val="0"/>
          <w:numId w:val="3"/>
        </w:numPr>
      </w:pPr>
      <w:r>
        <w:t xml:space="preserve">female value - if she’s mated before she may be less vaulable due to sperm competition and sperm precedence patterns </w:t>
      </w:r>
    </w:p>
    <w:p w14:paraId="0F52BE56" w14:textId="77777777" w:rsidR="002C35FC" w:rsidRDefault="002C35FC" w:rsidP="002C35FC">
      <w:pPr>
        <w:pStyle w:val="CommentText"/>
        <w:numPr>
          <w:ilvl w:val="0"/>
          <w:numId w:val="3"/>
        </w:numPr>
      </w:pPr>
      <w:r>
        <w:t xml:space="preserve">female aggressiveness - if she’s mated before she may be more aggressive &amp; therefore theres higher risk of death before sperm transfer. </w:t>
      </w:r>
    </w:p>
    <w:p w14:paraId="228DC5AA" w14:textId="77777777" w:rsidR="002C35FC" w:rsidRDefault="002C35FC" w:rsidP="002C35FC">
      <w:pPr>
        <w:pStyle w:val="CommentText"/>
      </w:pPr>
      <w:r>
        <w:t xml:space="preserve">I think we could reframe this a little here so that it outlines both of these reasons (and the lack of support we found for either) rather than just mentioning sperm competiton in that last sentence. </w:t>
      </w:r>
    </w:p>
  </w:comment>
  <w:comment w:id="241" w:author="Chrissie Painting" w:date="2024-11-28T11:59:00Z" w:initials="CP">
    <w:p w14:paraId="6036BFF9" w14:textId="77777777" w:rsidR="009F4EA1" w:rsidRDefault="009F4EA1" w:rsidP="009F4EA1">
      <w:pPr>
        <w:pStyle w:val="CommentText"/>
      </w:pPr>
      <w:r>
        <w:rPr>
          <w:rStyle w:val="CommentReference"/>
        </w:rPr>
        <w:annotationRef/>
      </w:r>
      <w:r>
        <w:t xml:space="preserve">(going back, we might want to keep this more cleraly in mind for the introduction too!) </w:t>
      </w:r>
    </w:p>
  </w:comment>
  <w:comment w:id="252" w:author="Clemot Bastien" w:date="2023-07-26T04:21:00Z" w:initials="CB">
    <w:p w14:paraId="15457EFA" w14:textId="4137F26C" w:rsidR="00DF5AE1" w:rsidRPr="00AF0B40" w:rsidRDefault="00DF5AE1" w:rsidP="00DF5AE1">
      <w:pPr>
        <w:pStyle w:val="CommentText"/>
      </w:pPr>
      <w:r>
        <w:rPr>
          <w:rStyle w:val="CommentReference"/>
        </w:rPr>
        <w:annotationRef/>
      </w:r>
      <w:r>
        <w:t xml:space="preserve">Utilisation of visual communication signals in </w:t>
      </w:r>
      <w:r>
        <w:rPr>
          <w:i/>
          <w:iCs/>
        </w:rPr>
        <w:t>D. minor</w:t>
      </w:r>
      <w:r>
        <w:t xml:space="preserve"> vs. literature</w:t>
      </w:r>
    </w:p>
  </w:comment>
  <w:comment w:id="253" w:author="Chrissie Painting" w:date="2024-11-29T10:30:00Z" w:initials="CP">
    <w:p w14:paraId="10D23BF0" w14:textId="77777777" w:rsidR="0007173E" w:rsidRDefault="0007173E" w:rsidP="0007173E">
      <w:pPr>
        <w:pStyle w:val="CommentText"/>
      </w:pPr>
      <w:r>
        <w:rPr>
          <w:rStyle w:val="CommentReference"/>
        </w:rPr>
        <w:annotationRef/>
      </w:r>
      <w:r>
        <w:t xml:space="preserve">Do you think it is worth comparing Dolomedes courtship elements and its complexity (or lack of) to other related spider groups? </w:t>
      </w:r>
    </w:p>
  </w:comment>
  <w:comment w:id="255" w:author="Chrissie Painting" w:date="2024-11-28T13:24:00Z" w:initials="CP">
    <w:p w14:paraId="2816A013" w14:textId="0E6BEC54" w:rsidR="00743BF1" w:rsidRDefault="00743BF1" w:rsidP="00743BF1">
      <w:pPr>
        <w:pStyle w:val="CommentText"/>
      </w:pPr>
      <w:r>
        <w:rPr>
          <w:rStyle w:val="CommentReference"/>
        </w:rPr>
        <w:annotationRef/>
      </w:r>
      <w:r>
        <w:t>can also check our Dolomedes review for anything else on courtship (including other citations) that you could include here too if need be</w:t>
      </w:r>
    </w:p>
  </w:comment>
  <w:comment w:id="258" w:author="Clemot Bastien" w:date="2023-07-26T04:28:00Z" w:initials="CB">
    <w:p w14:paraId="404A57AA" w14:textId="45A68311" w:rsidR="00AB30CE" w:rsidRPr="00AF0B40" w:rsidRDefault="00AB30CE" w:rsidP="00AB30CE">
      <w:pPr>
        <w:pStyle w:val="CommentText"/>
      </w:pPr>
      <w:r>
        <w:rPr>
          <w:rStyle w:val="CommentReference"/>
        </w:rPr>
        <w:annotationRef/>
      </w:r>
      <w:r>
        <w:t xml:space="preserve">Utilisation of vibrational communication signals in </w:t>
      </w:r>
      <w:r>
        <w:rPr>
          <w:i/>
          <w:iCs/>
        </w:rPr>
        <w:t>D. minor</w:t>
      </w:r>
      <w:r>
        <w:t xml:space="preserve"> vs. literature</w:t>
      </w:r>
    </w:p>
  </w:comment>
  <w:comment w:id="259" w:author="Chrissie Painting" w:date="2024-11-28T13:28:00Z" w:initials="CP">
    <w:p w14:paraId="626F515C" w14:textId="77777777" w:rsidR="007D7111" w:rsidRDefault="001215AD" w:rsidP="007D7111">
      <w:pPr>
        <w:pStyle w:val="CommentText"/>
      </w:pPr>
      <w:r>
        <w:rPr>
          <w:rStyle w:val="CommentReference"/>
        </w:rPr>
        <w:annotationRef/>
      </w:r>
      <w:r w:rsidR="007D7111">
        <w:t xml:space="preserve">I suggest you rework this little section. </w:t>
      </w:r>
    </w:p>
    <w:p w14:paraId="639110A2" w14:textId="77777777" w:rsidR="007D7111" w:rsidRDefault="007D7111" w:rsidP="007D7111">
      <w:pPr>
        <w:pStyle w:val="CommentText"/>
        <w:numPr>
          <w:ilvl w:val="0"/>
          <w:numId w:val="8"/>
        </w:numPr>
      </w:pPr>
      <w:r>
        <w:t xml:space="preserve">Combine these two </w:t>
      </w:r>
      <w:proofErr w:type="gramStart"/>
      <w:r>
        <w:t>sentences  regarding</w:t>
      </w:r>
      <w:proofErr w:type="gramEnd"/>
      <w:r>
        <w:t xml:space="preserve"> the use of silk following in one sentence across multiple wandering spider familiies. </w:t>
      </w:r>
    </w:p>
    <w:p w14:paraId="3F81BDA8" w14:textId="77777777" w:rsidR="007D7111" w:rsidRDefault="007D7111" w:rsidP="007D7111">
      <w:pPr>
        <w:pStyle w:val="CommentText"/>
        <w:numPr>
          <w:ilvl w:val="0"/>
          <w:numId w:val="8"/>
        </w:numPr>
      </w:pPr>
      <w:r>
        <w:t xml:space="preserve">Second sentence talk about the vibration part and how this is used to signal to the female that they are mate not prey.  </w:t>
      </w:r>
    </w:p>
  </w:comment>
  <w:comment w:id="263" w:author="Clemot Bastien" w:date="2023-07-26T04:24:00Z" w:initials="CB">
    <w:p w14:paraId="45F55900" w14:textId="3418D9EF" w:rsidR="00AF0B40" w:rsidRDefault="00AF0B40">
      <w:pPr>
        <w:pStyle w:val="CommentText"/>
      </w:pPr>
      <w:r>
        <w:rPr>
          <w:rStyle w:val="CommentReference"/>
        </w:rPr>
        <w:annotationRef/>
      </w:r>
      <w:r w:rsidRPr="00AF0B40">
        <w:rPr>
          <w:i/>
          <w:iCs/>
        </w:rPr>
        <w:t>D. minor</w:t>
      </w:r>
      <w:r>
        <w:t xml:space="preserve"> courtship might have a cost for males, which highlights our scientific question</w:t>
      </w:r>
    </w:p>
  </w:comment>
  <w:comment w:id="267" w:author="Chrissie Painting" w:date="2024-11-28T13:34:00Z" w:initials="CP">
    <w:p w14:paraId="19B489F7" w14:textId="77777777" w:rsidR="003A5B7B" w:rsidRDefault="003A5B7B" w:rsidP="003A5B7B">
      <w:pPr>
        <w:pStyle w:val="CommentText"/>
      </w:pPr>
      <w:r>
        <w:rPr>
          <w:rStyle w:val="CommentReference"/>
        </w:rPr>
        <w:annotationRef/>
      </w:r>
      <w:r>
        <w:t xml:space="preserve">This section isn’t quite working but I’m still figuring out how to make it stronger. I think it’s the sudden shift from energetic cost of courtship to talking about sexual cannabilism. It needs a stronger link/connection between these points to understand why they are in the same paragraph. </w:t>
      </w:r>
    </w:p>
  </w:comment>
  <w:comment w:id="271" w:author="Clemot Bastien" w:date="2023-07-26T04:33:00Z" w:initials="CB">
    <w:p w14:paraId="31350E8C" w14:textId="3D4FED79" w:rsidR="00C952A8" w:rsidRDefault="00C952A8">
      <w:pPr>
        <w:pStyle w:val="CommentText"/>
      </w:pPr>
      <w:r>
        <w:rPr>
          <w:rStyle w:val="CommentReference"/>
        </w:rPr>
        <w:annotationRef/>
      </w:r>
      <w:r>
        <w:t>Impact of female mating status vs. literature</w:t>
      </w:r>
    </w:p>
  </w:comment>
  <w:comment w:id="272" w:author="Chrissie Painting" w:date="2024-11-28T13:35:00Z" w:initials="CP">
    <w:p w14:paraId="43FE3599" w14:textId="77777777" w:rsidR="00A37A3A" w:rsidRDefault="00A37A3A" w:rsidP="00A37A3A">
      <w:pPr>
        <w:pStyle w:val="CommentText"/>
      </w:pPr>
      <w:r>
        <w:rPr>
          <w:rStyle w:val="CommentReference"/>
        </w:rPr>
        <w:annotationRef/>
      </w:r>
      <w:r>
        <w:t>Given this is super relevant and interesting you could specifically mention here what the difference was in courtship behaviours</w:t>
      </w:r>
    </w:p>
  </w:comment>
  <w:comment w:id="274" w:author="Chrissie Painting" w:date="2024-11-28T13:40:00Z" w:initials="CP">
    <w:p w14:paraId="7661B2D6" w14:textId="77777777" w:rsidR="00C92B3A" w:rsidRDefault="00C92B3A" w:rsidP="00C92B3A">
      <w:pPr>
        <w:pStyle w:val="CommentText"/>
      </w:pPr>
      <w:r>
        <w:rPr>
          <w:rStyle w:val="CommentReference"/>
        </w:rPr>
        <w:annotationRef/>
      </w:r>
      <w:r>
        <w:t xml:space="preserve">I think this sentence needs rewriting (less about surprise) - how did the lycosid study interpret that latency in mounting regarding mating status? And what do you think it means for D minor? If there wasn’t any difference in courtship duration or mounting duration, is it therefore that males are still kinda hesistant to mount mated females? Meaning that they don’t adjust the courtship behaviour per se, but they are less eager to mate and spend more time just chilling out in the cage? (i.e. if courtship duration didn’t differ, but mounting latency did, then what are they spending their time doing before mounting that means it took longer)? </w:t>
      </w:r>
    </w:p>
  </w:comment>
  <w:comment w:id="276" w:author="Clemot Bastien" w:date="2023-07-26T04:39:00Z" w:initials="CB">
    <w:p w14:paraId="16275744" w14:textId="38849B48" w:rsidR="00F31306" w:rsidRDefault="00F31306">
      <w:pPr>
        <w:pStyle w:val="CommentText"/>
      </w:pPr>
      <w:r>
        <w:rPr>
          <w:rStyle w:val="CommentReference"/>
        </w:rPr>
        <w:annotationRef/>
      </w:r>
      <w:r>
        <w:t xml:space="preserve">Importance of chemical communication </w:t>
      </w:r>
    </w:p>
  </w:comment>
  <w:comment w:id="277" w:author="Chrissie Painting" w:date="2024-11-29T08:51:00Z" w:initials="CP">
    <w:p w14:paraId="1450387F" w14:textId="77777777" w:rsidR="00CA6EA6" w:rsidRDefault="00CA6EA6" w:rsidP="00CA6EA6">
      <w:pPr>
        <w:pStyle w:val="CommentText"/>
      </w:pPr>
      <w:r>
        <w:rPr>
          <w:rStyle w:val="CommentReference"/>
        </w:rPr>
        <w:annotationRef/>
      </w:r>
      <w:r>
        <w:t xml:space="preserve">I know of this happening in insects but has it been identified to occur in spiders?? Also, would these be volatile (i.e. picked up a </w:t>
      </w:r>
      <w:proofErr w:type="gramStart"/>
      <w:r>
        <w:t>pheromones</w:t>
      </w:r>
      <w:proofErr w:type="gramEnd"/>
      <w:r>
        <w:t xml:space="preserve"> in the air) or only by contact? Just because I think you should stick to information that can be passed by the female either via her draglines or her body via volatile pheromones for this section</w:t>
      </w:r>
    </w:p>
  </w:comment>
  <w:comment w:id="278" w:author="Chrissie Painting" w:date="2024-11-29T08:54:00Z" w:initials="CP">
    <w:p w14:paraId="7275969B" w14:textId="77777777" w:rsidR="00517FD1" w:rsidRDefault="00517FD1" w:rsidP="00517FD1">
      <w:pPr>
        <w:pStyle w:val="CommentText"/>
      </w:pPr>
      <w:r>
        <w:rPr>
          <w:rStyle w:val="CommentReference"/>
        </w:rPr>
        <w:annotationRef/>
      </w:r>
      <w:r>
        <w:t xml:space="preserve">Maybe stick with more broader statements about the passing of information via pheromones in spiders here and remove this bit about CHCs during copulation? </w:t>
      </w:r>
    </w:p>
    <w:p w14:paraId="241FB811" w14:textId="77777777" w:rsidR="00517FD1" w:rsidRDefault="00517FD1" w:rsidP="00517FD1">
      <w:pPr>
        <w:pStyle w:val="CommentText"/>
      </w:pPr>
    </w:p>
    <w:p w14:paraId="6FE51A7F" w14:textId="77777777" w:rsidR="00517FD1" w:rsidRDefault="00517FD1" w:rsidP="00517FD1">
      <w:pPr>
        <w:pStyle w:val="CommentText"/>
      </w:pPr>
      <w:r>
        <w:t xml:space="preserve">I think this pretty new paper by Weiss &amp; Schnieder 2023, while short, will give you some better context here and some citations for other papers to explore. </w:t>
      </w:r>
    </w:p>
    <w:p w14:paraId="43366E6D" w14:textId="77777777" w:rsidR="00517FD1" w:rsidRDefault="00517FD1" w:rsidP="00517FD1">
      <w:pPr>
        <w:pStyle w:val="CommentText"/>
      </w:pPr>
    </w:p>
    <w:p w14:paraId="55F4BFE6" w14:textId="77777777" w:rsidR="00517FD1" w:rsidRDefault="00517FD1" w:rsidP="00517FD1">
      <w:pPr>
        <w:pStyle w:val="CommentText"/>
      </w:pPr>
      <w:r>
        <w:t xml:space="preserve">(I’ll send you the paper) </w:t>
      </w:r>
    </w:p>
  </w:comment>
  <w:comment w:id="279" w:author="Chrissie Painting" w:date="2024-11-29T08:55:00Z" w:initials="CP">
    <w:p w14:paraId="2D2EEE2B" w14:textId="77777777" w:rsidR="00705A4E" w:rsidRDefault="00705A4E" w:rsidP="00705A4E">
      <w:pPr>
        <w:pStyle w:val="CommentText"/>
      </w:pPr>
      <w:r>
        <w:rPr>
          <w:rStyle w:val="CommentReference"/>
        </w:rPr>
        <w:annotationRef/>
      </w:r>
      <w:r>
        <w:t xml:space="preserve">this bit is good! </w:t>
      </w:r>
    </w:p>
  </w:comment>
  <w:comment w:id="281" w:author="Clemot Bastien" w:date="2023-07-26T04:41:00Z" w:initials="CB">
    <w:p w14:paraId="1FE6F0B6" w14:textId="03656D94" w:rsidR="00D41ED6" w:rsidRDefault="00D41ED6">
      <w:pPr>
        <w:pStyle w:val="CommentText"/>
      </w:pPr>
      <w:r>
        <w:rPr>
          <w:rStyle w:val="CommentReference"/>
        </w:rPr>
        <w:annotationRef/>
      </w:r>
      <w:r>
        <w:t>Importance of contact cues</w:t>
      </w:r>
    </w:p>
  </w:comment>
  <w:comment w:id="289" w:author="Chrissie Painting" w:date="2024-11-29T10:27:00Z" w:initials="CP">
    <w:p w14:paraId="5F409BE7" w14:textId="77777777" w:rsidR="00E809ED" w:rsidRDefault="00E809ED" w:rsidP="00E809ED">
      <w:pPr>
        <w:pStyle w:val="CommentText"/>
      </w:pPr>
      <w:r>
        <w:rPr>
          <w:rStyle w:val="CommentReference"/>
        </w:rPr>
        <w:annotationRef/>
      </w:r>
      <w:r>
        <w:t xml:space="preserve">this bit should be rewritten to directly address that D. minor have genital mutilation (see simons’s chapter 2 in thesis) and what this could mean rather than focussing on other spider species </w:t>
      </w:r>
    </w:p>
  </w:comment>
  <w:comment w:id="292" w:author="Clemot Bastien" w:date="2023-07-26T04:42:00Z" w:initials="CB">
    <w:p w14:paraId="3D7A84DB" w14:textId="2EA98588" w:rsidR="00D41ED6" w:rsidRDefault="00D41ED6">
      <w:pPr>
        <w:pStyle w:val="CommentText"/>
      </w:pPr>
      <w:r>
        <w:rPr>
          <w:rStyle w:val="CommentReference"/>
        </w:rPr>
        <w:annotationRef/>
      </w:r>
      <w:r>
        <w:t>Opportunities for other energetic adjustments</w:t>
      </w:r>
    </w:p>
  </w:comment>
  <w:comment w:id="294" w:author="Chrissie Painting" w:date="2024-11-29T10:29:00Z" w:initials="CP">
    <w:p w14:paraId="42DD4C51" w14:textId="77777777" w:rsidR="0096188E" w:rsidRDefault="0096188E" w:rsidP="0096188E">
      <w:pPr>
        <w:pStyle w:val="CommentText"/>
      </w:pPr>
      <w:r>
        <w:rPr>
          <w:rStyle w:val="CommentReference"/>
        </w:rPr>
        <w:annotationRef/>
      </w:r>
      <w:r>
        <w:t xml:space="preserve">I think you can remove this paragraph and just mention ejculate quality and quantity in previous paragraph where I have suggested </w:t>
      </w:r>
    </w:p>
  </w:comment>
  <w:comment w:id="296" w:author="Chrissie Painting" w:date="2024-11-29T10:32:00Z" w:initials="CP">
    <w:p w14:paraId="67EC8DDE" w14:textId="77777777" w:rsidR="006628E1" w:rsidRDefault="006628E1" w:rsidP="006628E1">
      <w:pPr>
        <w:pStyle w:val="CommentText"/>
      </w:pPr>
      <w:r>
        <w:rPr>
          <w:rStyle w:val="CommentReference"/>
        </w:rPr>
        <w:annotationRef/>
      </w:r>
      <w:r>
        <w:t xml:space="preserve">Nice one - we might end up totally removing the conclusion as it doesn’t add a lot more than what has already been written. But keep it in for now ☺️ </w:t>
      </w:r>
    </w:p>
  </w:comment>
  <w:comment w:id="297" w:author="Chrissie Painting" w:date="2024-11-29T10:30:00Z" w:initials="CP">
    <w:p w14:paraId="41E29F65" w14:textId="395FA4E4" w:rsidR="00F826D6" w:rsidRDefault="00F826D6" w:rsidP="00F826D6">
      <w:pPr>
        <w:pStyle w:val="CommentText"/>
      </w:pPr>
      <w:r>
        <w:rPr>
          <w:rStyle w:val="CommentReference"/>
        </w:rPr>
        <w:annotationRef/>
      </w:r>
      <w:r>
        <w:t xml:space="preserve">I think we should be careful of this word as it is hard here to define what diverse (or not diverse) would be and their courtship is pretty simple compared to other spider groups. You could instead say ‘numerous’? </w:t>
      </w:r>
    </w:p>
  </w:comment>
  <w:comment w:id="502" w:author="Chrissie Painting" w:date="2024-11-28T13:41:00Z" w:initials="CP">
    <w:p w14:paraId="4A2F4132" w14:textId="20C3AEF7" w:rsidR="003D76ED" w:rsidRDefault="003D76ED" w:rsidP="003D76ED">
      <w:pPr>
        <w:pStyle w:val="CommentText"/>
      </w:pPr>
      <w:r>
        <w:rPr>
          <w:rStyle w:val="CommentReference"/>
        </w:rPr>
        <w:annotationRef/>
      </w:r>
      <w:r>
        <w:t xml:space="preserve">These should all be in one long list for the manuscript ☺️ </w:t>
      </w:r>
    </w:p>
  </w:comment>
  <w:comment w:id="503" w:author="Clemot Bastien" w:date="2024-12-17T12:01:00Z" w:initials="BC">
    <w:p w14:paraId="1B894626" w14:textId="60D684BA" w:rsidR="00DE1DBB" w:rsidRDefault="00DE1DBB">
      <w:pPr>
        <w:pStyle w:val="CommentText"/>
      </w:pPr>
      <w:r>
        <w:rPr>
          <w:rStyle w:val="CommentReference"/>
        </w:rPr>
        <w:annotationRef/>
      </w:r>
      <w:r>
        <w:t>Absolutely! I thought at first it would be easier for working on the draft but after reflection I don’t really know why it would be 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D60097" w15:done="0"/>
  <w15:commentEx w15:paraId="51132CC4" w15:paraIdParent="76D60097" w15:done="0"/>
  <w15:commentEx w15:paraId="2EAFC978" w15:done="0"/>
  <w15:commentEx w15:paraId="7422E53D" w15:done="0"/>
  <w15:commentEx w15:paraId="46935ADF" w15:paraIdParent="7422E53D" w15:done="0"/>
  <w15:commentEx w15:paraId="44997521" w15:done="0"/>
  <w15:commentEx w15:paraId="39249124" w15:paraIdParent="44997521" w15:done="0"/>
  <w15:commentEx w15:paraId="4F335B1A" w15:done="0"/>
  <w15:commentEx w15:paraId="51E98237" w15:paraIdParent="4F335B1A" w15:done="0"/>
  <w15:commentEx w15:paraId="0F4C2A5A" w15:done="0"/>
  <w15:commentEx w15:paraId="58532A8D" w15:paraIdParent="0F4C2A5A" w15:done="0"/>
  <w15:commentEx w15:paraId="572A567E" w15:done="0"/>
  <w15:commentEx w15:paraId="43393510" w15:paraIdParent="572A567E" w15:done="0"/>
  <w15:commentEx w15:paraId="18AE4E12" w15:done="0"/>
  <w15:commentEx w15:paraId="4242EC48" w15:done="0"/>
  <w15:commentEx w15:paraId="2A8A06BE" w15:done="0"/>
  <w15:commentEx w15:paraId="4C782956" w15:paraIdParent="2A8A06BE" w15:done="0"/>
  <w15:commentEx w15:paraId="17B905F0" w15:done="0"/>
  <w15:commentEx w15:paraId="1AAFAF8E" w15:paraIdParent="17B905F0" w15:done="0"/>
  <w15:commentEx w15:paraId="00000033" w15:done="0"/>
  <w15:commentEx w15:paraId="45A8C5F1" w15:paraIdParent="00000033" w15:done="0"/>
  <w15:commentEx w15:paraId="3E076D52" w15:paraIdParent="00000033" w15:done="0"/>
  <w15:commentEx w15:paraId="72B8CBF8" w15:done="0"/>
  <w15:commentEx w15:paraId="525B105F" w15:paraIdParent="72B8CBF8" w15:done="0"/>
  <w15:commentEx w15:paraId="6775E692" w15:done="0"/>
  <w15:commentEx w15:paraId="4F4CA300" w15:paraIdParent="6775E692" w15:done="0"/>
  <w15:commentEx w15:paraId="46B291C9" w15:paraIdParent="6775E692" w15:done="0"/>
  <w15:commentEx w15:paraId="0463508F" w15:paraIdParent="6775E692" w15:done="0"/>
  <w15:commentEx w15:paraId="11BBCBEA" w15:paraIdParent="6775E692" w15:done="0"/>
  <w15:commentEx w15:paraId="6289E6F1" w15:done="0"/>
  <w15:commentEx w15:paraId="434D140F" w15:paraIdParent="6289E6F1" w15:done="0"/>
  <w15:commentEx w15:paraId="72075C17" w15:done="0"/>
  <w15:commentEx w15:paraId="6457F948" w15:paraIdParent="72075C17" w15:done="0"/>
  <w15:commentEx w15:paraId="68BDC8BD" w15:paraIdParent="72075C17" w15:done="0"/>
  <w15:commentEx w15:paraId="53D1D363" w15:paraIdParent="72075C17" w15:done="0"/>
  <w15:commentEx w15:paraId="1B4913B7" w15:done="0"/>
  <w15:commentEx w15:paraId="20922EAB" w15:paraIdParent="1B4913B7" w15:done="0"/>
  <w15:commentEx w15:paraId="2FF2E53F" w15:done="0"/>
  <w15:commentEx w15:paraId="75CB3F34" w15:paraIdParent="2FF2E53F" w15:done="0"/>
  <w15:commentEx w15:paraId="3C59772F" w15:done="0"/>
  <w15:commentEx w15:paraId="062F048D" w15:paraIdParent="3C59772F" w15:done="0"/>
  <w15:commentEx w15:paraId="278CEA47" w15:paraIdParent="3C59772F" w15:done="0"/>
  <w15:commentEx w15:paraId="47108DA6" w15:done="0"/>
  <w15:commentEx w15:paraId="31D2FFA0" w15:paraIdParent="47108DA6" w15:done="0"/>
  <w15:commentEx w15:paraId="7B45B0A5" w15:done="0"/>
  <w15:commentEx w15:paraId="3676F0BC" w15:paraIdParent="7B45B0A5" w15:done="0"/>
  <w15:commentEx w15:paraId="081DFE83" w15:done="0"/>
  <w15:commentEx w15:paraId="57AA96DD" w15:done="0"/>
  <w15:commentEx w15:paraId="05D979B8" w15:done="0"/>
  <w15:commentEx w15:paraId="5B0FA5ED" w15:paraIdParent="05D979B8" w15:done="0"/>
  <w15:commentEx w15:paraId="28E33E58" w15:done="0"/>
  <w15:commentEx w15:paraId="2F5BCB7D" w15:paraIdParent="28E33E58" w15:done="0"/>
  <w15:commentEx w15:paraId="7659FD0D" w15:done="0"/>
  <w15:commentEx w15:paraId="72D6937C" w15:done="0"/>
  <w15:commentEx w15:paraId="27B39D53" w15:paraIdParent="72D6937C" w15:done="0"/>
  <w15:commentEx w15:paraId="6D3A6D77" w15:paraIdParent="72D6937C" w15:done="0"/>
  <w15:commentEx w15:paraId="40FEC621" w15:done="0"/>
  <w15:commentEx w15:paraId="3EF2A6C0" w15:paraIdParent="40FEC621" w15:done="0"/>
  <w15:commentEx w15:paraId="01F2C94C" w15:paraIdParent="40FEC621" w15:done="0"/>
  <w15:commentEx w15:paraId="7EE70583" w15:done="0"/>
  <w15:commentEx w15:paraId="01E8B968" w15:paraIdParent="7EE70583" w15:done="0"/>
  <w15:commentEx w15:paraId="25A85E95" w15:done="0"/>
  <w15:commentEx w15:paraId="19F45475" w15:paraIdParent="25A85E95" w15:done="0"/>
  <w15:commentEx w15:paraId="3E1DB9AC" w15:done="0"/>
  <w15:commentEx w15:paraId="5E171600" w15:paraIdParent="3E1DB9AC" w15:done="0"/>
  <w15:commentEx w15:paraId="77D92752" w15:paraIdParent="3E1DB9AC" w15:done="0"/>
  <w15:commentEx w15:paraId="011F4022" w15:paraIdParent="3E1DB9AC" w15:done="0"/>
  <w15:commentEx w15:paraId="242C5DE6" w15:paraIdParent="3E1DB9AC" w15:done="0"/>
  <w15:commentEx w15:paraId="20CC1FD9" w15:done="0"/>
  <w15:commentEx w15:paraId="6557FB09" w15:paraIdParent="20CC1FD9" w15:done="0"/>
  <w15:commentEx w15:paraId="47490E93" w15:done="0"/>
  <w15:commentEx w15:paraId="637012DE" w15:paraIdParent="47490E93" w15:done="0"/>
  <w15:commentEx w15:paraId="4F41B072" w15:done="0"/>
  <w15:commentEx w15:paraId="49BF10B7" w15:paraIdParent="4F41B072" w15:done="0"/>
  <w15:commentEx w15:paraId="0D81B0BF" w15:paraIdParent="4F41B072" w15:done="0"/>
  <w15:commentEx w15:paraId="5CDA38C3" w15:done="0"/>
  <w15:commentEx w15:paraId="14926ED5" w15:paraIdParent="5CDA38C3" w15:done="0"/>
  <w15:commentEx w15:paraId="193D7576" w15:done="0"/>
  <w15:commentEx w15:paraId="41FF264C" w15:paraIdParent="193D7576" w15:done="0"/>
  <w15:commentEx w15:paraId="0381F87E" w15:done="0"/>
  <w15:commentEx w15:paraId="268E00FE" w15:paraIdParent="0381F87E" w15:done="0"/>
  <w15:commentEx w15:paraId="36DB4BE6" w15:done="0"/>
  <w15:commentEx w15:paraId="73F6B6F6" w15:paraIdParent="36DB4BE6" w15:done="0"/>
  <w15:commentEx w15:paraId="5764F26D" w15:done="0"/>
  <w15:commentEx w15:paraId="4A8FA4EA" w15:done="0"/>
  <w15:commentEx w15:paraId="228DC5AA" w15:done="0"/>
  <w15:commentEx w15:paraId="6036BFF9" w15:paraIdParent="228DC5AA" w15:done="0"/>
  <w15:commentEx w15:paraId="15457EFA" w15:done="0"/>
  <w15:commentEx w15:paraId="10D23BF0" w15:paraIdParent="15457EFA" w15:done="0"/>
  <w15:commentEx w15:paraId="2816A013" w15:done="0"/>
  <w15:commentEx w15:paraId="404A57AA" w15:done="0"/>
  <w15:commentEx w15:paraId="3F81BDA8" w15:done="0"/>
  <w15:commentEx w15:paraId="45F55900" w15:done="0"/>
  <w15:commentEx w15:paraId="19B489F7" w15:done="0"/>
  <w15:commentEx w15:paraId="31350E8C" w15:done="0"/>
  <w15:commentEx w15:paraId="43FE3599" w15:done="0"/>
  <w15:commentEx w15:paraId="7661B2D6" w15:done="0"/>
  <w15:commentEx w15:paraId="16275744" w15:done="0"/>
  <w15:commentEx w15:paraId="1450387F" w15:done="0"/>
  <w15:commentEx w15:paraId="55F4BFE6" w15:paraIdParent="1450387F" w15:done="0"/>
  <w15:commentEx w15:paraId="2D2EEE2B" w15:done="0"/>
  <w15:commentEx w15:paraId="1FE6F0B6" w15:done="0"/>
  <w15:commentEx w15:paraId="5F409BE7" w15:done="0"/>
  <w15:commentEx w15:paraId="3D7A84DB" w15:done="0"/>
  <w15:commentEx w15:paraId="42DD4C51" w15:done="0"/>
  <w15:commentEx w15:paraId="67EC8DDE" w15:done="0"/>
  <w15:commentEx w15:paraId="41E29F65" w15:done="0"/>
  <w15:commentEx w15:paraId="4A2F4132" w15:done="0"/>
  <w15:commentEx w15:paraId="1B894626" w15:paraIdParent="4A2F41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91077" w16cex:dateUtc="2024-11-26T22:59:00Z"/>
  <w16cex:commentExtensible w16cex:durableId="17596AF3" w16cex:dateUtc="2024-12-17T09:55:00Z"/>
  <w16cex:commentExtensible w16cex:durableId="286B1CF3" w16cex:dateUtc="2023-07-25T16:17:00Z"/>
  <w16cex:commentExtensible w16cex:durableId="70C82D57" w16cex:dateUtc="2024-11-26T23:01:00Z"/>
  <w16cex:commentExtensible w16cex:durableId="44C06081" w16cex:dateUtc="2024-12-17T10:19:00Z"/>
  <w16cex:commentExtensible w16cex:durableId="7DAD46F6" w16cex:dateUtc="2024-11-27T02:12:00Z"/>
  <w16cex:commentExtensible w16cex:durableId="6CD51760" w16cex:dateUtc="2024-12-17T10:19:00Z"/>
  <w16cex:commentExtensible w16cex:durableId="396765A5" w16cex:dateUtc="2024-11-27T02:13:00Z"/>
  <w16cex:commentExtensible w16cex:durableId="177B440B" w16cex:dateUtc="2024-12-17T10:47:00Z"/>
  <w16cex:commentExtensible w16cex:durableId="68A485E2" w16cex:dateUtc="2024-11-27T02:40:00Z"/>
  <w16cex:commentExtensible w16cex:durableId="1182A1A9" w16cex:dateUtc="2024-12-17T10:56:00Z"/>
  <w16cex:commentExtensible w16cex:durableId="3B1A08B5" w16cex:dateUtc="2024-11-27T02:49:00Z"/>
  <w16cex:commentExtensible w16cex:durableId="43CAB23D" w16cex:dateUtc="2024-12-17T11:00:00Z"/>
  <w16cex:commentExtensible w16cex:durableId="454B351D" w16cex:dateUtc="2024-11-27T02:52:00Z"/>
  <w16cex:commentExtensible w16cex:durableId="286B1D65" w16cex:dateUtc="2023-07-25T16:19:00Z"/>
  <w16cex:commentExtensible w16cex:durableId="7EB3B1FC" w16cex:dateUtc="2024-11-27T22:55:00Z"/>
  <w16cex:commentExtensible w16cex:durableId="3AF02460" w16cex:dateUtc="2024-12-17T10:43:00Z"/>
  <w16cex:commentExtensible w16cex:durableId="03204B96" w16cex:dateUtc="2024-11-27T02:53:00Z"/>
  <w16cex:commentExtensible w16cex:durableId="1177D70B" w16cex:dateUtc="2024-12-17T11:02:00Z"/>
  <w16cex:commentExtensible w16cex:durableId="6F892C7C" w16cex:dateUtc="2024-11-27T02:56:00Z"/>
  <w16cex:commentExtensible w16cex:durableId="1012E810" w16cex:dateUtc="2024-12-17T11:05:00Z"/>
  <w16cex:commentExtensible w16cex:durableId="12AC0038" w16cex:dateUtc="2024-11-27T03:01:00Z"/>
  <w16cex:commentExtensible w16cex:durableId="30CF4F54" w16cex:dateUtc="2024-12-17T11:08:00Z"/>
  <w16cex:commentExtensible w16cex:durableId="54CD65F5" w16cex:dateUtc="2024-11-27T03:04:00Z"/>
  <w16cex:commentExtensible w16cex:durableId="1AF929E6" w16cex:dateUtc="2024-11-27T03:10:00Z"/>
  <w16cex:commentExtensible w16cex:durableId="45DD55D2" w16cex:dateUtc="2024-11-27T03:13:00Z"/>
  <w16cex:commentExtensible w16cex:durableId="1F689FDC" w16cex:dateUtc="2024-12-17T11:18:00Z"/>
  <w16cex:commentExtensible w16cex:durableId="7EC516EA" w16cex:dateUtc="2024-12-17T11:22:00Z"/>
  <w16cex:commentExtensible w16cex:durableId="286B1D8A" w16cex:dateUtc="2023-07-25T16:20:00Z"/>
  <w16cex:commentExtensible w16cex:durableId="73C47C75" w16cex:dateUtc="2024-11-27T03:15:00Z"/>
  <w16cex:commentExtensible w16cex:durableId="5D50E18E" w16cex:dateUtc="2024-11-27T03:12:00Z"/>
  <w16cex:commentExtensible w16cex:durableId="5435D736" w16cex:dateUtc="2024-11-27T23:26:00Z"/>
  <w16cex:commentExtensible w16cex:durableId="70D70588" w16cex:dateUtc="2024-12-17T11:31:00Z"/>
  <w16cex:commentExtensible w16cex:durableId="0A4D76F9" w16cex:dateUtc="2024-12-17T11:32:00Z"/>
  <w16cex:commentExtensible w16cex:durableId="6988F4A2" w16cex:dateUtc="2024-11-27T20:58:00Z"/>
  <w16cex:commentExtensible w16cex:durableId="40FA48C5" w16cex:dateUtc="2024-12-19T09:01:00Z"/>
  <w16cex:commentExtensible w16cex:durableId="2B379110" w16cex:dateUtc="2024-11-27T03:18:00Z"/>
  <w16cex:commentExtensible w16cex:durableId="294AE6A7" w16cex:dateUtc="2024-12-19T09:06:00Z"/>
  <w16cex:commentExtensible w16cex:durableId="75BEEE2B" w16cex:dateUtc="2024-11-27T20:36:00Z"/>
  <w16cex:commentExtensible w16cex:durableId="16638E6B" w16cex:dateUtc="2024-11-27T23:30:00Z"/>
  <w16cex:commentExtensible w16cex:durableId="4550DCE6" w16cex:dateUtc="2024-12-19T09:06:00Z"/>
  <w16cex:commentExtensible w16cex:durableId="69116121" w16cex:dateUtc="2024-11-27T20:34:00Z"/>
  <w16cex:commentExtensible w16cex:durableId="7B019447" w16cex:dateUtc="2024-12-19T09:08:00Z"/>
  <w16cex:commentExtensible w16cex:durableId="653BA379" w16cex:dateUtc="2024-11-27T20:34:00Z"/>
  <w16cex:commentExtensible w16cex:durableId="2FF053B5" w16cex:dateUtc="2024-12-19T09:09:00Z"/>
  <w16cex:commentExtensible w16cex:durableId="2E019E43" w16cex:dateUtc="2024-12-19T09:32:00Z"/>
  <w16cex:commentExtensible w16cex:durableId="5AEEBD18" w16cex:dateUtc="2024-12-19T09:33:00Z"/>
  <w16cex:commentExtensible w16cex:durableId="25936EDA" w16cex:dateUtc="2024-11-27T20:58:00Z"/>
  <w16cex:commentExtensible w16cex:durableId="60B88470" w16cex:dateUtc="2024-12-19T09:35:00Z"/>
  <w16cex:commentExtensible w16cex:durableId="24B5C71D" w16cex:dateUtc="2024-11-27T21:00:00Z"/>
  <w16cex:commentExtensible w16cex:durableId="12E5E50C" w16cex:dateUtc="2024-12-19T09:44:00Z"/>
  <w16cex:commentExtensible w16cex:durableId="04C215CD" w16cex:dateUtc="2024-11-27T21:02:00Z"/>
  <w16cex:commentExtensible w16cex:durableId="58515605" w16cex:dateUtc="2024-11-27T21:19:00Z"/>
  <w16cex:commentExtensible w16cex:durableId="5F3418C6" w16cex:dateUtc="2024-12-19T09:49:00Z"/>
  <w16cex:commentExtensible w16cex:durableId="7DE9DEDB" w16cex:dateUtc="2024-12-19T09:49:00Z"/>
  <w16cex:commentExtensible w16cex:durableId="7D67BF5D" w16cex:dateUtc="2024-11-28T00:17:00Z"/>
  <w16cex:commentExtensible w16cex:durableId="4FBA000D" w16cex:dateUtc="2024-12-19T09:49:00Z"/>
  <w16cex:commentExtensible w16cex:durableId="2EB2D627" w16cex:dateUtc="2024-12-19T09:58:00Z"/>
  <w16cex:commentExtensible w16cex:durableId="77837592" w16cex:dateUtc="2024-11-27T21:40:00Z"/>
  <w16cex:commentExtensible w16cex:durableId="4F0DA88A" w16cex:dateUtc="2024-12-19T09:55:00Z"/>
  <w16cex:commentExtensible w16cex:durableId="6931BE28" w16cex:dateUtc="2024-11-27T21:35:00Z"/>
  <w16cex:commentExtensible w16cex:durableId="1E32DD8F" w16cex:dateUtc="2024-12-19T10:03:00Z"/>
  <w16cex:commentExtensible w16cex:durableId="2864537A" w16cex:dateUtc="2023-07-20T12:44:00Z"/>
  <w16cex:commentExtensible w16cex:durableId="557EF9DB" w16cex:dateUtc="2024-11-27T21:21:00Z"/>
  <w16cex:commentExtensible w16cex:durableId="30F86B3A" w16cex:dateUtc="2024-11-27T21:36:00Z"/>
  <w16cex:commentExtensible w16cex:durableId="50E421FE" w16cex:dateUtc="2024-12-19T10:05:00Z"/>
  <w16cex:commentExtensible w16cex:durableId="3CBF80B5" w16cex:dateUtc="2024-12-19T10:08:00Z"/>
  <w16cex:commentExtensible w16cex:durableId="341A0804" w16cex:dateUtc="2024-11-27T23:35:00Z"/>
  <w16cex:commentExtensible w16cex:durableId="04044D5A" w16cex:dateUtc="2024-12-19T10:09:00Z"/>
  <w16cex:commentExtensible w16cex:durableId="07704825" w16cex:dateUtc="2024-11-27T22:09:00Z"/>
  <w16cex:commentExtensible w16cex:durableId="7A32AEA0" w16cex:dateUtc="2024-12-19T10:13:00Z"/>
  <w16cex:commentExtensible w16cex:durableId="3698AEEC" w16cex:dateUtc="2024-11-27T22:21:00Z"/>
  <w16cex:commentExtensible w16cex:durableId="219955B0" w16cex:dateUtc="2024-11-27T22:22:00Z"/>
  <w16cex:commentExtensible w16cex:durableId="702705F6" w16cex:dateUtc="2024-12-19T10:14:00Z"/>
  <w16cex:commentExtensible w16cex:durableId="61FE8949" w16cex:dateUtc="2024-11-27T22:30:00Z"/>
  <w16cex:commentExtensible w16cex:durableId="39CC2CFB" w16cex:dateUtc="2024-12-19T10:18:00Z"/>
  <w16cex:commentExtensible w16cex:durableId="71E0A1B0" w16cex:dateUtc="2024-11-27T22:41:00Z"/>
  <w16cex:commentExtensible w16cex:durableId="4BD74F05" w16cex:dateUtc="2024-12-19T10:19:00Z"/>
  <w16cex:commentExtensible w16cex:durableId="3F4ABB46" w16cex:dateUtc="2024-11-27T22:44:00Z"/>
  <w16cex:commentExtensible w16cex:durableId="0F4E4020" w16cex:dateUtc="2024-12-19T10:19:00Z"/>
  <w16cex:commentExtensible w16cex:durableId="5BFC5D73" w16cex:dateUtc="2024-11-27T22:44:00Z"/>
  <w16cex:commentExtensible w16cex:durableId="68D0B1DD" w16cex:dateUtc="2024-12-19T10:21:00Z"/>
  <w16cex:commentExtensible w16cex:durableId="286C5350" w16cex:dateUtc="2023-07-26T14:22:00Z"/>
  <w16cex:commentExtensible w16cex:durableId="58158410" w16cex:dateUtc="2024-12-19T10:26:00Z"/>
  <w16cex:commentExtensible w16cex:durableId="4FE46A57" w16cex:dateUtc="2024-11-27T22:59:00Z"/>
  <w16cex:commentExtensible w16cex:durableId="48A84B3A" w16cex:dateUtc="2024-11-27T22:59:00Z"/>
  <w16cex:commentExtensible w16cex:durableId="286B1DB2" w16cex:dateUtc="2023-07-25T16:21:00Z"/>
  <w16cex:commentExtensible w16cex:durableId="365900C0" w16cex:dateUtc="2024-11-28T21:30:00Z"/>
  <w16cex:commentExtensible w16cex:durableId="4C1158A3" w16cex:dateUtc="2024-11-28T00:24:00Z"/>
  <w16cex:commentExtensible w16cex:durableId="286B1F71" w16cex:dateUtc="2023-07-25T16:28:00Z"/>
  <w16cex:commentExtensible w16cex:durableId="6866C15F" w16cex:dateUtc="2024-11-28T00:28:00Z"/>
  <w16cex:commentExtensible w16cex:durableId="286B1E70" w16cex:dateUtc="2023-07-25T16:24:00Z"/>
  <w16cex:commentExtensible w16cex:durableId="4CC6427C" w16cex:dateUtc="2024-11-28T00:34:00Z"/>
  <w16cex:commentExtensible w16cex:durableId="286B209C" w16cex:dateUtc="2023-07-25T16:33:00Z"/>
  <w16cex:commentExtensible w16cex:durableId="4DA11516" w16cex:dateUtc="2024-11-28T00:35:00Z"/>
  <w16cex:commentExtensible w16cex:durableId="0BCD9721" w16cex:dateUtc="2024-11-28T00:40:00Z"/>
  <w16cex:commentExtensible w16cex:durableId="286B221B" w16cex:dateUtc="2023-07-25T16:39:00Z"/>
  <w16cex:commentExtensible w16cex:durableId="72994863" w16cex:dateUtc="2024-11-28T19:51:00Z"/>
  <w16cex:commentExtensible w16cex:durableId="0AC989FC" w16cex:dateUtc="2024-11-28T19:54:00Z"/>
  <w16cex:commentExtensible w16cex:durableId="15466647" w16cex:dateUtc="2024-11-28T19:55:00Z"/>
  <w16cex:commentExtensible w16cex:durableId="286B228F" w16cex:dateUtc="2023-07-25T16:41:00Z"/>
  <w16cex:commentExtensible w16cex:durableId="7CECA749" w16cex:dateUtc="2024-11-28T21:27:00Z"/>
  <w16cex:commentExtensible w16cex:durableId="286B22A8" w16cex:dateUtc="2023-07-25T16:42:00Z"/>
  <w16cex:commentExtensible w16cex:durableId="11635750" w16cex:dateUtc="2024-11-28T21:29:00Z"/>
  <w16cex:commentExtensible w16cex:durableId="799882E1" w16cex:dateUtc="2024-11-28T21:32:00Z"/>
  <w16cex:commentExtensible w16cex:durableId="69A61DE8" w16cex:dateUtc="2024-11-28T21:30:00Z"/>
  <w16cex:commentExtensible w16cex:durableId="6A8CBACC" w16cex:dateUtc="2024-11-28T00:41:00Z"/>
  <w16cex:commentExtensible w16cex:durableId="1DDB6F6A" w16cex:dateUtc="2024-12-17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D60097" w16cid:durableId="2AD91077"/>
  <w16cid:commentId w16cid:paraId="51132CC4" w16cid:durableId="17596AF3"/>
  <w16cid:commentId w16cid:paraId="2EAFC978" w16cid:durableId="286B1CF3"/>
  <w16cid:commentId w16cid:paraId="7422E53D" w16cid:durableId="70C82D57"/>
  <w16cid:commentId w16cid:paraId="46935ADF" w16cid:durableId="44C06081"/>
  <w16cid:commentId w16cid:paraId="44997521" w16cid:durableId="7DAD46F6"/>
  <w16cid:commentId w16cid:paraId="39249124" w16cid:durableId="6CD51760"/>
  <w16cid:commentId w16cid:paraId="4F335B1A" w16cid:durableId="396765A5"/>
  <w16cid:commentId w16cid:paraId="51E98237" w16cid:durableId="177B440B"/>
  <w16cid:commentId w16cid:paraId="0F4C2A5A" w16cid:durableId="68A485E2"/>
  <w16cid:commentId w16cid:paraId="58532A8D" w16cid:durableId="1182A1A9"/>
  <w16cid:commentId w16cid:paraId="572A567E" w16cid:durableId="3B1A08B5"/>
  <w16cid:commentId w16cid:paraId="43393510" w16cid:durableId="43CAB23D"/>
  <w16cid:commentId w16cid:paraId="18AE4E12" w16cid:durableId="454B351D"/>
  <w16cid:commentId w16cid:paraId="4242EC48" w16cid:durableId="286B1D65"/>
  <w16cid:commentId w16cid:paraId="2A8A06BE" w16cid:durableId="7EB3B1FC"/>
  <w16cid:commentId w16cid:paraId="4C782956" w16cid:durableId="3AF02460"/>
  <w16cid:commentId w16cid:paraId="17B905F0" w16cid:durableId="03204B96"/>
  <w16cid:commentId w16cid:paraId="1AAFAF8E" w16cid:durableId="1177D70B"/>
  <w16cid:commentId w16cid:paraId="00000033" w16cid:durableId="28587C55"/>
  <w16cid:commentId w16cid:paraId="45A8C5F1" w16cid:durableId="6F892C7C"/>
  <w16cid:commentId w16cid:paraId="3E076D52" w16cid:durableId="1012E810"/>
  <w16cid:commentId w16cid:paraId="72B8CBF8" w16cid:durableId="12AC0038"/>
  <w16cid:commentId w16cid:paraId="525B105F" w16cid:durableId="30CF4F54"/>
  <w16cid:commentId w16cid:paraId="6775E692" w16cid:durableId="54CD65F5"/>
  <w16cid:commentId w16cid:paraId="4F4CA300" w16cid:durableId="1AF929E6"/>
  <w16cid:commentId w16cid:paraId="46B291C9" w16cid:durableId="45DD55D2"/>
  <w16cid:commentId w16cid:paraId="0463508F" w16cid:durableId="1F689FDC"/>
  <w16cid:commentId w16cid:paraId="11BBCBEA" w16cid:durableId="7EC516EA"/>
  <w16cid:commentId w16cid:paraId="6289E6F1" w16cid:durableId="286B1D8A"/>
  <w16cid:commentId w16cid:paraId="434D140F" w16cid:durableId="73C47C75"/>
  <w16cid:commentId w16cid:paraId="72075C17" w16cid:durableId="5D50E18E"/>
  <w16cid:commentId w16cid:paraId="6457F948" w16cid:durableId="5435D736"/>
  <w16cid:commentId w16cid:paraId="68BDC8BD" w16cid:durableId="70D70588"/>
  <w16cid:commentId w16cid:paraId="53D1D363" w16cid:durableId="0A4D76F9"/>
  <w16cid:commentId w16cid:paraId="1B4913B7" w16cid:durableId="6988F4A2"/>
  <w16cid:commentId w16cid:paraId="20922EAB" w16cid:durableId="40FA48C5"/>
  <w16cid:commentId w16cid:paraId="2FF2E53F" w16cid:durableId="2B379110"/>
  <w16cid:commentId w16cid:paraId="75CB3F34" w16cid:durableId="294AE6A7"/>
  <w16cid:commentId w16cid:paraId="3C59772F" w16cid:durableId="75BEEE2B"/>
  <w16cid:commentId w16cid:paraId="062F048D" w16cid:durableId="16638E6B"/>
  <w16cid:commentId w16cid:paraId="278CEA47" w16cid:durableId="4550DCE6"/>
  <w16cid:commentId w16cid:paraId="47108DA6" w16cid:durableId="69116121"/>
  <w16cid:commentId w16cid:paraId="31D2FFA0" w16cid:durableId="7B019447"/>
  <w16cid:commentId w16cid:paraId="7B45B0A5" w16cid:durableId="653BA379"/>
  <w16cid:commentId w16cid:paraId="3676F0BC" w16cid:durableId="2FF053B5"/>
  <w16cid:commentId w16cid:paraId="081DFE83" w16cid:durableId="2E019E43"/>
  <w16cid:commentId w16cid:paraId="57AA96DD" w16cid:durableId="5AEEBD18"/>
  <w16cid:commentId w16cid:paraId="05D979B8" w16cid:durableId="25936EDA"/>
  <w16cid:commentId w16cid:paraId="5B0FA5ED" w16cid:durableId="60B88470"/>
  <w16cid:commentId w16cid:paraId="28E33E58" w16cid:durableId="24B5C71D"/>
  <w16cid:commentId w16cid:paraId="2F5BCB7D" w16cid:durableId="12E5E50C"/>
  <w16cid:commentId w16cid:paraId="7659FD0D" w16cid:durableId="04C215CD"/>
  <w16cid:commentId w16cid:paraId="72D6937C" w16cid:durableId="58515605"/>
  <w16cid:commentId w16cid:paraId="27B39D53" w16cid:durableId="5F3418C6"/>
  <w16cid:commentId w16cid:paraId="6D3A6D77" w16cid:durableId="7DE9DEDB"/>
  <w16cid:commentId w16cid:paraId="40FEC621" w16cid:durableId="7D67BF5D"/>
  <w16cid:commentId w16cid:paraId="3EF2A6C0" w16cid:durableId="4FBA000D"/>
  <w16cid:commentId w16cid:paraId="01F2C94C" w16cid:durableId="2EB2D627"/>
  <w16cid:commentId w16cid:paraId="7EE70583" w16cid:durableId="77837592"/>
  <w16cid:commentId w16cid:paraId="01E8B968" w16cid:durableId="4F0DA88A"/>
  <w16cid:commentId w16cid:paraId="25A85E95" w16cid:durableId="6931BE28"/>
  <w16cid:commentId w16cid:paraId="19F45475" w16cid:durableId="1E32DD8F"/>
  <w16cid:commentId w16cid:paraId="3E1DB9AC" w16cid:durableId="2864537A"/>
  <w16cid:commentId w16cid:paraId="5E171600" w16cid:durableId="557EF9DB"/>
  <w16cid:commentId w16cid:paraId="77D92752" w16cid:durableId="30F86B3A"/>
  <w16cid:commentId w16cid:paraId="011F4022" w16cid:durableId="50E421FE"/>
  <w16cid:commentId w16cid:paraId="242C5DE6" w16cid:durableId="3CBF80B5"/>
  <w16cid:commentId w16cid:paraId="20CC1FD9" w16cid:durableId="341A0804"/>
  <w16cid:commentId w16cid:paraId="6557FB09" w16cid:durableId="04044D5A"/>
  <w16cid:commentId w16cid:paraId="47490E93" w16cid:durableId="07704825"/>
  <w16cid:commentId w16cid:paraId="637012DE" w16cid:durableId="7A32AEA0"/>
  <w16cid:commentId w16cid:paraId="4F41B072" w16cid:durableId="3698AEEC"/>
  <w16cid:commentId w16cid:paraId="49BF10B7" w16cid:durableId="219955B0"/>
  <w16cid:commentId w16cid:paraId="0D81B0BF" w16cid:durableId="702705F6"/>
  <w16cid:commentId w16cid:paraId="5CDA38C3" w16cid:durableId="61FE8949"/>
  <w16cid:commentId w16cid:paraId="14926ED5" w16cid:durableId="39CC2CFB"/>
  <w16cid:commentId w16cid:paraId="193D7576" w16cid:durableId="71E0A1B0"/>
  <w16cid:commentId w16cid:paraId="41FF264C" w16cid:durableId="4BD74F05"/>
  <w16cid:commentId w16cid:paraId="0381F87E" w16cid:durableId="3F4ABB46"/>
  <w16cid:commentId w16cid:paraId="268E00FE" w16cid:durableId="0F4E4020"/>
  <w16cid:commentId w16cid:paraId="36DB4BE6" w16cid:durableId="5BFC5D73"/>
  <w16cid:commentId w16cid:paraId="73F6B6F6" w16cid:durableId="68D0B1DD"/>
  <w16cid:commentId w16cid:paraId="5764F26D" w16cid:durableId="286C5350"/>
  <w16cid:commentId w16cid:paraId="4A8FA4EA" w16cid:durableId="58158410"/>
  <w16cid:commentId w16cid:paraId="228DC5AA" w16cid:durableId="4FE46A57"/>
  <w16cid:commentId w16cid:paraId="6036BFF9" w16cid:durableId="48A84B3A"/>
  <w16cid:commentId w16cid:paraId="15457EFA" w16cid:durableId="286B1DB2"/>
  <w16cid:commentId w16cid:paraId="10D23BF0" w16cid:durableId="365900C0"/>
  <w16cid:commentId w16cid:paraId="2816A013" w16cid:durableId="4C1158A3"/>
  <w16cid:commentId w16cid:paraId="404A57AA" w16cid:durableId="286B1F71"/>
  <w16cid:commentId w16cid:paraId="3F81BDA8" w16cid:durableId="6866C15F"/>
  <w16cid:commentId w16cid:paraId="45F55900" w16cid:durableId="286B1E70"/>
  <w16cid:commentId w16cid:paraId="19B489F7" w16cid:durableId="4CC6427C"/>
  <w16cid:commentId w16cid:paraId="31350E8C" w16cid:durableId="286B209C"/>
  <w16cid:commentId w16cid:paraId="43FE3599" w16cid:durableId="4DA11516"/>
  <w16cid:commentId w16cid:paraId="7661B2D6" w16cid:durableId="0BCD9721"/>
  <w16cid:commentId w16cid:paraId="16275744" w16cid:durableId="286B221B"/>
  <w16cid:commentId w16cid:paraId="1450387F" w16cid:durableId="72994863"/>
  <w16cid:commentId w16cid:paraId="55F4BFE6" w16cid:durableId="0AC989FC"/>
  <w16cid:commentId w16cid:paraId="2D2EEE2B" w16cid:durableId="15466647"/>
  <w16cid:commentId w16cid:paraId="1FE6F0B6" w16cid:durableId="286B228F"/>
  <w16cid:commentId w16cid:paraId="5F409BE7" w16cid:durableId="7CECA749"/>
  <w16cid:commentId w16cid:paraId="3D7A84DB" w16cid:durableId="286B22A8"/>
  <w16cid:commentId w16cid:paraId="42DD4C51" w16cid:durableId="11635750"/>
  <w16cid:commentId w16cid:paraId="67EC8DDE" w16cid:durableId="799882E1"/>
  <w16cid:commentId w16cid:paraId="41E29F65" w16cid:durableId="69A61DE8"/>
  <w16cid:commentId w16cid:paraId="4A2F4132" w16cid:durableId="6A8CBACC"/>
  <w16cid:commentId w16cid:paraId="1B894626" w16cid:durableId="1DDB6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92EAC" w14:textId="77777777" w:rsidR="00E1132D" w:rsidRDefault="00E1132D" w:rsidP="00EB5D7E">
      <w:pPr>
        <w:spacing w:after="0" w:line="240" w:lineRule="auto"/>
      </w:pPr>
      <w:r>
        <w:separator/>
      </w:r>
    </w:p>
  </w:endnote>
  <w:endnote w:type="continuationSeparator" w:id="0">
    <w:p w14:paraId="11D6CC63" w14:textId="77777777" w:rsidR="00E1132D" w:rsidRDefault="00E1132D" w:rsidP="00EB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98005"/>
      <w:docPartObj>
        <w:docPartGallery w:val="Page Numbers (Bottom of Page)"/>
        <w:docPartUnique/>
      </w:docPartObj>
    </w:sdtPr>
    <w:sdtContent>
      <w:p w14:paraId="51B48A56" w14:textId="2B3124C7" w:rsidR="00EB5D7E" w:rsidRDefault="00EB5D7E">
        <w:pPr>
          <w:pStyle w:val="Footer"/>
          <w:jc w:val="right"/>
        </w:pPr>
        <w:r>
          <w:fldChar w:fldCharType="begin"/>
        </w:r>
        <w:r>
          <w:instrText>PAGE   \* MERGEFORMAT</w:instrText>
        </w:r>
        <w:r>
          <w:fldChar w:fldCharType="separate"/>
        </w:r>
        <w:r>
          <w:rPr>
            <w:lang w:val="en-GB"/>
          </w:rPr>
          <w:t>2</w:t>
        </w:r>
        <w:r>
          <w:fldChar w:fldCharType="end"/>
        </w:r>
      </w:p>
    </w:sdtContent>
  </w:sdt>
  <w:p w14:paraId="1B94E4B0" w14:textId="77777777" w:rsidR="00EB5D7E" w:rsidRDefault="00EB5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9849E" w14:textId="77777777" w:rsidR="00E1132D" w:rsidRDefault="00E1132D" w:rsidP="00EB5D7E">
      <w:pPr>
        <w:spacing w:after="0" w:line="240" w:lineRule="auto"/>
      </w:pPr>
      <w:r>
        <w:separator/>
      </w:r>
    </w:p>
  </w:footnote>
  <w:footnote w:type="continuationSeparator" w:id="0">
    <w:p w14:paraId="62400E96" w14:textId="77777777" w:rsidR="00E1132D" w:rsidRDefault="00E1132D" w:rsidP="00EB5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992"/>
    <w:multiLevelType w:val="hybridMultilevel"/>
    <w:tmpl w:val="0978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A10C2"/>
    <w:multiLevelType w:val="hybridMultilevel"/>
    <w:tmpl w:val="2546374E"/>
    <w:lvl w:ilvl="0" w:tplc="3A9022B2">
      <w:start w:val="1"/>
      <w:numFmt w:val="decimal"/>
      <w:lvlText w:val="%1."/>
      <w:lvlJc w:val="left"/>
      <w:pPr>
        <w:ind w:left="1020" w:hanging="360"/>
      </w:pPr>
    </w:lvl>
    <w:lvl w:ilvl="1" w:tplc="80104F52">
      <w:start w:val="1"/>
      <w:numFmt w:val="decimal"/>
      <w:lvlText w:val="%2."/>
      <w:lvlJc w:val="left"/>
      <w:pPr>
        <w:ind w:left="1020" w:hanging="360"/>
      </w:pPr>
    </w:lvl>
    <w:lvl w:ilvl="2" w:tplc="57EC83A6">
      <w:start w:val="1"/>
      <w:numFmt w:val="decimal"/>
      <w:lvlText w:val="%3."/>
      <w:lvlJc w:val="left"/>
      <w:pPr>
        <w:ind w:left="1020" w:hanging="360"/>
      </w:pPr>
    </w:lvl>
    <w:lvl w:ilvl="3" w:tplc="F920F3B6">
      <w:start w:val="1"/>
      <w:numFmt w:val="decimal"/>
      <w:lvlText w:val="%4."/>
      <w:lvlJc w:val="left"/>
      <w:pPr>
        <w:ind w:left="1020" w:hanging="360"/>
      </w:pPr>
    </w:lvl>
    <w:lvl w:ilvl="4" w:tplc="45FC5CF8">
      <w:start w:val="1"/>
      <w:numFmt w:val="decimal"/>
      <w:lvlText w:val="%5."/>
      <w:lvlJc w:val="left"/>
      <w:pPr>
        <w:ind w:left="1020" w:hanging="360"/>
      </w:pPr>
    </w:lvl>
    <w:lvl w:ilvl="5" w:tplc="1CE018B4">
      <w:start w:val="1"/>
      <w:numFmt w:val="decimal"/>
      <w:lvlText w:val="%6."/>
      <w:lvlJc w:val="left"/>
      <w:pPr>
        <w:ind w:left="1020" w:hanging="360"/>
      </w:pPr>
    </w:lvl>
    <w:lvl w:ilvl="6" w:tplc="1170561A">
      <w:start w:val="1"/>
      <w:numFmt w:val="decimal"/>
      <w:lvlText w:val="%7."/>
      <w:lvlJc w:val="left"/>
      <w:pPr>
        <w:ind w:left="1020" w:hanging="360"/>
      </w:pPr>
    </w:lvl>
    <w:lvl w:ilvl="7" w:tplc="8CB815CC">
      <w:start w:val="1"/>
      <w:numFmt w:val="decimal"/>
      <w:lvlText w:val="%8."/>
      <w:lvlJc w:val="left"/>
      <w:pPr>
        <w:ind w:left="1020" w:hanging="360"/>
      </w:pPr>
    </w:lvl>
    <w:lvl w:ilvl="8" w:tplc="8A30B8FE">
      <w:start w:val="1"/>
      <w:numFmt w:val="decimal"/>
      <w:lvlText w:val="%9."/>
      <w:lvlJc w:val="left"/>
      <w:pPr>
        <w:ind w:left="1020" w:hanging="360"/>
      </w:pPr>
    </w:lvl>
  </w:abstractNum>
  <w:abstractNum w:abstractNumId="2" w15:restartNumberingAfterBreak="0">
    <w:nsid w:val="20C32106"/>
    <w:multiLevelType w:val="hybridMultilevel"/>
    <w:tmpl w:val="2904EB10"/>
    <w:lvl w:ilvl="0" w:tplc="8D766E46">
      <w:start w:val="1"/>
      <w:numFmt w:val="decimal"/>
      <w:lvlText w:val="%1."/>
      <w:lvlJc w:val="left"/>
      <w:pPr>
        <w:ind w:left="1020" w:hanging="360"/>
      </w:pPr>
    </w:lvl>
    <w:lvl w:ilvl="1" w:tplc="067E6D70">
      <w:start w:val="1"/>
      <w:numFmt w:val="decimal"/>
      <w:lvlText w:val="%2."/>
      <w:lvlJc w:val="left"/>
      <w:pPr>
        <w:ind w:left="1020" w:hanging="360"/>
      </w:pPr>
    </w:lvl>
    <w:lvl w:ilvl="2" w:tplc="F61C2A10">
      <w:start w:val="1"/>
      <w:numFmt w:val="decimal"/>
      <w:lvlText w:val="%3."/>
      <w:lvlJc w:val="left"/>
      <w:pPr>
        <w:ind w:left="1020" w:hanging="360"/>
      </w:pPr>
    </w:lvl>
    <w:lvl w:ilvl="3" w:tplc="FBF0C996">
      <w:start w:val="1"/>
      <w:numFmt w:val="decimal"/>
      <w:lvlText w:val="%4."/>
      <w:lvlJc w:val="left"/>
      <w:pPr>
        <w:ind w:left="1020" w:hanging="360"/>
      </w:pPr>
    </w:lvl>
    <w:lvl w:ilvl="4" w:tplc="347E0BEE">
      <w:start w:val="1"/>
      <w:numFmt w:val="decimal"/>
      <w:lvlText w:val="%5."/>
      <w:lvlJc w:val="left"/>
      <w:pPr>
        <w:ind w:left="1020" w:hanging="360"/>
      </w:pPr>
    </w:lvl>
    <w:lvl w:ilvl="5" w:tplc="255A5D24">
      <w:start w:val="1"/>
      <w:numFmt w:val="decimal"/>
      <w:lvlText w:val="%6."/>
      <w:lvlJc w:val="left"/>
      <w:pPr>
        <w:ind w:left="1020" w:hanging="360"/>
      </w:pPr>
    </w:lvl>
    <w:lvl w:ilvl="6" w:tplc="9E3A9066">
      <w:start w:val="1"/>
      <w:numFmt w:val="decimal"/>
      <w:lvlText w:val="%7."/>
      <w:lvlJc w:val="left"/>
      <w:pPr>
        <w:ind w:left="1020" w:hanging="360"/>
      </w:pPr>
    </w:lvl>
    <w:lvl w:ilvl="7" w:tplc="3ECC9DBC">
      <w:start w:val="1"/>
      <w:numFmt w:val="decimal"/>
      <w:lvlText w:val="%8."/>
      <w:lvlJc w:val="left"/>
      <w:pPr>
        <w:ind w:left="1020" w:hanging="360"/>
      </w:pPr>
    </w:lvl>
    <w:lvl w:ilvl="8" w:tplc="E632CDD0">
      <w:start w:val="1"/>
      <w:numFmt w:val="decimal"/>
      <w:lvlText w:val="%9."/>
      <w:lvlJc w:val="left"/>
      <w:pPr>
        <w:ind w:left="1020" w:hanging="360"/>
      </w:pPr>
    </w:lvl>
  </w:abstractNum>
  <w:abstractNum w:abstractNumId="3" w15:restartNumberingAfterBreak="0">
    <w:nsid w:val="331147BD"/>
    <w:multiLevelType w:val="hybridMultilevel"/>
    <w:tmpl w:val="381CE878"/>
    <w:lvl w:ilvl="0" w:tplc="2D466370">
      <w:start w:val="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616CC"/>
    <w:multiLevelType w:val="hybridMultilevel"/>
    <w:tmpl w:val="8CAE7F6A"/>
    <w:lvl w:ilvl="0" w:tplc="7408E842">
      <w:start w:val="1"/>
      <w:numFmt w:val="decimal"/>
      <w:lvlText w:val="%1."/>
      <w:lvlJc w:val="left"/>
      <w:pPr>
        <w:ind w:left="1020" w:hanging="360"/>
      </w:pPr>
    </w:lvl>
    <w:lvl w:ilvl="1" w:tplc="EBEC5D36">
      <w:start w:val="1"/>
      <w:numFmt w:val="decimal"/>
      <w:lvlText w:val="%2."/>
      <w:lvlJc w:val="left"/>
      <w:pPr>
        <w:ind w:left="1020" w:hanging="360"/>
      </w:pPr>
    </w:lvl>
    <w:lvl w:ilvl="2" w:tplc="5A8ADDFA">
      <w:start w:val="1"/>
      <w:numFmt w:val="decimal"/>
      <w:lvlText w:val="%3."/>
      <w:lvlJc w:val="left"/>
      <w:pPr>
        <w:ind w:left="1020" w:hanging="360"/>
      </w:pPr>
    </w:lvl>
    <w:lvl w:ilvl="3" w:tplc="4CE2FA5A">
      <w:start w:val="1"/>
      <w:numFmt w:val="decimal"/>
      <w:lvlText w:val="%4."/>
      <w:lvlJc w:val="left"/>
      <w:pPr>
        <w:ind w:left="1020" w:hanging="360"/>
      </w:pPr>
    </w:lvl>
    <w:lvl w:ilvl="4" w:tplc="DC589CA0">
      <w:start w:val="1"/>
      <w:numFmt w:val="decimal"/>
      <w:lvlText w:val="%5."/>
      <w:lvlJc w:val="left"/>
      <w:pPr>
        <w:ind w:left="1020" w:hanging="360"/>
      </w:pPr>
    </w:lvl>
    <w:lvl w:ilvl="5" w:tplc="1A2683DA">
      <w:start w:val="1"/>
      <w:numFmt w:val="decimal"/>
      <w:lvlText w:val="%6."/>
      <w:lvlJc w:val="left"/>
      <w:pPr>
        <w:ind w:left="1020" w:hanging="360"/>
      </w:pPr>
    </w:lvl>
    <w:lvl w:ilvl="6" w:tplc="E606EF5E">
      <w:start w:val="1"/>
      <w:numFmt w:val="decimal"/>
      <w:lvlText w:val="%7."/>
      <w:lvlJc w:val="left"/>
      <w:pPr>
        <w:ind w:left="1020" w:hanging="360"/>
      </w:pPr>
    </w:lvl>
    <w:lvl w:ilvl="7" w:tplc="7BA60CF6">
      <w:start w:val="1"/>
      <w:numFmt w:val="decimal"/>
      <w:lvlText w:val="%8."/>
      <w:lvlJc w:val="left"/>
      <w:pPr>
        <w:ind w:left="1020" w:hanging="360"/>
      </w:pPr>
    </w:lvl>
    <w:lvl w:ilvl="8" w:tplc="7B805C90">
      <w:start w:val="1"/>
      <w:numFmt w:val="decimal"/>
      <w:lvlText w:val="%9."/>
      <w:lvlJc w:val="left"/>
      <w:pPr>
        <w:ind w:left="1020" w:hanging="360"/>
      </w:pPr>
    </w:lvl>
  </w:abstractNum>
  <w:abstractNum w:abstractNumId="5" w15:restartNumberingAfterBreak="0">
    <w:nsid w:val="42934222"/>
    <w:multiLevelType w:val="hybridMultilevel"/>
    <w:tmpl w:val="C9AEBB12"/>
    <w:lvl w:ilvl="0" w:tplc="5B427B42">
      <w:start w:val="1"/>
      <w:numFmt w:val="decimal"/>
      <w:lvlText w:val="%1."/>
      <w:lvlJc w:val="left"/>
      <w:pPr>
        <w:ind w:left="1020" w:hanging="360"/>
      </w:pPr>
    </w:lvl>
    <w:lvl w:ilvl="1" w:tplc="F2F67E08">
      <w:start w:val="1"/>
      <w:numFmt w:val="decimal"/>
      <w:lvlText w:val="%2."/>
      <w:lvlJc w:val="left"/>
      <w:pPr>
        <w:ind w:left="1020" w:hanging="360"/>
      </w:pPr>
    </w:lvl>
    <w:lvl w:ilvl="2" w:tplc="7E645FE0">
      <w:start w:val="1"/>
      <w:numFmt w:val="decimal"/>
      <w:lvlText w:val="%3."/>
      <w:lvlJc w:val="left"/>
      <w:pPr>
        <w:ind w:left="1020" w:hanging="360"/>
      </w:pPr>
    </w:lvl>
    <w:lvl w:ilvl="3" w:tplc="6CCC2F4E">
      <w:start w:val="1"/>
      <w:numFmt w:val="decimal"/>
      <w:lvlText w:val="%4."/>
      <w:lvlJc w:val="left"/>
      <w:pPr>
        <w:ind w:left="1020" w:hanging="360"/>
      </w:pPr>
    </w:lvl>
    <w:lvl w:ilvl="4" w:tplc="4D841DE4">
      <w:start w:val="1"/>
      <w:numFmt w:val="decimal"/>
      <w:lvlText w:val="%5."/>
      <w:lvlJc w:val="left"/>
      <w:pPr>
        <w:ind w:left="1020" w:hanging="360"/>
      </w:pPr>
    </w:lvl>
    <w:lvl w:ilvl="5" w:tplc="3C9812A0">
      <w:start w:val="1"/>
      <w:numFmt w:val="decimal"/>
      <w:lvlText w:val="%6."/>
      <w:lvlJc w:val="left"/>
      <w:pPr>
        <w:ind w:left="1020" w:hanging="360"/>
      </w:pPr>
    </w:lvl>
    <w:lvl w:ilvl="6" w:tplc="DD4EB0AC">
      <w:start w:val="1"/>
      <w:numFmt w:val="decimal"/>
      <w:lvlText w:val="%7."/>
      <w:lvlJc w:val="left"/>
      <w:pPr>
        <w:ind w:left="1020" w:hanging="360"/>
      </w:pPr>
    </w:lvl>
    <w:lvl w:ilvl="7" w:tplc="3846618C">
      <w:start w:val="1"/>
      <w:numFmt w:val="decimal"/>
      <w:lvlText w:val="%8."/>
      <w:lvlJc w:val="left"/>
      <w:pPr>
        <w:ind w:left="1020" w:hanging="360"/>
      </w:pPr>
    </w:lvl>
    <w:lvl w:ilvl="8" w:tplc="A65CAE3C">
      <w:start w:val="1"/>
      <w:numFmt w:val="decimal"/>
      <w:lvlText w:val="%9."/>
      <w:lvlJc w:val="left"/>
      <w:pPr>
        <w:ind w:left="1020" w:hanging="360"/>
      </w:pPr>
    </w:lvl>
  </w:abstractNum>
  <w:abstractNum w:abstractNumId="6" w15:restartNumberingAfterBreak="0">
    <w:nsid w:val="5B896FDF"/>
    <w:multiLevelType w:val="hybridMultilevel"/>
    <w:tmpl w:val="F8CAFC0C"/>
    <w:lvl w:ilvl="0" w:tplc="B1187BC0">
      <w:start w:val="2"/>
      <w:numFmt w:val="bullet"/>
      <w:lvlText w:val="-"/>
      <w:lvlJc w:val="left"/>
      <w:pPr>
        <w:ind w:left="720" w:hanging="360"/>
      </w:pPr>
      <w:rPr>
        <w:rFonts w:ascii="Times New Roman" w:eastAsia="Times New Roman" w:hAnsi="Times New Roman" w:cs="Times New Roman"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6052494"/>
    <w:multiLevelType w:val="hybridMultilevel"/>
    <w:tmpl w:val="11682E80"/>
    <w:lvl w:ilvl="0" w:tplc="4894AE36">
      <w:start w:val="1"/>
      <w:numFmt w:val="decimal"/>
      <w:lvlText w:val="%1."/>
      <w:lvlJc w:val="left"/>
      <w:pPr>
        <w:ind w:left="1020" w:hanging="360"/>
      </w:pPr>
    </w:lvl>
    <w:lvl w:ilvl="1" w:tplc="C58617C8">
      <w:start w:val="1"/>
      <w:numFmt w:val="decimal"/>
      <w:lvlText w:val="%2."/>
      <w:lvlJc w:val="left"/>
      <w:pPr>
        <w:ind w:left="1020" w:hanging="360"/>
      </w:pPr>
    </w:lvl>
    <w:lvl w:ilvl="2" w:tplc="ACA0FD7E">
      <w:start w:val="1"/>
      <w:numFmt w:val="decimal"/>
      <w:lvlText w:val="%3."/>
      <w:lvlJc w:val="left"/>
      <w:pPr>
        <w:ind w:left="1020" w:hanging="360"/>
      </w:pPr>
    </w:lvl>
    <w:lvl w:ilvl="3" w:tplc="80CEBFA4">
      <w:start w:val="1"/>
      <w:numFmt w:val="decimal"/>
      <w:lvlText w:val="%4."/>
      <w:lvlJc w:val="left"/>
      <w:pPr>
        <w:ind w:left="1020" w:hanging="360"/>
      </w:pPr>
    </w:lvl>
    <w:lvl w:ilvl="4" w:tplc="8AF8F188">
      <w:start w:val="1"/>
      <w:numFmt w:val="decimal"/>
      <w:lvlText w:val="%5."/>
      <w:lvlJc w:val="left"/>
      <w:pPr>
        <w:ind w:left="1020" w:hanging="360"/>
      </w:pPr>
    </w:lvl>
    <w:lvl w:ilvl="5" w:tplc="6D1073EE">
      <w:start w:val="1"/>
      <w:numFmt w:val="decimal"/>
      <w:lvlText w:val="%6."/>
      <w:lvlJc w:val="left"/>
      <w:pPr>
        <w:ind w:left="1020" w:hanging="360"/>
      </w:pPr>
    </w:lvl>
    <w:lvl w:ilvl="6" w:tplc="CE180DC0">
      <w:start w:val="1"/>
      <w:numFmt w:val="decimal"/>
      <w:lvlText w:val="%7."/>
      <w:lvlJc w:val="left"/>
      <w:pPr>
        <w:ind w:left="1020" w:hanging="360"/>
      </w:pPr>
    </w:lvl>
    <w:lvl w:ilvl="7" w:tplc="EFCC1D24">
      <w:start w:val="1"/>
      <w:numFmt w:val="decimal"/>
      <w:lvlText w:val="%8."/>
      <w:lvlJc w:val="left"/>
      <w:pPr>
        <w:ind w:left="1020" w:hanging="360"/>
      </w:pPr>
    </w:lvl>
    <w:lvl w:ilvl="8" w:tplc="6B8C5B1C">
      <w:start w:val="1"/>
      <w:numFmt w:val="decimal"/>
      <w:lvlText w:val="%9."/>
      <w:lvlJc w:val="left"/>
      <w:pPr>
        <w:ind w:left="1020" w:hanging="360"/>
      </w:pPr>
    </w:lvl>
  </w:abstractNum>
  <w:abstractNum w:abstractNumId="8" w15:restartNumberingAfterBreak="0">
    <w:nsid w:val="6D1054E6"/>
    <w:multiLevelType w:val="hybridMultilevel"/>
    <w:tmpl w:val="AB2E781E"/>
    <w:lvl w:ilvl="0" w:tplc="878437C2">
      <w:start w:val="1"/>
      <w:numFmt w:val="decimal"/>
      <w:lvlText w:val="%1)"/>
      <w:lvlJc w:val="left"/>
      <w:pPr>
        <w:ind w:left="1020" w:hanging="360"/>
      </w:pPr>
    </w:lvl>
    <w:lvl w:ilvl="1" w:tplc="9884AF0A">
      <w:start w:val="1"/>
      <w:numFmt w:val="decimal"/>
      <w:lvlText w:val="%2)"/>
      <w:lvlJc w:val="left"/>
      <w:pPr>
        <w:ind w:left="1020" w:hanging="360"/>
      </w:pPr>
    </w:lvl>
    <w:lvl w:ilvl="2" w:tplc="8B7C94C6">
      <w:start w:val="1"/>
      <w:numFmt w:val="decimal"/>
      <w:lvlText w:val="%3)"/>
      <w:lvlJc w:val="left"/>
      <w:pPr>
        <w:ind w:left="1020" w:hanging="360"/>
      </w:pPr>
    </w:lvl>
    <w:lvl w:ilvl="3" w:tplc="E1E0CC26">
      <w:start w:val="1"/>
      <w:numFmt w:val="decimal"/>
      <w:lvlText w:val="%4)"/>
      <w:lvlJc w:val="left"/>
      <w:pPr>
        <w:ind w:left="1020" w:hanging="360"/>
      </w:pPr>
    </w:lvl>
    <w:lvl w:ilvl="4" w:tplc="6D7E03E4">
      <w:start w:val="1"/>
      <w:numFmt w:val="decimal"/>
      <w:lvlText w:val="%5)"/>
      <w:lvlJc w:val="left"/>
      <w:pPr>
        <w:ind w:left="1020" w:hanging="360"/>
      </w:pPr>
    </w:lvl>
    <w:lvl w:ilvl="5" w:tplc="BE66E33A">
      <w:start w:val="1"/>
      <w:numFmt w:val="decimal"/>
      <w:lvlText w:val="%6)"/>
      <w:lvlJc w:val="left"/>
      <w:pPr>
        <w:ind w:left="1020" w:hanging="360"/>
      </w:pPr>
    </w:lvl>
    <w:lvl w:ilvl="6" w:tplc="E5DE10AC">
      <w:start w:val="1"/>
      <w:numFmt w:val="decimal"/>
      <w:lvlText w:val="%7)"/>
      <w:lvlJc w:val="left"/>
      <w:pPr>
        <w:ind w:left="1020" w:hanging="360"/>
      </w:pPr>
    </w:lvl>
    <w:lvl w:ilvl="7" w:tplc="FEDE132E">
      <w:start w:val="1"/>
      <w:numFmt w:val="decimal"/>
      <w:lvlText w:val="%8)"/>
      <w:lvlJc w:val="left"/>
      <w:pPr>
        <w:ind w:left="1020" w:hanging="360"/>
      </w:pPr>
    </w:lvl>
    <w:lvl w:ilvl="8" w:tplc="3B8E1032">
      <w:start w:val="1"/>
      <w:numFmt w:val="decimal"/>
      <w:lvlText w:val="%9)"/>
      <w:lvlJc w:val="left"/>
      <w:pPr>
        <w:ind w:left="1020" w:hanging="360"/>
      </w:pPr>
    </w:lvl>
  </w:abstractNum>
  <w:num w:numId="1" w16cid:durableId="1073048253">
    <w:abstractNumId w:val="3"/>
  </w:num>
  <w:num w:numId="2" w16cid:durableId="898830692">
    <w:abstractNumId w:val="6"/>
  </w:num>
  <w:num w:numId="3" w16cid:durableId="1741899512">
    <w:abstractNumId w:val="8"/>
  </w:num>
  <w:num w:numId="4" w16cid:durableId="510098448">
    <w:abstractNumId w:val="2"/>
  </w:num>
  <w:num w:numId="5" w16cid:durableId="819200689">
    <w:abstractNumId w:val="4"/>
  </w:num>
  <w:num w:numId="6" w16cid:durableId="1293435882">
    <w:abstractNumId w:val="7"/>
  </w:num>
  <w:num w:numId="7" w16cid:durableId="1356228712">
    <w:abstractNumId w:val="5"/>
  </w:num>
  <w:num w:numId="8" w16cid:durableId="1216310109">
    <w:abstractNumId w:val="1"/>
  </w:num>
  <w:num w:numId="9" w16cid:durableId="1105890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emot Bastien">
    <w15:presenceInfo w15:providerId="AD" w15:userId="S::bastien.clemot@ens-rennes.fr::0aedeee6-7d68-4497-9dac-6fa1c493d303"/>
  </w15:person>
  <w15:person w15:author="Chrissie Painting">
    <w15:presenceInfo w15:providerId="AD" w15:userId="S::chrissie.painting@waikato.ac.nz::a456cd1a-eff7-4052-aa51-d4698cd5a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FA"/>
    <w:rsid w:val="000211DA"/>
    <w:rsid w:val="00023B90"/>
    <w:rsid w:val="00024C0F"/>
    <w:rsid w:val="00030DC7"/>
    <w:rsid w:val="000507D4"/>
    <w:rsid w:val="0007173E"/>
    <w:rsid w:val="00073E57"/>
    <w:rsid w:val="00076DA4"/>
    <w:rsid w:val="00086BB6"/>
    <w:rsid w:val="00090A22"/>
    <w:rsid w:val="00090B49"/>
    <w:rsid w:val="00091C1A"/>
    <w:rsid w:val="000963B2"/>
    <w:rsid w:val="000A179C"/>
    <w:rsid w:val="000B4359"/>
    <w:rsid w:val="000B58B3"/>
    <w:rsid w:val="000C24B8"/>
    <w:rsid w:val="000C3E07"/>
    <w:rsid w:val="000E46B3"/>
    <w:rsid w:val="000E61DF"/>
    <w:rsid w:val="000F4D64"/>
    <w:rsid w:val="000F65F0"/>
    <w:rsid w:val="0010017E"/>
    <w:rsid w:val="001215AD"/>
    <w:rsid w:val="00156F29"/>
    <w:rsid w:val="00157483"/>
    <w:rsid w:val="00187D09"/>
    <w:rsid w:val="00197C1A"/>
    <w:rsid w:val="001A079D"/>
    <w:rsid w:val="001A0E0A"/>
    <w:rsid w:val="001B0D36"/>
    <w:rsid w:val="001B368B"/>
    <w:rsid w:val="001C1FF9"/>
    <w:rsid w:val="001C4549"/>
    <w:rsid w:val="001D298B"/>
    <w:rsid w:val="001E08D2"/>
    <w:rsid w:val="001F3A3B"/>
    <w:rsid w:val="00226FEB"/>
    <w:rsid w:val="00227CD6"/>
    <w:rsid w:val="00241C8E"/>
    <w:rsid w:val="00255574"/>
    <w:rsid w:val="002567D2"/>
    <w:rsid w:val="00262C47"/>
    <w:rsid w:val="00262E29"/>
    <w:rsid w:val="0027391E"/>
    <w:rsid w:val="002749D3"/>
    <w:rsid w:val="00276305"/>
    <w:rsid w:val="00284AD7"/>
    <w:rsid w:val="00297E78"/>
    <w:rsid w:val="002A69E4"/>
    <w:rsid w:val="002C35FC"/>
    <w:rsid w:val="002D1F2C"/>
    <w:rsid w:val="002F17B6"/>
    <w:rsid w:val="002F5679"/>
    <w:rsid w:val="00302C9C"/>
    <w:rsid w:val="00303F2D"/>
    <w:rsid w:val="00311471"/>
    <w:rsid w:val="00314ABE"/>
    <w:rsid w:val="003248C6"/>
    <w:rsid w:val="0032657D"/>
    <w:rsid w:val="003366BD"/>
    <w:rsid w:val="0034230A"/>
    <w:rsid w:val="0034665A"/>
    <w:rsid w:val="003474C4"/>
    <w:rsid w:val="00351767"/>
    <w:rsid w:val="003659D5"/>
    <w:rsid w:val="003813B4"/>
    <w:rsid w:val="003A5B7B"/>
    <w:rsid w:val="003A5C4E"/>
    <w:rsid w:val="003A5CB5"/>
    <w:rsid w:val="003D76ED"/>
    <w:rsid w:val="003E5422"/>
    <w:rsid w:val="003F7D70"/>
    <w:rsid w:val="00426B62"/>
    <w:rsid w:val="00441D15"/>
    <w:rsid w:val="0044685C"/>
    <w:rsid w:val="00461249"/>
    <w:rsid w:val="0046693F"/>
    <w:rsid w:val="00474AB0"/>
    <w:rsid w:val="0049791E"/>
    <w:rsid w:val="00497D92"/>
    <w:rsid w:val="004B1604"/>
    <w:rsid w:val="004B6AA6"/>
    <w:rsid w:val="004C5B83"/>
    <w:rsid w:val="004E2711"/>
    <w:rsid w:val="004E5199"/>
    <w:rsid w:val="004F0F5B"/>
    <w:rsid w:val="00511C5F"/>
    <w:rsid w:val="00513EA4"/>
    <w:rsid w:val="0051454C"/>
    <w:rsid w:val="00517FD1"/>
    <w:rsid w:val="005354B3"/>
    <w:rsid w:val="0058745D"/>
    <w:rsid w:val="00595D29"/>
    <w:rsid w:val="005A7BD9"/>
    <w:rsid w:val="005C2826"/>
    <w:rsid w:val="005C3CFD"/>
    <w:rsid w:val="005E0BBD"/>
    <w:rsid w:val="005F0425"/>
    <w:rsid w:val="00606250"/>
    <w:rsid w:val="00606716"/>
    <w:rsid w:val="006136B7"/>
    <w:rsid w:val="006154BF"/>
    <w:rsid w:val="00616E1D"/>
    <w:rsid w:val="006231E2"/>
    <w:rsid w:val="00631AD8"/>
    <w:rsid w:val="006372A4"/>
    <w:rsid w:val="00640197"/>
    <w:rsid w:val="006469B3"/>
    <w:rsid w:val="00651D18"/>
    <w:rsid w:val="006524B1"/>
    <w:rsid w:val="00657549"/>
    <w:rsid w:val="006628E1"/>
    <w:rsid w:val="00673128"/>
    <w:rsid w:val="006B7F2A"/>
    <w:rsid w:val="006B7FB1"/>
    <w:rsid w:val="006C251E"/>
    <w:rsid w:val="006C2561"/>
    <w:rsid w:val="006D7D51"/>
    <w:rsid w:val="006E3244"/>
    <w:rsid w:val="006E765C"/>
    <w:rsid w:val="006F44F0"/>
    <w:rsid w:val="00705A4E"/>
    <w:rsid w:val="00707210"/>
    <w:rsid w:val="007110CF"/>
    <w:rsid w:val="007168AA"/>
    <w:rsid w:val="00717091"/>
    <w:rsid w:val="00722475"/>
    <w:rsid w:val="00723239"/>
    <w:rsid w:val="00725A5E"/>
    <w:rsid w:val="007310AD"/>
    <w:rsid w:val="00731286"/>
    <w:rsid w:val="00734D7B"/>
    <w:rsid w:val="00743BF1"/>
    <w:rsid w:val="00745278"/>
    <w:rsid w:val="00754390"/>
    <w:rsid w:val="00761A2F"/>
    <w:rsid w:val="0077010B"/>
    <w:rsid w:val="007862E2"/>
    <w:rsid w:val="007A226F"/>
    <w:rsid w:val="007B3984"/>
    <w:rsid w:val="007C589C"/>
    <w:rsid w:val="007D7111"/>
    <w:rsid w:val="007F0B4D"/>
    <w:rsid w:val="007F1129"/>
    <w:rsid w:val="007F188B"/>
    <w:rsid w:val="007F4E44"/>
    <w:rsid w:val="00802886"/>
    <w:rsid w:val="00811A2F"/>
    <w:rsid w:val="00814AA2"/>
    <w:rsid w:val="00824FFE"/>
    <w:rsid w:val="00845FCA"/>
    <w:rsid w:val="008547E4"/>
    <w:rsid w:val="0085651A"/>
    <w:rsid w:val="00865942"/>
    <w:rsid w:val="0087095A"/>
    <w:rsid w:val="008736CE"/>
    <w:rsid w:val="008758F5"/>
    <w:rsid w:val="00881571"/>
    <w:rsid w:val="00882097"/>
    <w:rsid w:val="008823DA"/>
    <w:rsid w:val="008832B3"/>
    <w:rsid w:val="008A0FAD"/>
    <w:rsid w:val="008A1157"/>
    <w:rsid w:val="008B5E00"/>
    <w:rsid w:val="008D0685"/>
    <w:rsid w:val="0090436D"/>
    <w:rsid w:val="0090526A"/>
    <w:rsid w:val="0092129D"/>
    <w:rsid w:val="00925F68"/>
    <w:rsid w:val="00934FEE"/>
    <w:rsid w:val="00943348"/>
    <w:rsid w:val="009443DC"/>
    <w:rsid w:val="009551CE"/>
    <w:rsid w:val="0096188E"/>
    <w:rsid w:val="00962082"/>
    <w:rsid w:val="00974958"/>
    <w:rsid w:val="009827B3"/>
    <w:rsid w:val="009829E0"/>
    <w:rsid w:val="009846E3"/>
    <w:rsid w:val="009A06AC"/>
    <w:rsid w:val="009A401E"/>
    <w:rsid w:val="009A76D3"/>
    <w:rsid w:val="009B0512"/>
    <w:rsid w:val="009C3B99"/>
    <w:rsid w:val="009C47A0"/>
    <w:rsid w:val="009E2D43"/>
    <w:rsid w:val="009F4EA1"/>
    <w:rsid w:val="00A046A8"/>
    <w:rsid w:val="00A16BBB"/>
    <w:rsid w:val="00A25BE0"/>
    <w:rsid w:val="00A34C2E"/>
    <w:rsid w:val="00A37A3A"/>
    <w:rsid w:val="00A432F9"/>
    <w:rsid w:val="00A44ECA"/>
    <w:rsid w:val="00A53742"/>
    <w:rsid w:val="00A57918"/>
    <w:rsid w:val="00A636F1"/>
    <w:rsid w:val="00A73B5F"/>
    <w:rsid w:val="00A800BC"/>
    <w:rsid w:val="00A812BF"/>
    <w:rsid w:val="00AA1D00"/>
    <w:rsid w:val="00AA7086"/>
    <w:rsid w:val="00AB30CE"/>
    <w:rsid w:val="00AC4BF8"/>
    <w:rsid w:val="00AC63BF"/>
    <w:rsid w:val="00AD0184"/>
    <w:rsid w:val="00AE2381"/>
    <w:rsid w:val="00AF0B40"/>
    <w:rsid w:val="00B056FA"/>
    <w:rsid w:val="00B06060"/>
    <w:rsid w:val="00B124BE"/>
    <w:rsid w:val="00B1350B"/>
    <w:rsid w:val="00B216D7"/>
    <w:rsid w:val="00B27643"/>
    <w:rsid w:val="00B3422E"/>
    <w:rsid w:val="00B536B6"/>
    <w:rsid w:val="00B55FB2"/>
    <w:rsid w:val="00B7042E"/>
    <w:rsid w:val="00B778C9"/>
    <w:rsid w:val="00B95299"/>
    <w:rsid w:val="00B95913"/>
    <w:rsid w:val="00B964CB"/>
    <w:rsid w:val="00BB6DDA"/>
    <w:rsid w:val="00BD01ED"/>
    <w:rsid w:val="00BE0689"/>
    <w:rsid w:val="00BF61F3"/>
    <w:rsid w:val="00C11886"/>
    <w:rsid w:val="00C13700"/>
    <w:rsid w:val="00C247F7"/>
    <w:rsid w:val="00C37055"/>
    <w:rsid w:val="00C51F4A"/>
    <w:rsid w:val="00C610AD"/>
    <w:rsid w:val="00C63BFB"/>
    <w:rsid w:val="00C6494E"/>
    <w:rsid w:val="00C64AA4"/>
    <w:rsid w:val="00C84EBE"/>
    <w:rsid w:val="00C92B3A"/>
    <w:rsid w:val="00C952A8"/>
    <w:rsid w:val="00C96EA7"/>
    <w:rsid w:val="00CA12BC"/>
    <w:rsid w:val="00CA41EF"/>
    <w:rsid w:val="00CA68D0"/>
    <w:rsid w:val="00CA6EA6"/>
    <w:rsid w:val="00CA7337"/>
    <w:rsid w:val="00CB0C05"/>
    <w:rsid w:val="00CB5A1C"/>
    <w:rsid w:val="00CC47EF"/>
    <w:rsid w:val="00CC5F23"/>
    <w:rsid w:val="00CD7611"/>
    <w:rsid w:val="00CE4199"/>
    <w:rsid w:val="00CE512C"/>
    <w:rsid w:val="00CF11E9"/>
    <w:rsid w:val="00CF34D9"/>
    <w:rsid w:val="00CF6939"/>
    <w:rsid w:val="00D03065"/>
    <w:rsid w:val="00D11ABA"/>
    <w:rsid w:val="00D312C9"/>
    <w:rsid w:val="00D33AF4"/>
    <w:rsid w:val="00D41ED6"/>
    <w:rsid w:val="00D44B09"/>
    <w:rsid w:val="00D507F0"/>
    <w:rsid w:val="00D53C4C"/>
    <w:rsid w:val="00D573A6"/>
    <w:rsid w:val="00D67893"/>
    <w:rsid w:val="00D75C0A"/>
    <w:rsid w:val="00D86004"/>
    <w:rsid w:val="00DE0A13"/>
    <w:rsid w:val="00DE1DBB"/>
    <w:rsid w:val="00DE2D9D"/>
    <w:rsid w:val="00DE7302"/>
    <w:rsid w:val="00DF01F6"/>
    <w:rsid w:val="00DF5AE1"/>
    <w:rsid w:val="00E1132D"/>
    <w:rsid w:val="00E3171A"/>
    <w:rsid w:val="00E42841"/>
    <w:rsid w:val="00E651F4"/>
    <w:rsid w:val="00E71EEF"/>
    <w:rsid w:val="00E71F14"/>
    <w:rsid w:val="00E809ED"/>
    <w:rsid w:val="00E87DFA"/>
    <w:rsid w:val="00E9355C"/>
    <w:rsid w:val="00E93B49"/>
    <w:rsid w:val="00EA4A02"/>
    <w:rsid w:val="00EA7EDB"/>
    <w:rsid w:val="00EB3C25"/>
    <w:rsid w:val="00EB4364"/>
    <w:rsid w:val="00EB5D7E"/>
    <w:rsid w:val="00EC2409"/>
    <w:rsid w:val="00ED4ED9"/>
    <w:rsid w:val="00EE7336"/>
    <w:rsid w:val="00EF2AF6"/>
    <w:rsid w:val="00F13D57"/>
    <w:rsid w:val="00F30C19"/>
    <w:rsid w:val="00F31306"/>
    <w:rsid w:val="00F31A0D"/>
    <w:rsid w:val="00F3452D"/>
    <w:rsid w:val="00F40257"/>
    <w:rsid w:val="00F40B8F"/>
    <w:rsid w:val="00F4145A"/>
    <w:rsid w:val="00F4270E"/>
    <w:rsid w:val="00F46C2A"/>
    <w:rsid w:val="00F55E59"/>
    <w:rsid w:val="00F56E1D"/>
    <w:rsid w:val="00F7221C"/>
    <w:rsid w:val="00F826D6"/>
    <w:rsid w:val="00F86A3C"/>
    <w:rsid w:val="00F929CF"/>
    <w:rsid w:val="00F93F36"/>
    <w:rsid w:val="00F95F2F"/>
    <w:rsid w:val="00F97F22"/>
    <w:rsid w:val="00FA2632"/>
    <w:rsid w:val="00FA6093"/>
    <w:rsid w:val="00FB5087"/>
    <w:rsid w:val="00FE0D76"/>
    <w:rsid w:val="00FE6A83"/>
    <w:rsid w:val="00F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023C"/>
  <w15:docId w15:val="{8D3B9A5D-6372-432D-9B3B-D61CBA36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8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F66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F6629"/>
    <w:rPr>
      <w:lang w:val="en-NZ"/>
    </w:rPr>
  </w:style>
  <w:style w:type="paragraph" w:styleId="Footer">
    <w:name w:val="footer"/>
    <w:basedOn w:val="Normal"/>
    <w:link w:val="FooterChar"/>
    <w:uiPriority w:val="99"/>
    <w:unhideWhenUsed/>
    <w:rsid w:val="008F66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F6629"/>
    <w:rPr>
      <w:lang w:val="en-NZ"/>
    </w:rPr>
  </w:style>
  <w:style w:type="character" w:styleId="CommentReference">
    <w:name w:val="annotation reference"/>
    <w:basedOn w:val="DefaultParagraphFont"/>
    <w:uiPriority w:val="99"/>
    <w:semiHidden/>
    <w:unhideWhenUsed/>
    <w:rsid w:val="004A0BB0"/>
    <w:rPr>
      <w:sz w:val="16"/>
      <w:szCs w:val="16"/>
    </w:rPr>
  </w:style>
  <w:style w:type="paragraph" w:styleId="CommentText">
    <w:name w:val="annotation text"/>
    <w:basedOn w:val="Normal"/>
    <w:link w:val="CommentTextChar"/>
    <w:uiPriority w:val="99"/>
    <w:unhideWhenUsed/>
    <w:rsid w:val="004A0BB0"/>
    <w:pPr>
      <w:spacing w:line="240" w:lineRule="auto"/>
    </w:pPr>
    <w:rPr>
      <w:sz w:val="20"/>
      <w:szCs w:val="20"/>
    </w:rPr>
  </w:style>
  <w:style w:type="character" w:customStyle="1" w:styleId="CommentTextChar">
    <w:name w:val="Comment Text Char"/>
    <w:basedOn w:val="DefaultParagraphFont"/>
    <w:link w:val="CommentText"/>
    <w:uiPriority w:val="99"/>
    <w:rsid w:val="004A0BB0"/>
    <w:rPr>
      <w:sz w:val="20"/>
      <w:szCs w:val="20"/>
      <w:lang w:val="en-NZ"/>
    </w:rPr>
  </w:style>
  <w:style w:type="paragraph" w:styleId="CommentSubject">
    <w:name w:val="annotation subject"/>
    <w:basedOn w:val="CommentText"/>
    <w:next w:val="CommentText"/>
    <w:link w:val="CommentSubjectChar"/>
    <w:uiPriority w:val="99"/>
    <w:semiHidden/>
    <w:unhideWhenUsed/>
    <w:rsid w:val="004A0BB0"/>
    <w:rPr>
      <w:b/>
      <w:bCs/>
    </w:rPr>
  </w:style>
  <w:style w:type="character" w:customStyle="1" w:styleId="CommentSubjectChar">
    <w:name w:val="Comment Subject Char"/>
    <w:basedOn w:val="CommentTextChar"/>
    <w:link w:val="CommentSubject"/>
    <w:uiPriority w:val="99"/>
    <w:semiHidden/>
    <w:rsid w:val="004A0BB0"/>
    <w:rPr>
      <w:b/>
      <w:bCs/>
      <w:sz w:val="20"/>
      <w:szCs w:val="20"/>
      <w:lang w:val="en-NZ"/>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62C47"/>
    <w:rPr>
      <w:color w:val="0563C1" w:themeColor="hyperlink"/>
      <w:u w:val="single"/>
    </w:rPr>
  </w:style>
  <w:style w:type="character" w:styleId="UnresolvedMention">
    <w:name w:val="Unresolved Mention"/>
    <w:basedOn w:val="DefaultParagraphFont"/>
    <w:uiPriority w:val="99"/>
    <w:semiHidden/>
    <w:unhideWhenUsed/>
    <w:rsid w:val="00262C47"/>
    <w:rPr>
      <w:color w:val="605E5C"/>
      <w:shd w:val="clear" w:color="auto" w:fill="E1DFDD"/>
    </w:rPr>
  </w:style>
  <w:style w:type="paragraph" w:styleId="NoSpacing">
    <w:name w:val="No Spacing"/>
    <w:uiPriority w:val="1"/>
    <w:qFormat/>
    <w:rsid w:val="000507D4"/>
    <w:pPr>
      <w:spacing w:after="0" w:line="240" w:lineRule="auto"/>
    </w:pPr>
    <w:rPr>
      <w:rFonts w:ascii="Arial" w:eastAsia="Arial" w:hAnsi="Arial" w:cs="Arial"/>
    </w:rPr>
  </w:style>
  <w:style w:type="paragraph" w:styleId="NormalWeb">
    <w:name w:val="Normal (Web)"/>
    <w:basedOn w:val="Normal"/>
    <w:uiPriority w:val="99"/>
    <w:unhideWhenUsed/>
    <w:rsid w:val="003114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673128"/>
    <w:pPr>
      <w:spacing w:after="0" w:line="240" w:lineRule="auto"/>
    </w:pPr>
  </w:style>
  <w:style w:type="character" w:styleId="LineNumber">
    <w:name w:val="line number"/>
    <w:basedOn w:val="DefaultParagraphFont"/>
    <w:uiPriority w:val="99"/>
    <w:semiHidden/>
    <w:unhideWhenUsed/>
    <w:rsid w:val="0092129D"/>
  </w:style>
  <w:style w:type="paragraph" w:styleId="ListParagraph">
    <w:name w:val="List Paragraph"/>
    <w:basedOn w:val="Normal"/>
    <w:uiPriority w:val="34"/>
    <w:qFormat/>
    <w:rsid w:val="007F0B4D"/>
    <w:pPr>
      <w:ind w:left="720"/>
      <w:contextualSpacing/>
    </w:pPr>
  </w:style>
  <w:style w:type="character" w:styleId="FollowedHyperlink">
    <w:name w:val="FollowedHyperlink"/>
    <w:basedOn w:val="DefaultParagraphFont"/>
    <w:uiPriority w:val="99"/>
    <w:semiHidden/>
    <w:unhideWhenUsed/>
    <w:rsid w:val="00DE7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000">
      <w:bodyDiv w:val="1"/>
      <w:marLeft w:val="0"/>
      <w:marRight w:val="0"/>
      <w:marTop w:val="0"/>
      <w:marBottom w:val="0"/>
      <w:divBdr>
        <w:top w:val="none" w:sz="0" w:space="0" w:color="auto"/>
        <w:left w:val="none" w:sz="0" w:space="0" w:color="auto"/>
        <w:bottom w:val="none" w:sz="0" w:space="0" w:color="auto"/>
        <w:right w:val="none" w:sz="0" w:space="0" w:color="auto"/>
      </w:divBdr>
    </w:div>
    <w:div w:id="64761070">
      <w:bodyDiv w:val="1"/>
      <w:marLeft w:val="0"/>
      <w:marRight w:val="0"/>
      <w:marTop w:val="0"/>
      <w:marBottom w:val="0"/>
      <w:divBdr>
        <w:top w:val="none" w:sz="0" w:space="0" w:color="auto"/>
        <w:left w:val="none" w:sz="0" w:space="0" w:color="auto"/>
        <w:bottom w:val="none" w:sz="0" w:space="0" w:color="auto"/>
        <w:right w:val="none" w:sz="0" w:space="0" w:color="auto"/>
      </w:divBdr>
    </w:div>
    <w:div w:id="560948649">
      <w:bodyDiv w:val="1"/>
      <w:marLeft w:val="0"/>
      <w:marRight w:val="0"/>
      <w:marTop w:val="0"/>
      <w:marBottom w:val="0"/>
      <w:divBdr>
        <w:top w:val="none" w:sz="0" w:space="0" w:color="auto"/>
        <w:left w:val="none" w:sz="0" w:space="0" w:color="auto"/>
        <w:bottom w:val="none" w:sz="0" w:space="0" w:color="auto"/>
        <w:right w:val="none" w:sz="0" w:space="0" w:color="auto"/>
      </w:divBdr>
      <w:divsChild>
        <w:div w:id="806357484">
          <w:marLeft w:val="0"/>
          <w:marRight w:val="0"/>
          <w:marTop w:val="0"/>
          <w:marBottom w:val="0"/>
          <w:divBdr>
            <w:top w:val="none" w:sz="0" w:space="0" w:color="auto"/>
            <w:left w:val="none" w:sz="0" w:space="0" w:color="auto"/>
            <w:bottom w:val="none" w:sz="0" w:space="0" w:color="auto"/>
            <w:right w:val="none" w:sz="0" w:space="0" w:color="auto"/>
          </w:divBdr>
          <w:divsChild>
            <w:div w:id="1754817367">
              <w:marLeft w:val="0"/>
              <w:marRight w:val="0"/>
              <w:marTop w:val="0"/>
              <w:marBottom w:val="0"/>
              <w:divBdr>
                <w:top w:val="none" w:sz="0" w:space="0" w:color="auto"/>
                <w:left w:val="none" w:sz="0" w:space="0" w:color="auto"/>
                <w:bottom w:val="none" w:sz="0" w:space="0" w:color="auto"/>
                <w:right w:val="none" w:sz="0" w:space="0" w:color="auto"/>
              </w:divBdr>
              <w:divsChild>
                <w:div w:id="18208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ontiersin.org/journals/arachnid-science/articles/10.3389/frchs.2024.1501653/ful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IHezDoVcHmpqJDiVWOA2FbSiA==">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C1F18A-D4B7-435C-BA0F-E8109CC2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23</Pages>
  <Words>8409</Words>
  <Characters>47935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Clemot Bastien</dc:creator>
  <cp:lastModifiedBy>Clemot Bastien</cp:lastModifiedBy>
  <cp:revision>174</cp:revision>
  <dcterms:created xsi:type="dcterms:W3CDTF">2024-10-28T08:35:00Z</dcterms:created>
  <dcterms:modified xsi:type="dcterms:W3CDTF">2024-12-19T10:29:00Z</dcterms:modified>
</cp:coreProperties>
</file>